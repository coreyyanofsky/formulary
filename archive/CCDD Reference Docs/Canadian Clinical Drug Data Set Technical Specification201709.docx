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663" w:rsidRDefault="00CF7663"/>
    <w:p w:rsidR="00B10EDF" w:rsidRPr="00B10EDF" w:rsidRDefault="00B10EDF" w:rsidP="00B10EDF">
      <w:pPr>
        <w:pStyle w:val="Title"/>
        <w:rPr>
          <w:sz w:val="40"/>
        </w:rPr>
      </w:pPr>
      <w:r w:rsidRPr="00B10EDF">
        <w:rPr>
          <w:sz w:val="40"/>
        </w:rPr>
        <w:t>Canadian Clinical Drug Data Set Technical Specification</w:t>
      </w:r>
    </w:p>
    <w:p w:rsidR="00B10EDF" w:rsidRDefault="00B10EDF" w:rsidP="00B10EDF">
      <w:pPr>
        <w:spacing w:after="150" w:line="240" w:lineRule="auto"/>
        <w:textAlignment w:val="top"/>
        <w:rPr>
          <w:rFonts w:ascii="Arial" w:eastAsia="Times New Roman" w:hAnsi="Arial" w:cs="Arial"/>
          <w:color w:val="333333"/>
          <w:sz w:val="21"/>
          <w:szCs w:val="21"/>
          <w:lang w:eastAsia="en-CA"/>
        </w:rPr>
      </w:pPr>
    </w:p>
    <w:p w:rsidR="00B10EDF" w:rsidRPr="00B10EDF" w:rsidRDefault="00B10EDF" w:rsidP="00B10EDF">
      <w:pPr>
        <w:spacing w:after="150" w:line="240" w:lineRule="auto"/>
        <w:textAlignment w:val="top"/>
        <w:rPr>
          <w:rFonts w:ascii="Arial" w:eastAsia="Times New Roman" w:hAnsi="Arial" w:cs="Arial"/>
          <w:color w:val="333333"/>
          <w:sz w:val="21"/>
          <w:szCs w:val="21"/>
          <w:lang w:eastAsia="en-CA"/>
        </w:rPr>
      </w:pPr>
      <w:r w:rsidRPr="00B10EDF">
        <w:rPr>
          <w:rFonts w:ascii="Arial" w:eastAsia="Times New Roman" w:hAnsi="Arial" w:cs="Arial"/>
          <w:color w:val="333333"/>
          <w:sz w:val="21"/>
          <w:szCs w:val="21"/>
          <w:lang w:eastAsia="en-CA"/>
        </w:rPr>
        <w:t>The tables below provides the format and</w:t>
      </w:r>
      <w:r>
        <w:rPr>
          <w:rFonts w:ascii="Arial" w:eastAsia="Times New Roman" w:hAnsi="Arial" w:cs="Arial"/>
          <w:color w:val="333333"/>
          <w:sz w:val="21"/>
          <w:szCs w:val="21"/>
          <w:lang w:eastAsia="en-CA"/>
        </w:rPr>
        <w:t xml:space="preserve"> description of the attributes </w:t>
      </w:r>
      <w:r w:rsidRPr="00B10EDF">
        <w:rPr>
          <w:rFonts w:ascii="Arial" w:eastAsia="Times New Roman" w:hAnsi="Arial" w:cs="Arial"/>
          <w:color w:val="333333"/>
          <w:sz w:val="21"/>
          <w:szCs w:val="21"/>
          <w:lang w:eastAsia="en-CA"/>
        </w:rPr>
        <w:t xml:space="preserve">within each of the </w:t>
      </w:r>
      <w:ins w:id="0" w:author="Knight , Beverly" w:date="2017-08-01T15:31:00Z">
        <w:r w:rsidRPr="00B10EDF">
          <w:rPr>
            <w:rFonts w:ascii="Arial" w:eastAsia="Times New Roman" w:hAnsi="Arial" w:cs="Arial"/>
            <w:color w:val="333333"/>
            <w:sz w:val="21"/>
            <w:szCs w:val="21"/>
            <w:lang w:eastAsia="en-CA"/>
          </w:rPr>
          <w:t xml:space="preserve">Canadian Clinical Drug Data Set </w:t>
        </w:r>
      </w:ins>
      <w:ins w:id="1" w:author="Knight , Beverly" w:date="2017-08-01T15:36:00Z">
        <w:r w:rsidR="00D11A18">
          <w:rPr>
            <w:rFonts w:ascii="Arial" w:eastAsia="Times New Roman" w:hAnsi="Arial" w:cs="Arial"/>
            <w:color w:val="333333"/>
            <w:sz w:val="21"/>
            <w:szCs w:val="21"/>
            <w:lang w:eastAsia="en-CA"/>
          </w:rPr>
          <w:t xml:space="preserve">(CCDD) </w:t>
        </w:r>
      </w:ins>
      <w:proofErr w:type="gramStart"/>
      <w:r w:rsidRPr="00B10EDF">
        <w:rPr>
          <w:rFonts w:ascii="Arial" w:eastAsia="Times New Roman" w:hAnsi="Arial" w:cs="Arial"/>
          <w:color w:val="333333"/>
          <w:sz w:val="21"/>
          <w:szCs w:val="21"/>
          <w:lang w:eastAsia="en-CA"/>
        </w:rPr>
        <w:t xml:space="preserve">files </w:t>
      </w:r>
      <w:proofErr w:type="gramEnd"/>
      <w:del w:id="2" w:author="Knight , Beverly" w:date="2017-08-01T15:30:00Z">
        <w:r w:rsidRPr="00B10EDF" w:rsidDel="00B10EDF">
          <w:rPr>
            <w:rFonts w:ascii="Arial" w:eastAsia="Times New Roman" w:hAnsi="Arial" w:cs="Arial"/>
            <w:color w:val="333333"/>
            <w:sz w:val="21"/>
            <w:szCs w:val="21"/>
            <w:lang w:eastAsia="en-CA"/>
          </w:rPr>
          <w:delText>and will be published as a read-me file with</w:delText>
        </w:r>
      </w:del>
      <w:del w:id="3" w:author="Knight , Beverly" w:date="2017-08-01T15:31:00Z">
        <w:r w:rsidRPr="00B10EDF" w:rsidDel="00B10EDF">
          <w:rPr>
            <w:rFonts w:ascii="Arial" w:eastAsia="Times New Roman" w:hAnsi="Arial" w:cs="Arial"/>
            <w:color w:val="333333"/>
            <w:sz w:val="21"/>
            <w:szCs w:val="21"/>
            <w:lang w:eastAsia="en-CA"/>
          </w:rPr>
          <w:delText xml:space="preserve"> the </w:delText>
        </w:r>
        <w:commentRangeStart w:id="4"/>
        <w:r w:rsidRPr="00B10EDF" w:rsidDel="00B10EDF">
          <w:rPr>
            <w:rFonts w:ascii="Arial" w:eastAsia="Times New Roman" w:hAnsi="Arial" w:cs="Arial"/>
            <w:color w:val="333333"/>
            <w:sz w:val="21"/>
            <w:szCs w:val="21"/>
            <w:lang w:eastAsia="en-CA"/>
          </w:rPr>
          <w:delText>Canadian</w:delText>
        </w:r>
      </w:del>
      <w:commentRangeEnd w:id="4"/>
      <w:r w:rsidR="00081D4D">
        <w:rPr>
          <w:rStyle w:val="CommentReference"/>
        </w:rPr>
        <w:commentReference w:id="4"/>
      </w:r>
      <w:del w:id="5" w:author="Knight , Beverly" w:date="2017-08-01T15:31:00Z">
        <w:r w:rsidRPr="00B10EDF" w:rsidDel="00B10EDF">
          <w:rPr>
            <w:rFonts w:ascii="Arial" w:eastAsia="Times New Roman" w:hAnsi="Arial" w:cs="Arial"/>
            <w:color w:val="333333"/>
            <w:sz w:val="21"/>
            <w:szCs w:val="21"/>
            <w:lang w:eastAsia="en-CA"/>
          </w:rPr>
          <w:delText xml:space="preserve"> Clinical Drug Data Set</w:delText>
        </w:r>
      </w:del>
      <w:r w:rsidRPr="00B10EDF">
        <w:rPr>
          <w:rFonts w:ascii="Arial" w:eastAsia="Times New Roman" w:hAnsi="Arial" w:cs="Arial"/>
          <w:color w:val="333333"/>
          <w:sz w:val="21"/>
          <w:szCs w:val="21"/>
          <w:lang w:eastAsia="en-CA"/>
        </w:rPr>
        <w:t>.  All strings are coded in UTF-8.</w:t>
      </w:r>
    </w:p>
    <w:p w:rsidR="00B10EDF" w:rsidRDefault="00B10EDF" w:rsidP="00B10EDF">
      <w:pPr>
        <w:spacing w:after="150" w:line="240" w:lineRule="auto"/>
        <w:textAlignment w:val="top"/>
        <w:rPr>
          <w:rFonts w:ascii="Arial" w:eastAsia="Times New Roman" w:hAnsi="Arial" w:cs="Arial"/>
          <w:b/>
          <w:bCs/>
          <w:color w:val="333333"/>
          <w:sz w:val="21"/>
          <w:szCs w:val="21"/>
          <w:lang w:eastAsia="en-CA"/>
        </w:rPr>
      </w:pPr>
      <w:r w:rsidRPr="00B10EDF">
        <w:rPr>
          <w:rFonts w:ascii="Arial" w:eastAsia="Times New Roman" w:hAnsi="Arial" w:cs="Arial"/>
          <w:b/>
          <w:bCs/>
          <w:color w:val="333333"/>
          <w:sz w:val="21"/>
          <w:szCs w:val="21"/>
          <w:lang w:eastAsia="en-CA"/>
        </w:rPr>
        <w:t>The Non-proprietary Therapeutic Product; (</w:t>
      </w:r>
      <w:proofErr w:type="spellStart"/>
      <w:r w:rsidRPr="00B10EDF">
        <w:rPr>
          <w:rFonts w:ascii="Arial" w:eastAsia="Times New Roman" w:hAnsi="Arial" w:cs="Arial"/>
          <w:b/>
          <w:bCs/>
          <w:color w:val="333333"/>
          <w:sz w:val="21"/>
          <w:szCs w:val="21"/>
          <w:lang w:eastAsia="en-CA"/>
        </w:rPr>
        <w:t>ntp_table</w:t>
      </w:r>
      <w:proofErr w:type="spellEnd"/>
      <w:r w:rsidRPr="00B10EDF">
        <w:rPr>
          <w:rFonts w:ascii="Arial" w:eastAsia="Times New Roman" w:hAnsi="Arial" w:cs="Arial"/>
          <w:b/>
          <w:bCs/>
          <w:color w:val="333333"/>
          <w:sz w:val="21"/>
          <w:szCs w:val="21"/>
          <w:lang w:eastAsia="en-CA"/>
        </w:rPr>
        <w:t>)</w:t>
      </w:r>
    </w:p>
    <w:p w:rsidR="00AE50B3" w:rsidRPr="00B10EDF" w:rsidRDefault="00AE50B3" w:rsidP="00B10EDF">
      <w:pPr>
        <w:spacing w:after="150" w:line="240" w:lineRule="auto"/>
        <w:textAlignment w:val="top"/>
        <w:rPr>
          <w:rFonts w:ascii="Arial" w:eastAsia="Times New Roman" w:hAnsi="Arial" w:cs="Arial"/>
          <w:color w:val="333333"/>
          <w:sz w:val="21"/>
          <w:szCs w:val="21"/>
          <w:lang w:eastAsia="en-CA"/>
        </w:rPr>
      </w:pPr>
      <w:r>
        <w:rPr>
          <w:rFonts w:ascii="Helvetica" w:hAnsi="Helvetica" w:cs="Helvetica"/>
          <w:color w:val="333333"/>
          <w:sz w:val="21"/>
          <w:szCs w:val="21"/>
          <w:shd w:val="clear" w:color="auto" w:fill="FFFFFF"/>
        </w:rPr>
        <w:t>A representation of a brand independent and clinically oriented representation of a manufactured (therapeutic) drug product.</w:t>
      </w:r>
    </w:p>
    <w:tbl>
      <w:tblPr>
        <w:tblW w:w="0" w:type="auto"/>
        <w:tblCellMar>
          <w:top w:w="15" w:type="dxa"/>
          <w:left w:w="15" w:type="dxa"/>
          <w:bottom w:w="15" w:type="dxa"/>
          <w:right w:w="15" w:type="dxa"/>
        </w:tblCellMar>
        <w:tblLook w:val="04A0" w:firstRow="1" w:lastRow="0" w:firstColumn="1" w:lastColumn="0" w:noHBand="0" w:noVBand="1"/>
      </w:tblPr>
      <w:tblGrid>
        <w:gridCol w:w="2913"/>
        <w:gridCol w:w="1415"/>
        <w:gridCol w:w="1034"/>
        <w:gridCol w:w="3982"/>
      </w:tblGrid>
      <w:tr w:rsidR="00B10EDF" w:rsidRPr="00B10EDF" w:rsidTr="00B10EDF">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B10EDF" w:rsidRPr="00B10EDF" w:rsidTr="00B10EDF">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ntp_code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7</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194107">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Unique meaningless </w:t>
            </w:r>
            <w:del w:id="6" w:author="Julie James" w:date="2017-08-16T11:40:00Z">
              <w:r w:rsidRPr="00B10EDF" w:rsidDel="00194107">
                <w:rPr>
                  <w:rFonts w:ascii="Times New Roman" w:eastAsia="Times New Roman" w:hAnsi="Times New Roman" w:cs="Times New Roman"/>
                  <w:color w:val="333333"/>
                  <w:sz w:val="24"/>
                  <w:szCs w:val="24"/>
                  <w:lang w:eastAsia="en-CA"/>
                </w:rPr>
                <w:delText>non</w:delText>
              </w:r>
            </w:del>
            <w:ins w:id="7" w:author="Julie James" w:date="2017-08-16T11:40:00Z">
              <w:r w:rsidR="00194107">
                <w:rPr>
                  <w:rFonts w:ascii="Times New Roman" w:eastAsia="Times New Roman" w:hAnsi="Times New Roman" w:cs="Times New Roman"/>
                  <w:color w:val="333333"/>
                  <w:sz w:val="24"/>
                  <w:szCs w:val="24"/>
                  <w:lang w:eastAsia="en-CA"/>
                </w:rPr>
                <w:t>N</w:t>
              </w:r>
              <w:r w:rsidR="00194107" w:rsidRPr="00B10EDF">
                <w:rPr>
                  <w:rFonts w:ascii="Times New Roman" w:eastAsia="Times New Roman" w:hAnsi="Times New Roman" w:cs="Times New Roman"/>
                  <w:color w:val="333333"/>
                  <w:sz w:val="24"/>
                  <w:szCs w:val="24"/>
                  <w:lang w:eastAsia="en-CA"/>
                </w:rPr>
                <w:t>on</w:t>
              </w:r>
            </w:ins>
            <w:r w:rsidRPr="00B10EDF">
              <w:rPr>
                <w:rFonts w:ascii="Times New Roman" w:eastAsia="Times New Roman" w:hAnsi="Times New Roman" w:cs="Times New Roman"/>
                <w:color w:val="333333"/>
                <w:sz w:val="24"/>
                <w:szCs w:val="24"/>
                <w:lang w:eastAsia="en-CA"/>
              </w:rPr>
              <w:t xml:space="preserve">-proprietary </w:t>
            </w:r>
            <w:del w:id="8" w:author="Julie James" w:date="2017-08-16T11:40:00Z">
              <w:r w:rsidRPr="00B10EDF" w:rsidDel="00194107">
                <w:rPr>
                  <w:rFonts w:ascii="Times New Roman" w:eastAsia="Times New Roman" w:hAnsi="Times New Roman" w:cs="Times New Roman"/>
                  <w:color w:val="333333"/>
                  <w:sz w:val="24"/>
                  <w:szCs w:val="24"/>
                  <w:lang w:eastAsia="en-CA"/>
                </w:rPr>
                <w:delText xml:space="preserve">therapeutic </w:delText>
              </w:r>
            </w:del>
            <w:ins w:id="9" w:author="Julie James" w:date="2017-08-16T11:40:00Z">
              <w:r w:rsidR="00194107">
                <w:rPr>
                  <w:rFonts w:ascii="Times New Roman" w:eastAsia="Times New Roman" w:hAnsi="Times New Roman" w:cs="Times New Roman"/>
                  <w:color w:val="333333"/>
                  <w:sz w:val="24"/>
                  <w:szCs w:val="24"/>
                  <w:lang w:eastAsia="en-CA"/>
                </w:rPr>
                <w:t>T</w:t>
              </w:r>
              <w:r w:rsidR="00194107" w:rsidRPr="00B10EDF">
                <w:rPr>
                  <w:rFonts w:ascii="Times New Roman" w:eastAsia="Times New Roman" w:hAnsi="Times New Roman" w:cs="Times New Roman"/>
                  <w:color w:val="333333"/>
                  <w:sz w:val="24"/>
                  <w:szCs w:val="24"/>
                  <w:lang w:eastAsia="en-CA"/>
                </w:rPr>
                <w:t xml:space="preserve">herapeutic </w:t>
              </w:r>
            </w:ins>
            <w:del w:id="10" w:author="Julie James" w:date="2017-08-16T11:40:00Z">
              <w:r w:rsidRPr="00B10EDF" w:rsidDel="00194107">
                <w:rPr>
                  <w:rFonts w:ascii="Times New Roman" w:eastAsia="Times New Roman" w:hAnsi="Times New Roman" w:cs="Times New Roman"/>
                  <w:color w:val="333333"/>
                  <w:sz w:val="24"/>
                  <w:szCs w:val="24"/>
                  <w:lang w:eastAsia="en-CA"/>
                </w:rPr>
                <w:delText xml:space="preserve">product </w:delText>
              </w:r>
            </w:del>
            <w:ins w:id="11" w:author="Julie James" w:date="2017-08-16T11:40:00Z">
              <w:r w:rsidR="00194107">
                <w:rPr>
                  <w:rFonts w:ascii="Times New Roman" w:eastAsia="Times New Roman" w:hAnsi="Times New Roman" w:cs="Times New Roman"/>
                  <w:color w:val="333333"/>
                  <w:sz w:val="24"/>
                  <w:szCs w:val="24"/>
                  <w:lang w:eastAsia="en-CA"/>
                </w:rPr>
                <w:t>P</w:t>
              </w:r>
              <w:r w:rsidR="00194107" w:rsidRPr="00B10EDF">
                <w:rPr>
                  <w:rFonts w:ascii="Times New Roman" w:eastAsia="Times New Roman" w:hAnsi="Times New Roman" w:cs="Times New Roman"/>
                  <w:color w:val="333333"/>
                  <w:sz w:val="24"/>
                  <w:szCs w:val="24"/>
                  <w:lang w:eastAsia="en-CA"/>
                </w:rPr>
                <w:t xml:space="preserve">roduct </w:t>
              </w:r>
            </w:ins>
            <w:r w:rsidRPr="00B10EDF">
              <w:rPr>
                <w:rFonts w:ascii="Times New Roman" w:eastAsia="Times New Roman" w:hAnsi="Times New Roman" w:cs="Times New Roman"/>
                <w:color w:val="333333"/>
                <w:sz w:val="24"/>
                <w:szCs w:val="24"/>
                <w:lang w:eastAsia="en-CA"/>
              </w:rPr>
              <w:t>identifier</w:t>
            </w:r>
            <w:del w:id="12" w:author="Knight , Beverly" w:date="2017-08-02T11:53:00Z">
              <w:r w:rsidRPr="00B10EDF" w:rsidDel="002624B8">
                <w:rPr>
                  <w:rFonts w:ascii="Times New Roman" w:eastAsia="Times New Roman" w:hAnsi="Times New Roman" w:cs="Times New Roman"/>
                  <w:color w:val="333333"/>
                  <w:sz w:val="24"/>
                  <w:szCs w:val="24"/>
                  <w:lang w:eastAsia="en-CA"/>
                </w:rPr>
                <w:delText xml:space="preserve"> assigned by Health Canada</w:delText>
              </w:r>
            </w:del>
            <w:r w:rsidRPr="00B10EDF">
              <w:rPr>
                <w:rFonts w:ascii="Times New Roman" w:eastAsia="Times New Roman" w:hAnsi="Times New Roman" w:cs="Times New Roman"/>
                <w:color w:val="333333"/>
                <w:sz w:val="24"/>
                <w:szCs w:val="24"/>
                <w:lang w:eastAsia="en-CA"/>
              </w:rPr>
              <w:t>.</w:t>
            </w:r>
          </w:p>
        </w:tc>
      </w:tr>
      <w:tr w:rsidR="00B10EDF" w:rsidRPr="00B10EDF" w:rsidTr="00B10EDF">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ntp_formal_name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unambiguous description of the Non-proprietary Therapeutic Product that includes details necessary to distinguish it from other similar products.</w:t>
            </w:r>
          </w:p>
        </w:tc>
      </w:tr>
      <w:tr w:rsidR="00B10EDF" w:rsidRPr="00B10EDF" w:rsidTr="00B10EDF">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ntp_en_description</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English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B10EDF" w:rsidRPr="00B10EDF" w:rsidTr="00B10EDF">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ntp_fr_description</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French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B10EDF" w:rsidRPr="00B10EDF" w:rsidTr="00B10EDF">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ntp_status</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state for the product. Allowable values for status are “Active”, “Inactive”.</w:t>
            </w:r>
          </w:p>
        </w:tc>
      </w:tr>
      <w:tr w:rsidR="00B10EDF" w:rsidRPr="00B10EDF" w:rsidTr="00B10EDF">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ntp_status_effective_time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product status in this file. Format = YYYYMMDD.</w:t>
            </w:r>
          </w:p>
        </w:tc>
      </w:tr>
      <w:tr w:rsidR="00B10EDF" w:rsidRPr="00B10EDF" w:rsidTr="00B10EDF">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ntp_type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2624B8">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This attribute is used to differentiate combination products. Values = Combination product or Empty. </w:t>
            </w:r>
            <w:del w:id="13" w:author="Knight , Beverly" w:date="2017-08-02T11:53:00Z">
              <w:r w:rsidRPr="00B10EDF" w:rsidDel="002624B8">
                <w:rPr>
                  <w:rFonts w:ascii="Times New Roman" w:eastAsia="Times New Roman" w:hAnsi="Times New Roman" w:cs="Times New Roman"/>
                  <w:i/>
                  <w:iCs/>
                  <w:color w:val="333333"/>
                  <w:sz w:val="24"/>
                  <w:szCs w:val="24"/>
                  <w:lang w:eastAsia="en-CA"/>
                </w:rPr>
                <w:delText>NB: Not present in the files currently.</w:delText>
              </w:r>
            </w:del>
          </w:p>
        </w:tc>
      </w:tr>
    </w:tbl>
    <w:p w:rsidR="00B10EDF" w:rsidRPr="00B10EDF" w:rsidRDefault="00B10EDF" w:rsidP="00B10EDF">
      <w:pPr>
        <w:spacing w:after="150" w:line="240" w:lineRule="auto"/>
        <w:textAlignment w:val="top"/>
        <w:rPr>
          <w:rFonts w:ascii="Arial" w:eastAsia="Times New Roman" w:hAnsi="Arial" w:cs="Arial"/>
          <w:color w:val="333333"/>
          <w:sz w:val="21"/>
          <w:szCs w:val="21"/>
          <w:lang w:eastAsia="en-CA"/>
        </w:rPr>
      </w:pPr>
      <w:r w:rsidRPr="00B10EDF">
        <w:rPr>
          <w:rFonts w:ascii="Arial" w:eastAsia="Times New Roman" w:hAnsi="Arial" w:cs="Arial"/>
          <w:color w:val="333333"/>
          <w:sz w:val="21"/>
          <w:szCs w:val="21"/>
          <w:lang w:eastAsia="en-CA"/>
        </w:rPr>
        <w:t> </w:t>
      </w:r>
    </w:p>
    <w:p w:rsidR="00B10EDF" w:rsidRDefault="00B10EDF" w:rsidP="00B10EDF">
      <w:pPr>
        <w:spacing w:after="150" w:line="240" w:lineRule="auto"/>
        <w:textAlignment w:val="top"/>
        <w:rPr>
          <w:rFonts w:ascii="Arial" w:eastAsia="Times New Roman" w:hAnsi="Arial" w:cs="Arial"/>
          <w:b/>
          <w:bCs/>
          <w:color w:val="333333"/>
          <w:sz w:val="21"/>
          <w:szCs w:val="21"/>
          <w:lang w:eastAsia="en-CA"/>
        </w:rPr>
      </w:pPr>
      <w:r w:rsidRPr="00B10EDF">
        <w:rPr>
          <w:rFonts w:ascii="Arial" w:eastAsia="Times New Roman" w:hAnsi="Arial" w:cs="Arial"/>
          <w:b/>
          <w:bCs/>
          <w:color w:val="333333"/>
          <w:sz w:val="21"/>
          <w:szCs w:val="21"/>
          <w:lang w:eastAsia="en-CA"/>
        </w:rPr>
        <w:t>Therapeutic Moiety;</w:t>
      </w:r>
      <w:r w:rsidRPr="00B10EDF">
        <w:rPr>
          <w:rFonts w:ascii="Arial" w:eastAsia="Times New Roman" w:hAnsi="Arial" w:cs="Arial"/>
          <w:color w:val="333333"/>
          <w:sz w:val="21"/>
          <w:szCs w:val="21"/>
          <w:lang w:eastAsia="en-CA"/>
        </w:rPr>
        <w:t> (</w:t>
      </w:r>
      <w:proofErr w:type="spellStart"/>
      <w:r w:rsidRPr="00B10EDF">
        <w:rPr>
          <w:rFonts w:ascii="Arial" w:eastAsia="Times New Roman" w:hAnsi="Arial" w:cs="Arial"/>
          <w:b/>
          <w:bCs/>
          <w:color w:val="333333"/>
          <w:sz w:val="21"/>
          <w:szCs w:val="21"/>
          <w:lang w:eastAsia="en-CA"/>
        </w:rPr>
        <w:t>tm_table</w:t>
      </w:r>
      <w:proofErr w:type="spellEnd"/>
      <w:r w:rsidRPr="00B10EDF">
        <w:rPr>
          <w:rFonts w:ascii="Arial" w:eastAsia="Times New Roman" w:hAnsi="Arial" w:cs="Arial"/>
          <w:b/>
          <w:bCs/>
          <w:color w:val="333333"/>
          <w:sz w:val="21"/>
          <w:szCs w:val="21"/>
          <w:lang w:eastAsia="en-CA"/>
        </w:rPr>
        <w:t>)</w:t>
      </w:r>
    </w:p>
    <w:p w:rsidR="00AE50B3" w:rsidRPr="00B10EDF" w:rsidRDefault="00AE50B3" w:rsidP="00B10EDF">
      <w:pPr>
        <w:spacing w:after="150" w:line="240" w:lineRule="auto"/>
        <w:textAlignment w:val="top"/>
        <w:rPr>
          <w:rFonts w:ascii="Arial" w:eastAsia="Times New Roman" w:hAnsi="Arial" w:cs="Arial"/>
          <w:color w:val="333333"/>
          <w:sz w:val="21"/>
          <w:szCs w:val="21"/>
          <w:lang w:eastAsia="en-CA"/>
        </w:rPr>
      </w:pPr>
      <w:r>
        <w:rPr>
          <w:rFonts w:ascii="Helvetica" w:hAnsi="Helvetica" w:cs="Helvetica"/>
          <w:color w:val="333333"/>
          <w:sz w:val="21"/>
          <w:szCs w:val="21"/>
          <w:shd w:val="clear" w:color="auto" w:fill="FFFFFF"/>
        </w:rPr>
        <w:t>The representation of the functional and clinically significant part of the active ingredient substance(s) present in a medicinal product, and as such the TM class is an abstract representation of a medicinal product without reference to strength and dose form, focusing only on active ingredient substance(s).</w:t>
      </w:r>
    </w:p>
    <w:tbl>
      <w:tblPr>
        <w:tblW w:w="0" w:type="auto"/>
        <w:tblCellMar>
          <w:top w:w="15" w:type="dxa"/>
          <w:left w:w="15" w:type="dxa"/>
          <w:bottom w:w="15" w:type="dxa"/>
          <w:right w:w="15" w:type="dxa"/>
        </w:tblCellMar>
        <w:tblLook w:val="04A0" w:firstRow="1" w:lastRow="0" w:firstColumn="1" w:lastColumn="0" w:noHBand="0" w:noVBand="1"/>
      </w:tblPr>
      <w:tblGrid>
        <w:gridCol w:w="2846"/>
        <w:gridCol w:w="1509"/>
        <w:gridCol w:w="1034"/>
        <w:gridCol w:w="3955"/>
      </w:tblGrid>
      <w:tr w:rsidR="00B10EDF" w:rsidRPr="00B10EDF" w:rsidTr="00AE50B3">
        <w:tc>
          <w:tcPr>
            <w:tcW w:w="241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B10EDF" w:rsidRPr="00B10EDF" w:rsidTr="00AE50B3">
        <w:tc>
          <w:tcPr>
            <w:tcW w:w="241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tm_code</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194107">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Unique meaningless </w:t>
            </w:r>
            <w:del w:id="14" w:author="Julie James" w:date="2017-08-16T11:42:00Z">
              <w:r w:rsidRPr="00B10EDF" w:rsidDel="00194107">
                <w:rPr>
                  <w:rFonts w:ascii="Times New Roman" w:eastAsia="Times New Roman" w:hAnsi="Times New Roman" w:cs="Times New Roman"/>
                  <w:color w:val="333333"/>
                  <w:sz w:val="24"/>
                  <w:szCs w:val="24"/>
                  <w:lang w:eastAsia="en-CA"/>
                </w:rPr>
                <w:delText xml:space="preserve">therapeutic </w:delText>
              </w:r>
            </w:del>
            <w:ins w:id="15" w:author="Julie James" w:date="2017-08-16T11:42:00Z">
              <w:r w:rsidR="00194107">
                <w:rPr>
                  <w:rFonts w:ascii="Times New Roman" w:eastAsia="Times New Roman" w:hAnsi="Times New Roman" w:cs="Times New Roman"/>
                  <w:color w:val="333333"/>
                  <w:sz w:val="24"/>
                  <w:szCs w:val="24"/>
                  <w:lang w:eastAsia="en-CA"/>
                </w:rPr>
                <w:t>T</w:t>
              </w:r>
              <w:r w:rsidR="00194107" w:rsidRPr="00B10EDF">
                <w:rPr>
                  <w:rFonts w:ascii="Times New Roman" w:eastAsia="Times New Roman" w:hAnsi="Times New Roman" w:cs="Times New Roman"/>
                  <w:color w:val="333333"/>
                  <w:sz w:val="24"/>
                  <w:szCs w:val="24"/>
                  <w:lang w:eastAsia="en-CA"/>
                </w:rPr>
                <w:t xml:space="preserve">herapeutic </w:t>
              </w:r>
            </w:ins>
            <w:del w:id="16" w:author="Julie James" w:date="2017-08-16T11:42:00Z">
              <w:r w:rsidRPr="00B10EDF" w:rsidDel="00194107">
                <w:rPr>
                  <w:rFonts w:ascii="Times New Roman" w:eastAsia="Times New Roman" w:hAnsi="Times New Roman" w:cs="Times New Roman"/>
                  <w:color w:val="333333"/>
                  <w:sz w:val="24"/>
                  <w:szCs w:val="24"/>
                  <w:lang w:eastAsia="en-CA"/>
                </w:rPr>
                <w:delText xml:space="preserve">moiety </w:delText>
              </w:r>
            </w:del>
            <w:ins w:id="17" w:author="Julie James" w:date="2017-08-16T11:42:00Z">
              <w:r w:rsidR="00194107">
                <w:rPr>
                  <w:rFonts w:ascii="Times New Roman" w:eastAsia="Times New Roman" w:hAnsi="Times New Roman" w:cs="Times New Roman"/>
                  <w:color w:val="333333"/>
                  <w:sz w:val="24"/>
                  <w:szCs w:val="24"/>
                  <w:lang w:eastAsia="en-CA"/>
                </w:rPr>
                <w:t>M</w:t>
              </w:r>
              <w:r w:rsidR="00194107" w:rsidRPr="00B10EDF">
                <w:rPr>
                  <w:rFonts w:ascii="Times New Roman" w:eastAsia="Times New Roman" w:hAnsi="Times New Roman" w:cs="Times New Roman"/>
                  <w:color w:val="333333"/>
                  <w:sz w:val="24"/>
                  <w:szCs w:val="24"/>
                  <w:lang w:eastAsia="en-CA"/>
                </w:rPr>
                <w:t xml:space="preserve">oiety </w:t>
              </w:r>
            </w:ins>
            <w:r w:rsidRPr="00B10EDF">
              <w:rPr>
                <w:rFonts w:ascii="Times New Roman" w:eastAsia="Times New Roman" w:hAnsi="Times New Roman" w:cs="Times New Roman"/>
                <w:color w:val="333333"/>
                <w:sz w:val="24"/>
                <w:szCs w:val="24"/>
                <w:lang w:eastAsia="en-CA"/>
              </w:rPr>
              <w:t xml:space="preserve">identifier </w:t>
            </w:r>
            <w:del w:id="18" w:author="Julie James" w:date="2017-08-16T11:42:00Z">
              <w:r w:rsidRPr="00B10EDF" w:rsidDel="00194107">
                <w:rPr>
                  <w:rFonts w:ascii="Times New Roman" w:eastAsia="Times New Roman" w:hAnsi="Times New Roman" w:cs="Times New Roman"/>
                  <w:color w:val="333333"/>
                  <w:sz w:val="24"/>
                  <w:szCs w:val="24"/>
                  <w:lang w:eastAsia="en-CA"/>
                </w:rPr>
                <w:delText>assigned by Health Canada.</w:delText>
              </w:r>
            </w:del>
          </w:p>
        </w:tc>
      </w:tr>
      <w:tr w:rsidR="00B10EDF" w:rsidRPr="00B10EDF" w:rsidTr="00AE50B3">
        <w:tc>
          <w:tcPr>
            <w:tcW w:w="241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tm_formal_name</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194107">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The unambiguous description of the </w:t>
            </w:r>
            <w:del w:id="19" w:author="Julie James" w:date="2017-08-16T11:42:00Z">
              <w:r w:rsidRPr="00B10EDF" w:rsidDel="00194107">
                <w:rPr>
                  <w:rFonts w:ascii="Times New Roman" w:eastAsia="Times New Roman" w:hAnsi="Times New Roman" w:cs="Times New Roman"/>
                  <w:color w:val="333333"/>
                  <w:sz w:val="24"/>
                  <w:szCs w:val="24"/>
                  <w:lang w:eastAsia="en-CA"/>
                </w:rPr>
                <w:delText xml:space="preserve">therapeutic </w:delText>
              </w:r>
            </w:del>
            <w:ins w:id="20" w:author="Julie James" w:date="2017-08-16T11:42:00Z">
              <w:r w:rsidR="00194107">
                <w:rPr>
                  <w:rFonts w:ascii="Times New Roman" w:eastAsia="Times New Roman" w:hAnsi="Times New Roman" w:cs="Times New Roman"/>
                  <w:color w:val="333333"/>
                  <w:sz w:val="24"/>
                  <w:szCs w:val="24"/>
                  <w:lang w:eastAsia="en-CA"/>
                </w:rPr>
                <w:t>T</w:t>
              </w:r>
              <w:r w:rsidR="00194107" w:rsidRPr="00B10EDF">
                <w:rPr>
                  <w:rFonts w:ascii="Times New Roman" w:eastAsia="Times New Roman" w:hAnsi="Times New Roman" w:cs="Times New Roman"/>
                  <w:color w:val="333333"/>
                  <w:sz w:val="24"/>
                  <w:szCs w:val="24"/>
                  <w:lang w:eastAsia="en-CA"/>
                </w:rPr>
                <w:t xml:space="preserve">herapeutic </w:t>
              </w:r>
            </w:ins>
            <w:del w:id="21" w:author="Julie James" w:date="2017-08-16T11:42:00Z">
              <w:r w:rsidRPr="00B10EDF" w:rsidDel="00194107">
                <w:rPr>
                  <w:rFonts w:ascii="Times New Roman" w:eastAsia="Times New Roman" w:hAnsi="Times New Roman" w:cs="Times New Roman"/>
                  <w:color w:val="333333"/>
                  <w:sz w:val="24"/>
                  <w:szCs w:val="24"/>
                  <w:lang w:eastAsia="en-CA"/>
                </w:rPr>
                <w:delText xml:space="preserve">moiety </w:delText>
              </w:r>
            </w:del>
            <w:ins w:id="22" w:author="Julie James" w:date="2017-08-16T11:42:00Z">
              <w:r w:rsidR="00194107">
                <w:rPr>
                  <w:rFonts w:ascii="Times New Roman" w:eastAsia="Times New Roman" w:hAnsi="Times New Roman" w:cs="Times New Roman"/>
                  <w:color w:val="333333"/>
                  <w:sz w:val="24"/>
                  <w:szCs w:val="24"/>
                  <w:lang w:eastAsia="en-CA"/>
                </w:rPr>
                <w:t>M</w:t>
              </w:r>
              <w:r w:rsidR="00194107" w:rsidRPr="00B10EDF">
                <w:rPr>
                  <w:rFonts w:ascii="Times New Roman" w:eastAsia="Times New Roman" w:hAnsi="Times New Roman" w:cs="Times New Roman"/>
                  <w:color w:val="333333"/>
                  <w:sz w:val="24"/>
                  <w:szCs w:val="24"/>
                  <w:lang w:eastAsia="en-CA"/>
                </w:rPr>
                <w:t xml:space="preserve">oiety </w:t>
              </w:r>
            </w:ins>
            <w:r w:rsidRPr="00B10EDF">
              <w:rPr>
                <w:rFonts w:ascii="Times New Roman" w:eastAsia="Times New Roman" w:hAnsi="Times New Roman" w:cs="Times New Roman"/>
                <w:color w:val="333333"/>
                <w:sz w:val="24"/>
                <w:szCs w:val="24"/>
                <w:lang w:eastAsia="en-CA"/>
              </w:rPr>
              <w:t>that includes details necessary to distinguish it from other similar products.</w:t>
            </w:r>
          </w:p>
        </w:tc>
      </w:tr>
      <w:tr w:rsidR="00B10EDF" w:rsidRPr="00B10EDF" w:rsidTr="00AE50B3">
        <w:tc>
          <w:tcPr>
            <w:tcW w:w="241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tm_status</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state for the product. Allowable values for status are “Active”, “Inactive”.</w:t>
            </w:r>
          </w:p>
        </w:tc>
      </w:tr>
      <w:tr w:rsidR="00B10EDF" w:rsidRPr="00B10EDF" w:rsidTr="00AE50B3">
        <w:tc>
          <w:tcPr>
            <w:tcW w:w="241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tm_status_effective_time</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product status in this file. Format = YYYYMMDD.</w:t>
            </w:r>
          </w:p>
        </w:tc>
      </w:tr>
    </w:tbl>
    <w:p w:rsidR="00B10EDF" w:rsidRPr="00B10EDF" w:rsidRDefault="00B10EDF" w:rsidP="00B10EDF">
      <w:pPr>
        <w:spacing w:after="150" w:line="240" w:lineRule="auto"/>
        <w:textAlignment w:val="top"/>
        <w:rPr>
          <w:rFonts w:ascii="Arial" w:eastAsia="Times New Roman" w:hAnsi="Arial" w:cs="Arial"/>
          <w:color w:val="333333"/>
          <w:sz w:val="21"/>
          <w:szCs w:val="21"/>
          <w:lang w:eastAsia="en-CA"/>
        </w:rPr>
      </w:pPr>
    </w:p>
    <w:p w:rsidR="00B10EDF" w:rsidRDefault="00B10EDF" w:rsidP="00B10EDF">
      <w:pPr>
        <w:spacing w:after="150" w:line="240" w:lineRule="auto"/>
        <w:textAlignment w:val="top"/>
        <w:rPr>
          <w:rFonts w:ascii="Arial" w:eastAsia="Times New Roman" w:hAnsi="Arial" w:cs="Arial"/>
          <w:b/>
          <w:bCs/>
          <w:color w:val="333333"/>
          <w:sz w:val="21"/>
          <w:szCs w:val="21"/>
          <w:lang w:eastAsia="en-CA"/>
        </w:rPr>
      </w:pPr>
      <w:r w:rsidRPr="00B10EDF">
        <w:rPr>
          <w:rFonts w:ascii="Arial" w:eastAsia="Times New Roman" w:hAnsi="Arial" w:cs="Arial"/>
          <w:b/>
          <w:bCs/>
          <w:color w:val="333333"/>
          <w:sz w:val="21"/>
          <w:szCs w:val="21"/>
          <w:lang w:eastAsia="en-CA"/>
        </w:rPr>
        <w:t>Manufactured Product; (</w:t>
      </w:r>
      <w:proofErr w:type="spellStart"/>
      <w:r w:rsidRPr="00B10EDF">
        <w:rPr>
          <w:rFonts w:ascii="Arial" w:eastAsia="Times New Roman" w:hAnsi="Arial" w:cs="Arial"/>
          <w:b/>
          <w:bCs/>
          <w:color w:val="333333"/>
          <w:sz w:val="21"/>
          <w:szCs w:val="21"/>
          <w:lang w:eastAsia="en-CA"/>
        </w:rPr>
        <w:t>mp_table</w:t>
      </w:r>
      <w:proofErr w:type="spellEnd"/>
      <w:r w:rsidRPr="00B10EDF">
        <w:rPr>
          <w:rFonts w:ascii="Arial" w:eastAsia="Times New Roman" w:hAnsi="Arial" w:cs="Arial"/>
          <w:b/>
          <w:bCs/>
          <w:color w:val="333333"/>
          <w:sz w:val="21"/>
          <w:szCs w:val="21"/>
          <w:lang w:eastAsia="en-CA"/>
        </w:rPr>
        <w:t>)</w:t>
      </w:r>
    </w:p>
    <w:p w:rsidR="00AE50B3" w:rsidRPr="00B10EDF" w:rsidRDefault="00AE50B3" w:rsidP="00B10EDF">
      <w:pPr>
        <w:spacing w:after="150" w:line="240" w:lineRule="auto"/>
        <w:textAlignment w:val="top"/>
        <w:rPr>
          <w:rFonts w:ascii="Arial" w:eastAsia="Times New Roman" w:hAnsi="Arial" w:cs="Arial"/>
          <w:color w:val="333333"/>
          <w:sz w:val="21"/>
          <w:szCs w:val="21"/>
          <w:lang w:eastAsia="en-CA"/>
        </w:rPr>
      </w:pPr>
      <w:r>
        <w:rPr>
          <w:rFonts w:ascii="Helvetica" w:hAnsi="Helvetica" w:cs="Helvetica"/>
          <w:color w:val="333333"/>
          <w:sz w:val="21"/>
          <w:szCs w:val="21"/>
          <w:shd w:val="clear" w:color="auto" w:fill="FFFFFF"/>
        </w:rPr>
        <w:t>The representation of a brand specific drug that is available for prescribing and dispensing in Canada.</w:t>
      </w:r>
    </w:p>
    <w:tbl>
      <w:tblPr>
        <w:tblW w:w="0" w:type="auto"/>
        <w:tblCellMar>
          <w:top w:w="15" w:type="dxa"/>
          <w:left w:w="15" w:type="dxa"/>
          <w:bottom w:w="15" w:type="dxa"/>
          <w:right w:w="15" w:type="dxa"/>
        </w:tblCellMar>
        <w:tblLook w:val="04A0" w:firstRow="1" w:lastRow="0" w:firstColumn="1" w:lastColumn="0" w:noHBand="0" w:noVBand="1"/>
      </w:tblPr>
      <w:tblGrid>
        <w:gridCol w:w="2900"/>
        <w:gridCol w:w="1183"/>
        <w:gridCol w:w="1034"/>
        <w:gridCol w:w="4227"/>
      </w:tblGrid>
      <w:tr w:rsidR="00B10EDF" w:rsidRPr="00B10EDF" w:rsidTr="002624B8">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121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454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B10EDF" w:rsidRPr="00B10EDF" w:rsidTr="002624B8">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mp_code</w:t>
            </w:r>
            <w:proofErr w:type="spellEnd"/>
          </w:p>
        </w:tc>
        <w:tc>
          <w:tcPr>
            <w:tcW w:w="121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4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2624B8" w:rsidP="00894B02">
            <w:pPr>
              <w:spacing w:after="150" w:line="240" w:lineRule="auto"/>
              <w:rPr>
                <w:rFonts w:ascii="Times New Roman" w:eastAsia="Times New Roman" w:hAnsi="Times New Roman" w:cs="Times New Roman"/>
                <w:color w:val="333333"/>
                <w:sz w:val="24"/>
                <w:szCs w:val="24"/>
                <w:lang w:eastAsia="en-CA"/>
              </w:rPr>
            </w:pPr>
            <w:ins w:id="23" w:author="Knight , Beverly" w:date="2017-08-02T11:54:00Z">
              <w:r>
                <w:t xml:space="preserve">The unique Manufactured Product identifier, that may be a Health Canada assigned DIN or NPN, or an identifier specific to the </w:t>
              </w:r>
            </w:ins>
            <w:r>
              <w:t>CCDD</w:t>
            </w:r>
            <w:ins w:id="24" w:author="Knight , Beverly" w:date="2017-08-02T11:55:00Z">
              <w:r>
                <w:t>.</w:t>
              </w:r>
            </w:ins>
          </w:p>
        </w:tc>
      </w:tr>
      <w:tr w:rsidR="00B10EDF" w:rsidRPr="00B10EDF" w:rsidTr="002624B8">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mp_formal_name</w:t>
            </w:r>
            <w:proofErr w:type="spellEnd"/>
          </w:p>
        </w:tc>
        <w:tc>
          <w:tcPr>
            <w:tcW w:w="121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4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unambiguous description of the Manufactured Product that includes details necessary to distinguish it from other similar products.</w:t>
            </w:r>
          </w:p>
        </w:tc>
      </w:tr>
      <w:tr w:rsidR="00B10EDF" w:rsidRPr="00B10EDF" w:rsidTr="002624B8">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mp_en_description</w:t>
            </w:r>
            <w:proofErr w:type="spellEnd"/>
          </w:p>
        </w:tc>
        <w:tc>
          <w:tcPr>
            <w:tcW w:w="121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4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English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B10EDF" w:rsidRPr="00B10EDF" w:rsidTr="002624B8">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mp_fr_description</w:t>
            </w:r>
            <w:proofErr w:type="spellEnd"/>
          </w:p>
        </w:tc>
        <w:tc>
          <w:tcPr>
            <w:tcW w:w="121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4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French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B10EDF" w:rsidRPr="00B10EDF" w:rsidTr="002624B8">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mp_status</w:t>
            </w:r>
            <w:proofErr w:type="spellEnd"/>
          </w:p>
        </w:tc>
        <w:tc>
          <w:tcPr>
            <w:tcW w:w="121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4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state for the product. Allowable values for status are “Active”, “Inactive”.</w:t>
            </w:r>
          </w:p>
        </w:tc>
      </w:tr>
      <w:tr w:rsidR="00B10EDF" w:rsidRPr="00B10EDF" w:rsidTr="002624B8">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mp_status_effective_time</w:t>
            </w:r>
            <w:proofErr w:type="spellEnd"/>
          </w:p>
        </w:tc>
        <w:tc>
          <w:tcPr>
            <w:tcW w:w="121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48"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product status in this file. Format = YYYYMMDD.</w:t>
            </w:r>
          </w:p>
        </w:tc>
      </w:tr>
    </w:tbl>
    <w:p w:rsidR="00B10EDF" w:rsidRPr="00B10EDF" w:rsidRDefault="00B10EDF" w:rsidP="00B10EDF">
      <w:pPr>
        <w:spacing w:after="150" w:line="240" w:lineRule="auto"/>
        <w:textAlignment w:val="top"/>
        <w:rPr>
          <w:rFonts w:ascii="Arial" w:eastAsia="Times New Roman" w:hAnsi="Arial" w:cs="Arial"/>
          <w:color w:val="333333"/>
          <w:sz w:val="21"/>
          <w:szCs w:val="21"/>
          <w:lang w:eastAsia="en-CA"/>
        </w:rPr>
      </w:pPr>
      <w:r w:rsidRPr="00B10EDF">
        <w:rPr>
          <w:rFonts w:ascii="Arial" w:eastAsia="Times New Roman" w:hAnsi="Arial" w:cs="Arial"/>
          <w:b/>
          <w:bCs/>
          <w:color w:val="333333"/>
          <w:sz w:val="21"/>
          <w:szCs w:val="21"/>
          <w:lang w:eastAsia="en-CA"/>
        </w:rPr>
        <w:t> </w:t>
      </w:r>
    </w:p>
    <w:p w:rsidR="00B10EDF" w:rsidRDefault="00B10EDF" w:rsidP="00B10EDF">
      <w:pPr>
        <w:spacing w:after="150" w:line="240" w:lineRule="auto"/>
        <w:textAlignment w:val="top"/>
        <w:rPr>
          <w:ins w:id="25" w:author="Knight , Beverly" w:date="2017-08-02T11:55:00Z"/>
          <w:rFonts w:ascii="Arial" w:eastAsia="Times New Roman" w:hAnsi="Arial" w:cs="Arial"/>
          <w:b/>
          <w:bCs/>
          <w:color w:val="333333"/>
          <w:sz w:val="21"/>
          <w:szCs w:val="21"/>
          <w:lang w:eastAsia="en-CA"/>
        </w:rPr>
      </w:pPr>
      <w:r w:rsidRPr="00B10EDF">
        <w:rPr>
          <w:rFonts w:ascii="Arial" w:eastAsia="Times New Roman" w:hAnsi="Arial" w:cs="Arial"/>
          <w:b/>
          <w:bCs/>
          <w:color w:val="333333"/>
          <w:sz w:val="21"/>
          <w:szCs w:val="21"/>
          <w:lang w:eastAsia="en-CA"/>
        </w:rPr>
        <w:t>Manufactured Product, Non-proprietary Therapeutic Product, Therapeutic Product Relationship Table (</w:t>
      </w:r>
      <w:proofErr w:type="spellStart"/>
      <w:r w:rsidRPr="00B10EDF">
        <w:rPr>
          <w:rFonts w:ascii="Arial" w:eastAsia="Times New Roman" w:hAnsi="Arial" w:cs="Arial"/>
          <w:b/>
          <w:bCs/>
          <w:color w:val="333333"/>
          <w:sz w:val="21"/>
          <w:szCs w:val="21"/>
          <w:lang w:eastAsia="en-CA"/>
        </w:rPr>
        <w:t>mp_ntp_tm_relationship_table</w:t>
      </w:r>
      <w:proofErr w:type="spellEnd"/>
      <w:r w:rsidRPr="00B10EDF">
        <w:rPr>
          <w:rFonts w:ascii="Arial" w:eastAsia="Times New Roman" w:hAnsi="Arial" w:cs="Arial"/>
          <w:b/>
          <w:bCs/>
          <w:color w:val="333333"/>
          <w:sz w:val="21"/>
          <w:szCs w:val="21"/>
          <w:lang w:eastAsia="en-CA"/>
        </w:rPr>
        <w:t>)</w:t>
      </w:r>
    </w:p>
    <w:p w:rsidR="002624B8" w:rsidDel="002624B8" w:rsidRDefault="002624B8" w:rsidP="002624B8">
      <w:pPr>
        <w:spacing w:after="150" w:line="240" w:lineRule="auto"/>
        <w:textAlignment w:val="top"/>
        <w:rPr>
          <w:del w:id="26" w:author="Knight , Beverly" w:date="2017-08-02T11:57:00Z"/>
          <w:rFonts w:ascii="Arial" w:eastAsia="Times New Roman" w:hAnsi="Arial" w:cs="Arial"/>
          <w:bCs/>
          <w:color w:val="333333"/>
          <w:sz w:val="21"/>
          <w:szCs w:val="21"/>
          <w:lang w:eastAsia="en-CA"/>
        </w:rPr>
      </w:pPr>
      <w:del w:id="27" w:author="Knight , Beverly" w:date="2017-08-02T11:57:00Z">
        <w:r w:rsidDel="002624B8">
          <w:rPr>
            <w:rFonts w:ascii="Helvetica" w:hAnsi="Helvetica" w:cs="Helvetica"/>
            <w:color w:val="333333"/>
            <w:sz w:val="21"/>
            <w:szCs w:val="21"/>
            <w:shd w:val="clear" w:color="auto" w:fill="FFFFFF"/>
          </w:rPr>
          <w:delText>A relationship file that has associations between the NTP code, MP code and TM code.</w:delText>
        </w:r>
      </w:del>
    </w:p>
    <w:p w:rsidR="002624B8" w:rsidRPr="00A64807" w:rsidRDefault="002624B8" w:rsidP="002624B8">
      <w:pPr>
        <w:spacing w:after="150" w:line="240" w:lineRule="auto"/>
        <w:textAlignment w:val="top"/>
        <w:rPr>
          <w:ins w:id="28" w:author="Knight , Beverly" w:date="2017-08-02T11:56:00Z"/>
          <w:rFonts w:ascii="Arial" w:eastAsia="Times New Roman" w:hAnsi="Arial" w:cs="Arial"/>
          <w:color w:val="333333"/>
          <w:sz w:val="21"/>
          <w:szCs w:val="21"/>
          <w:lang w:eastAsia="en-CA"/>
        </w:rPr>
      </w:pPr>
      <w:ins w:id="29" w:author="Knight , Beverly" w:date="2017-08-02T11:56:00Z">
        <w:r w:rsidRPr="003B07DC">
          <w:rPr>
            <w:rFonts w:ascii="Arial" w:eastAsia="Times New Roman" w:hAnsi="Arial" w:cs="Arial"/>
            <w:bCs/>
            <w:color w:val="333333"/>
            <w:sz w:val="21"/>
            <w:szCs w:val="21"/>
            <w:lang w:eastAsia="en-CA"/>
          </w:rPr>
          <w:t>Each row</w:t>
        </w:r>
        <w:r>
          <w:rPr>
            <w:rFonts w:ascii="Arial" w:eastAsia="Times New Roman" w:hAnsi="Arial" w:cs="Arial"/>
            <w:bCs/>
            <w:color w:val="333333"/>
            <w:sz w:val="21"/>
            <w:szCs w:val="21"/>
            <w:lang w:eastAsia="en-CA"/>
          </w:rPr>
          <w:t xml:space="preserve"> of this table represents the relationship between an MP (identified in the first two columns) and its NTP (identified in the second set of two columns), and if appropriate, its TM (identified in the third set of two columns).</w:t>
        </w:r>
      </w:ins>
    </w:p>
    <w:p w:rsidR="002624B8" w:rsidRPr="00B10EDF" w:rsidRDefault="002624B8" w:rsidP="00B10EDF">
      <w:pPr>
        <w:spacing w:after="150" w:line="240" w:lineRule="auto"/>
        <w:textAlignment w:val="top"/>
        <w:rPr>
          <w:rFonts w:ascii="Arial" w:eastAsia="Times New Roman" w:hAnsi="Arial" w:cs="Arial"/>
          <w:color w:val="333333"/>
          <w:sz w:val="21"/>
          <w:szCs w:val="21"/>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140"/>
        <w:gridCol w:w="1167"/>
        <w:gridCol w:w="1034"/>
        <w:gridCol w:w="5003"/>
      </w:tblGrid>
      <w:tr w:rsidR="00B10EDF" w:rsidRPr="00B10EDF" w:rsidTr="00B10EDF">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B10EDF" w:rsidRPr="00B10EDF" w:rsidTr="00B10EDF">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2624B8" w:rsidP="00B10EDF">
            <w:pPr>
              <w:spacing w:after="150" w:line="240" w:lineRule="auto"/>
              <w:rPr>
                <w:rFonts w:ascii="Times New Roman" w:eastAsia="Times New Roman" w:hAnsi="Times New Roman" w:cs="Times New Roman"/>
                <w:color w:val="333333"/>
                <w:sz w:val="24"/>
                <w:szCs w:val="24"/>
                <w:lang w:eastAsia="en-CA"/>
              </w:rPr>
            </w:pPr>
            <w:ins w:id="30" w:author="Knight , Beverly" w:date="2017-08-02T11:58:00Z">
              <w:r>
                <w:t>The unique Manufactured Product identifier, that may be a Health Canada assigned DIN or NPN, or an identifier specific to the CCDD.</w:t>
              </w:r>
            </w:ins>
            <w:del w:id="31" w:author="Knight , Beverly" w:date="2017-08-02T11:58:00Z">
              <w:r w:rsidR="00B10EDF" w:rsidRPr="00B10EDF" w:rsidDel="002624B8">
                <w:rPr>
                  <w:rFonts w:ascii="Times New Roman" w:eastAsia="Times New Roman" w:hAnsi="Times New Roman" w:cs="Times New Roman"/>
                  <w:color w:val="333333"/>
                  <w:sz w:val="24"/>
                  <w:szCs w:val="24"/>
                  <w:lang w:eastAsia="en-CA"/>
                </w:rPr>
                <w:delText>It is intended to be used as the unique identifier to represent a Manufactured Product. It will include the Health Canada assigned DIN and NPN that is currently published as part of the DPD.</w:delText>
              </w:r>
            </w:del>
          </w:p>
        </w:tc>
      </w:tr>
      <w:tr w:rsidR="00B10EDF" w:rsidRPr="00B10EDF" w:rsidTr="00B10EDF">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mp_formal_name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unambiguous description of the Manufactured Product that includes details necessary to distinguish it from other similar products.</w:t>
            </w:r>
          </w:p>
        </w:tc>
      </w:tr>
      <w:tr w:rsidR="00B10EDF" w:rsidRPr="00B10EDF" w:rsidTr="00B10EDF">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Unique meaningless non-proprietary therapeutic product identifier assigned by Health Canada.</w:t>
            </w:r>
          </w:p>
        </w:tc>
      </w:tr>
      <w:tr w:rsidR="00B10EDF" w:rsidRPr="00B10EDF" w:rsidTr="00B10EDF">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ntp_formal_name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unambiguous description of the Non-proprietary Therapeutic Product that includes details necessary to distinguish it from other similar products.</w:t>
            </w:r>
          </w:p>
        </w:tc>
      </w:tr>
      <w:tr w:rsidR="00B10EDF" w:rsidRPr="00B10EDF" w:rsidTr="00B10EDF">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Unique meaningless therapeutic moiety identifier assigned by Health Canada.</w:t>
            </w:r>
          </w:p>
        </w:tc>
      </w:tr>
      <w:tr w:rsidR="00B10EDF" w:rsidRPr="00B10EDF" w:rsidTr="00B10EDF">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tm_formal_name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unambiguous description of the therapeutic moiety that includes details necessary to distinguish it from other similar products.</w:t>
            </w:r>
          </w:p>
        </w:tc>
      </w:tr>
    </w:tbl>
    <w:p w:rsidR="00D11A18" w:rsidRDefault="00D11A18" w:rsidP="00B10EDF">
      <w:pPr>
        <w:spacing w:after="150" w:line="240" w:lineRule="auto"/>
        <w:textAlignment w:val="top"/>
        <w:rPr>
          <w:rFonts w:ascii="Arial" w:eastAsia="Times New Roman" w:hAnsi="Arial" w:cs="Arial"/>
          <w:b/>
          <w:bCs/>
          <w:color w:val="333333"/>
          <w:sz w:val="21"/>
          <w:szCs w:val="21"/>
          <w:lang w:eastAsia="en-CA"/>
        </w:rPr>
      </w:pPr>
    </w:p>
    <w:p w:rsidR="00B10EDF" w:rsidRDefault="00B10EDF" w:rsidP="00B10EDF">
      <w:pPr>
        <w:spacing w:after="150" w:line="240" w:lineRule="auto"/>
        <w:textAlignment w:val="top"/>
        <w:rPr>
          <w:rFonts w:ascii="Arial" w:eastAsia="Times New Roman" w:hAnsi="Arial" w:cs="Arial"/>
          <w:b/>
          <w:bCs/>
          <w:color w:val="333333"/>
          <w:sz w:val="21"/>
          <w:szCs w:val="21"/>
          <w:lang w:eastAsia="en-CA"/>
        </w:rPr>
      </w:pPr>
      <w:r w:rsidRPr="00B10EDF">
        <w:rPr>
          <w:rFonts w:ascii="Arial" w:eastAsia="Times New Roman" w:hAnsi="Arial" w:cs="Arial"/>
          <w:b/>
          <w:bCs/>
          <w:color w:val="333333"/>
          <w:sz w:val="21"/>
          <w:szCs w:val="21"/>
          <w:lang w:eastAsia="en-CA"/>
        </w:rPr>
        <w:t>Device Non-proprietary Therapeutic Product; (Device-</w:t>
      </w:r>
      <w:proofErr w:type="spellStart"/>
      <w:r w:rsidRPr="00B10EDF">
        <w:rPr>
          <w:rFonts w:ascii="Arial" w:eastAsia="Times New Roman" w:hAnsi="Arial" w:cs="Arial"/>
          <w:b/>
          <w:bCs/>
          <w:color w:val="333333"/>
          <w:sz w:val="21"/>
          <w:szCs w:val="21"/>
          <w:lang w:eastAsia="en-CA"/>
        </w:rPr>
        <w:t>ntp_table</w:t>
      </w:r>
      <w:proofErr w:type="spellEnd"/>
      <w:r w:rsidRPr="00B10EDF">
        <w:rPr>
          <w:rFonts w:ascii="Arial" w:eastAsia="Times New Roman" w:hAnsi="Arial" w:cs="Arial"/>
          <w:b/>
          <w:bCs/>
          <w:color w:val="333333"/>
          <w:sz w:val="21"/>
          <w:szCs w:val="21"/>
          <w:lang w:eastAsia="en-CA"/>
        </w:rPr>
        <w:t>)</w:t>
      </w:r>
    </w:p>
    <w:p w:rsidR="00AE50B3" w:rsidRPr="00B10EDF" w:rsidRDefault="00AE50B3" w:rsidP="00B10EDF">
      <w:pPr>
        <w:spacing w:after="150" w:line="240" w:lineRule="auto"/>
        <w:textAlignment w:val="top"/>
        <w:rPr>
          <w:rFonts w:ascii="Arial" w:eastAsia="Times New Roman" w:hAnsi="Arial" w:cs="Arial"/>
          <w:color w:val="333333"/>
          <w:sz w:val="21"/>
          <w:szCs w:val="21"/>
          <w:lang w:eastAsia="en-CA"/>
        </w:rPr>
      </w:pPr>
      <w:r>
        <w:rPr>
          <w:rFonts w:ascii="Helvetica" w:hAnsi="Helvetica" w:cs="Helvetica"/>
          <w:color w:val="333333"/>
          <w:sz w:val="21"/>
          <w:szCs w:val="21"/>
          <w:shd w:val="clear" w:color="auto" w:fill="FFFFFF"/>
        </w:rPr>
        <w:t>A brand independent and clinically oriented repres</w:t>
      </w:r>
      <w:r w:rsidR="00DB33BB">
        <w:rPr>
          <w:rFonts w:ascii="Helvetica" w:hAnsi="Helvetica" w:cs="Helvetica"/>
          <w:color w:val="333333"/>
          <w:sz w:val="21"/>
          <w:szCs w:val="21"/>
          <w:shd w:val="clear" w:color="auto" w:fill="FFFFFF"/>
        </w:rPr>
        <w:t>entation of a healthcare device</w:t>
      </w:r>
      <w:ins w:id="32" w:author="Knight , Beverly" w:date="2017-08-15T09:21:00Z">
        <w:r w:rsidR="00DB33BB">
          <w:rPr>
            <w:rFonts w:ascii="Helvetica" w:hAnsi="Helvetica" w:cs="Helvetica"/>
            <w:color w:val="333333"/>
            <w:sz w:val="21"/>
            <w:szCs w:val="21"/>
            <w:shd w:val="clear" w:color="auto" w:fill="FFFFFF"/>
          </w:rPr>
          <w:t>.  The scope to include</w:t>
        </w:r>
      </w:ins>
      <w:del w:id="33" w:author="Knight , Beverly" w:date="2017-08-15T09:21:00Z">
        <w:r w:rsidR="00DB33BB" w:rsidDel="00DB33BB">
          <w:rPr>
            <w:rFonts w:ascii="Helvetica" w:hAnsi="Helvetica" w:cs="Helvetica"/>
            <w:color w:val="333333"/>
            <w:sz w:val="21"/>
            <w:szCs w:val="21"/>
            <w:shd w:val="clear" w:color="auto" w:fill="FFFFFF"/>
          </w:rPr>
          <w:delText xml:space="preserve"> </w:delText>
        </w:r>
      </w:del>
      <w:ins w:id="34" w:author="Knight , Beverly" w:date="2017-08-15T09:21:00Z">
        <w:r w:rsidR="00DB33BB">
          <w:rPr>
            <w:rFonts w:ascii="Helvetica" w:hAnsi="Helvetica" w:cs="Helvetica"/>
            <w:color w:val="333333"/>
            <w:sz w:val="21"/>
            <w:szCs w:val="21"/>
            <w:shd w:val="clear" w:color="auto" w:fill="FFFFFF"/>
          </w:rPr>
          <w:t xml:space="preserve"> </w:t>
        </w:r>
      </w:ins>
      <w:ins w:id="35" w:author="Knight , Beverly" w:date="2017-08-15T09:20:00Z">
        <w:r w:rsidR="00DB33BB" w:rsidRPr="00DB33BB">
          <w:rPr>
            <w:rFonts w:ascii="Helvetica" w:hAnsi="Helvetica" w:cs="Helvetica"/>
            <w:color w:val="333333"/>
            <w:sz w:val="21"/>
            <w:szCs w:val="21"/>
            <w:shd w:val="clear" w:color="auto" w:fill="FFFFFF"/>
          </w:rPr>
          <w:t xml:space="preserve">devices that would be prescribed by primary care and dispensed by a pharmacy.  </w:t>
        </w:r>
      </w:ins>
    </w:p>
    <w:tbl>
      <w:tblPr>
        <w:tblW w:w="0" w:type="auto"/>
        <w:tblCellMar>
          <w:top w:w="15" w:type="dxa"/>
          <w:left w:w="15" w:type="dxa"/>
          <w:bottom w:w="15" w:type="dxa"/>
          <w:right w:w="15" w:type="dxa"/>
        </w:tblCellMar>
        <w:tblLook w:val="04A0" w:firstRow="1" w:lastRow="0" w:firstColumn="1" w:lastColumn="0" w:noHBand="0" w:noVBand="1"/>
      </w:tblPr>
      <w:tblGrid>
        <w:gridCol w:w="3673"/>
        <w:gridCol w:w="913"/>
        <w:gridCol w:w="1034"/>
        <w:gridCol w:w="3724"/>
      </w:tblGrid>
      <w:tr w:rsidR="00B10EDF" w:rsidRPr="00B10EDF" w:rsidTr="00AE50B3">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B10EDF" w:rsidRPr="00B10EDF" w:rsidTr="00AE50B3">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device_ntp_code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7</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194107">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Unique meaningless </w:t>
            </w:r>
            <w:del w:id="36" w:author="Julie James" w:date="2017-08-16T11:43:00Z">
              <w:r w:rsidRPr="00B10EDF" w:rsidDel="00194107">
                <w:rPr>
                  <w:rFonts w:ascii="Times New Roman" w:eastAsia="Times New Roman" w:hAnsi="Times New Roman" w:cs="Times New Roman"/>
                  <w:color w:val="333333"/>
                  <w:sz w:val="24"/>
                  <w:szCs w:val="24"/>
                  <w:lang w:eastAsia="en-CA"/>
                </w:rPr>
                <w:delText xml:space="preserve">device </w:delText>
              </w:r>
            </w:del>
            <w:ins w:id="37" w:author="Julie James" w:date="2017-08-16T11:43:00Z">
              <w:r w:rsidR="00194107">
                <w:rPr>
                  <w:rFonts w:ascii="Times New Roman" w:eastAsia="Times New Roman" w:hAnsi="Times New Roman" w:cs="Times New Roman"/>
                  <w:color w:val="333333"/>
                  <w:sz w:val="24"/>
                  <w:szCs w:val="24"/>
                  <w:lang w:eastAsia="en-CA"/>
                </w:rPr>
                <w:t>D</w:t>
              </w:r>
              <w:r w:rsidR="00194107" w:rsidRPr="00B10EDF">
                <w:rPr>
                  <w:rFonts w:ascii="Times New Roman" w:eastAsia="Times New Roman" w:hAnsi="Times New Roman" w:cs="Times New Roman"/>
                  <w:color w:val="333333"/>
                  <w:sz w:val="24"/>
                  <w:szCs w:val="24"/>
                  <w:lang w:eastAsia="en-CA"/>
                </w:rPr>
                <w:t xml:space="preserve">evice </w:t>
              </w:r>
            </w:ins>
            <w:del w:id="38" w:author="Julie James" w:date="2017-08-16T11:43:00Z">
              <w:r w:rsidRPr="00B10EDF" w:rsidDel="00194107">
                <w:rPr>
                  <w:rFonts w:ascii="Times New Roman" w:eastAsia="Times New Roman" w:hAnsi="Times New Roman" w:cs="Times New Roman"/>
                  <w:color w:val="333333"/>
                  <w:sz w:val="24"/>
                  <w:szCs w:val="24"/>
                  <w:lang w:eastAsia="en-CA"/>
                </w:rPr>
                <w:delText>non</w:delText>
              </w:r>
            </w:del>
            <w:ins w:id="39" w:author="Julie James" w:date="2017-08-16T11:43:00Z">
              <w:r w:rsidR="00194107">
                <w:rPr>
                  <w:rFonts w:ascii="Times New Roman" w:eastAsia="Times New Roman" w:hAnsi="Times New Roman" w:cs="Times New Roman"/>
                  <w:color w:val="333333"/>
                  <w:sz w:val="24"/>
                  <w:szCs w:val="24"/>
                  <w:lang w:eastAsia="en-CA"/>
                </w:rPr>
                <w:t>N</w:t>
              </w:r>
              <w:r w:rsidR="00194107" w:rsidRPr="00B10EDF">
                <w:rPr>
                  <w:rFonts w:ascii="Times New Roman" w:eastAsia="Times New Roman" w:hAnsi="Times New Roman" w:cs="Times New Roman"/>
                  <w:color w:val="333333"/>
                  <w:sz w:val="24"/>
                  <w:szCs w:val="24"/>
                  <w:lang w:eastAsia="en-CA"/>
                </w:rPr>
                <w:t>on</w:t>
              </w:r>
            </w:ins>
            <w:r w:rsidRPr="00B10EDF">
              <w:rPr>
                <w:rFonts w:ascii="Times New Roman" w:eastAsia="Times New Roman" w:hAnsi="Times New Roman" w:cs="Times New Roman"/>
                <w:color w:val="333333"/>
                <w:sz w:val="24"/>
                <w:szCs w:val="24"/>
                <w:lang w:eastAsia="en-CA"/>
              </w:rPr>
              <w:t xml:space="preserve">-proprietary </w:t>
            </w:r>
            <w:del w:id="40" w:author="Julie James" w:date="2017-08-16T11:43:00Z">
              <w:r w:rsidRPr="00B10EDF" w:rsidDel="00194107">
                <w:rPr>
                  <w:rFonts w:ascii="Times New Roman" w:eastAsia="Times New Roman" w:hAnsi="Times New Roman" w:cs="Times New Roman"/>
                  <w:color w:val="333333"/>
                  <w:sz w:val="24"/>
                  <w:szCs w:val="24"/>
                  <w:lang w:eastAsia="en-CA"/>
                </w:rPr>
                <w:delText xml:space="preserve">therapeutic </w:delText>
              </w:r>
            </w:del>
            <w:ins w:id="41" w:author="Julie James" w:date="2017-08-16T11:43:00Z">
              <w:r w:rsidR="00194107">
                <w:rPr>
                  <w:rFonts w:ascii="Times New Roman" w:eastAsia="Times New Roman" w:hAnsi="Times New Roman" w:cs="Times New Roman"/>
                  <w:color w:val="333333"/>
                  <w:sz w:val="24"/>
                  <w:szCs w:val="24"/>
                  <w:lang w:eastAsia="en-CA"/>
                </w:rPr>
                <w:t>T</w:t>
              </w:r>
              <w:r w:rsidR="00194107" w:rsidRPr="00B10EDF">
                <w:rPr>
                  <w:rFonts w:ascii="Times New Roman" w:eastAsia="Times New Roman" w:hAnsi="Times New Roman" w:cs="Times New Roman"/>
                  <w:color w:val="333333"/>
                  <w:sz w:val="24"/>
                  <w:szCs w:val="24"/>
                  <w:lang w:eastAsia="en-CA"/>
                </w:rPr>
                <w:t xml:space="preserve">herapeutic </w:t>
              </w:r>
            </w:ins>
            <w:del w:id="42" w:author="Julie James" w:date="2017-08-16T11:43:00Z">
              <w:r w:rsidRPr="00B10EDF" w:rsidDel="00194107">
                <w:rPr>
                  <w:rFonts w:ascii="Times New Roman" w:eastAsia="Times New Roman" w:hAnsi="Times New Roman" w:cs="Times New Roman"/>
                  <w:color w:val="333333"/>
                  <w:sz w:val="24"/>
                  <w:szCs w:val="24"/>
                  <w:lang w:eastAsia="en-CA"/>
                </w:rPr>
                <w:delText xml:space="preserve">product </w:delText>
              </w:r>
            </w:del>
            <w:ins w:id="43" w:author="Julie James" w:date="2017-08-16T11:43:00Z">
              <w:r w:rsidR="00194107">
                <w:rPr>
                  <w:rFonts w:ascii="Times New Roman" w:eastAsia="Times New Roman" w:hAnsi="Times New Roman" w:cs="Times New Roman"/>
                  <w:color w:val="333333"/>
                  <w:sz w:val="24"/>
                  <w:szCs w:val="24"/>
                  <w:lang w:eastAsia="en-CA"/>
                </w:rPr>
                <w:t>P</w:t>
              </w:r>
              <w:r w:rsidR="00194107" w:rsidRPr="00B10EDF">
                <w:rPr>
                  <w:rFonts w:ascii="Times New Roman" w:eastAsia="Times New Roman" w:hAnsi="Times New Roman" w:cs="Times New Roman"/>
                  <w:color w:val="333333"/>
                  <w:sz w:val="24"/>
                  <w:szCs w:val="24"/>
                  <w:lang w:eastAsia="en-CA"/>
                </w:rPr>
                <w:t>roduct</w:t>
              </w:r>
            </w:ins>
            <w:del w:id="44" w:author="Julie James" w:date="2017-08-16T11:43:00Z">
              <w:r w:rsidRPr="00B10EDF" w:rsidDel="00194107">
                <w:rPr>
                  <w:rFonts w:ascii="Times New Roman" w:eastAsia="Times New Roman" w:hAnsi="Times New Roman" w:cs="Times New Roman"/>
                  <w:color w:val="333333"/>
                  <w:sz w:val="24"/>
                  <w:szCs w:val="24"/>
                  <w:lang w:eastAsia="en-CA"/>
                </w:rPr>
                <w:delText>identifier assigned by Health Canada.</w:delText>
              </w:r>
            </w:del>
          </w:p>
        </w:tc>
      </w:tr>
      <w:tr w:rsidR="00B10EDF" w:rsidRPr="00B10EDF" w:rsidTr="00AE50B3">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device_ntp_formal_name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E1029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The unambiguous description of the </w:t>
            </w:r>
            <w:ins w:id="45" w:author="Julie James" w:date="2017-08-16T11:43:00Z">
              <w:del w:id="46" w:author="Knight , Beverly" w:date="2017-08-16T09:25:00Z">
                <w:r w:rsidR="00194107" w:rsidDel="00E10292">
                  <w:rPr>
                    <w:rFonts w:ascii="Times New Roman" w:eastAsia="Times New Roman" w:hAnsi="Times New Roman" w:cs="Times New Roman"/>
                    <w:color w:val="333333"/>
                    <w:sz w:val="24"/>
                    <w:szCs w:val="24"/>
                    <w:lang w:eastAsia="en-CA"/>
                  </w:rPr>
                  <w:delText>d</w:delText>
                </w:r>
              </w:del>
            </w:ins>
            <w:ins w:id="47" w:author="Knight , Beverly" w:date="2017-08-16T09:25:00Z">
              <w:r w:rsidR="00E10292">
                <w:rPr>
                  <w:rFonts w:ascii="Times New Roman" w:eastAsia="Times New Roman" w:hAnsi="Times New Roman" w:cs="Times New Roman"/>
                  <w:color w:val="333333"/>
                  <w:sz w:val="24"/>
                  <w:szCs w:val="24"/>
                  <w:lang w:eastAsia="en-CA"/>
                </w:rPr>
                <w:t>D</w:t>
              </w:r>
            </w:ins>
            <w:ins w:id="48" w:author="Julie James" w:date="2017-08-16T11:43:00Z">
              <w:r w:rsidR="00194107">
                <w:rPr>
                  <w:rFonts w:ascii="Times New Roman" w:eastAsia="Times New Roman" w:hAnsi="Times New Roman" w:cs="Times New Roman"/>
                  <w:color w:val="333333"/>
                  <w:sz w:val="24"/>
                  <w:szCs w:val="24"/>
                  <w:lang w:eastAsia="en-CA"/>
                </w:rPr>
                <w:t xml:space="preserve">evice </w:t>
              </w:r>
            </w:ins>
            <w:r w:rsidRPr="00B10EDF">
              <w:rPr>
                <w:rFonts w:ascii="Times New Roman" w:eastAsia="Times New Roman" w:hAnsi="Times New Roman" w:cs="Times New Roman"/>
                <w:color w:val="333333"/>
                <w:sz w:val="24"/>
                <w:szCs w:val="24"/>
                <w:lang w:eastAsia="en-CA"/>
              </w:rPr>
              <w:t>Non-proprietary Therapeutic Product that includes details necessary to distinguish it from other similar products.</w:t>
            </w:r>
          </w:p>
        </w:tc>
      </w:tr>
      <w:tr w:rsidR="00B10EDF" w:rsidRPr="00B10EDF" w:rsidTr="00AE50B3">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device_ntp_en_description</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English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B10EDF" w:rsidRPr="00B10EDF" w:rsidTr="00AE50B3">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device_ntp_fr_description</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French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B10EDF" w:rsidRPr="00B10EDF" w:rsidTr="00AE50B3">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device_ntp_status</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status for the concept in this file. Allowable values for status are “Active”, “Inactive”.</w:t>
            </w:r>
          </w:p>
        </w:tc>
      </w:tr>
      <w:tr w:rsidR="00B10EDF" w:rsidRPr="00B10EDF" w:rsidTr="00AE50B3">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device_ntp_status_effective_time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B10EDF" w:rsidRPr="00B10EDF" w:rsidRDefault="00B10EDF" w:rsidP="00B10EDF">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status in this file. Format = YYYYMMDD.</w:t>
            </w:r>
          </w:p>
        </w:tc>
      </w:tr>
    </w:tbl>
    <w:p w:rsidR="00B10EDF" w:rsidRDefault="00B10EDF" w:rsidP="00B10EDF">
      <w:pPr>
        <w:spacing w:after="150" w:line="240" w:lineRule="auto"/>
        <w:textAlignment w:val="top"/>
      </w:pPr>
    </w:p>
    <w:p w:rsidR="00D11A18" w:rsidRDefault="00D11A18" w:rsidP="00B10EDF">
      <w:pPr>
        <w:spacing w:after="150" w:line="240" w:lineRule="auto"/>
        <w:textAlignment w:val="top"/>
        <w:rPr>
          <w:rFonts w:ascii="Arial" w:eastAsia="Times New Roman" w:hAnsi="Arial" w:cs="Arial"/>
          <w:b/>
          <w:bCs/>
          <w:color w:val="333333"/>
          <w:sz w:val="21"/>
          <w:szCs w:val="21"/>
          <w:lang w:eastAsia="en-CA"/>
        </w:rPr>
      </w:pPr>
      <w:commentRangeStart w:id="49"/>
      <w:r w:rsidRPr="00F34520">
        <w:rPr>
          <w:rFonts w:ascii="Arial" w:eastAsia="Times New Roman" w:hAnsi="Arial" w:cs="Arial"/>
          <w:b/>
          <w:bCs/>
          <w:color w:val="333333"/>
          <w:sz w:val="21"/>
          <w:szCs w:val="21"/>
          <w:lang w:eastAsia="en-CA"/>
        </w:rPr>
        <w:t>Special Groupings Table (</w:t>
      </w:r>
      <w:proofErr w:type="spellStart"/>
      <w:r w:rsidR="00F34520" w:rsidRPr="00F34520">
        <w:rPr>
          <w:rFonts w:ascii="Arial" w:eastAsia="Times New Roman" w:hAnsi="Arial" w:cs="Arial"/>
          <w:b/>
          <w:bCs/>
          <w:color w:val="333333"/>
          <w:sz w:val="21"/>
          <w:szCs w:val="21"/>
          <w:lang w:eastAsia="en-CA"/>
        </w:rPr>
        <w:t>special</w:t>
      </w:r>
      <w:r w:rsidR="00FF1E8E">
        <w:rPr>
          <w:rFonts w:ascii="Arial" w:eastAsia="Times New Roman" w:hAnsi="Arial" w:cs="Arial"/>
          <w:b/>
          <w:bCs/>
          <w:color w:val="333333"/>
          <w:sz w:val="21"/>
          <w:szCs w:val="21"/>
          <w:lang w:eastAsia="en-CA"/>
        </w:rPr>
        <w:t>_</w:t>
      </w:r>
      <w:r w:rsidR="00F34520" w:rsidRPr="00F34520">
        <w:rPr>
          <w:rFonts w:ascii="Arial" w:eastAsia="Times New Roman" w:hAnsi="Arial" w:cs="Arial"/>
          <w:b/>
          <w:bCs/>
          <w:color w:val="333333"/>
          <w:sz w:val="21"/>
          <w:szCs w:val="21"/>
          <w:lang w:eastAsia="en-CA"/>
        </w:rPr>
        <w:t>groupings_table</w:t>
      </w:r>
      <w:proofErr w:type="spellEnd"/>
      <w:r w:rsidR="00F34520" w:rsidRPr="00F34520">
        <w:rPr>
          <w:rFonts w:ascii="Arial" w:eastAsia="Times New Roman" w:hAnsi="Arial" w:cs="Arial"/>
          <w:b/>
          <w:bCs/>
          <w:color w:val="333333"/>
          <w:sz w:val="21"/>
          <w:szCs w:val="21"/>
          <w:lang w:eastAsia="en-CA"/>
        </w:rPr>
        <w:t>)</w:t>
      </w:r>
      <w:commentRangeEnd w:id="49"/>
      <w:r w:rsidR="001F3677">
        <w:rPr>
          <w:rStyle w:val="CommentReference"/>
        </w:rPr>
        <w:commentReference w:id="49"/>
      </w:r>
    </w:p>
    <w:p w:rsidR="00F34520" w:rsidRPr="00F34520" w:rsidRDefault="00F34520" w:rsidP="00F34520">
      <w:pPr>
        <w:spacing w:after="150" w:line="240" w:lineRule="auto"/>
        <w:textAlignment w:val="top"/>
        <w:rPr>
          <w:rFonts w:ascii="Arial" w:eastAsia="Times New Roman" w:hAnsi="Arial" w:cs="Arial"/>
          <w:bCs/>
          <w:color w:val="333333"/>
          <w:sz w:val="21"/>
          <w:szCs w:val="21"/>
          <w:lang w:eastAsia="en-CA"/>
        </w:rPr>
      </w:pPr>
      <w:r w:rsidRPr="00F34520">
        <w:rPr>
          <w:rFonts w:ascii="Arial" w:eastAsia="Times New Roman" w:hAnsi="Arial" w:cs="Arial"/>
          <w:bCs/>
          <w:color w:val="333333"/>
          <w:sz w:val="21"/>
          <w:szCs w:val="21"/>
          <w:lang w:eastAsia="en-CA"/>
        </w:rPr>
        <w:t>The following description will be added to the Editorial Guidelines and Gateway</w:t>
      </w:r>
    </w:p>
    <w:p w:rsidR="00F34520" w:rsidRPr="00F34520" w:rsidRDefault="00F34520" w:rsidP="00F34520">
      <w:pPr>
        <w:spacing w:after="150" w:line="240" w:lineRule="auto"/>
        <w:textAlignment w:val="top"/>
        <w:rPr>
          <w:rFonts w:ascii="Arial" w:eastAsia="Times New Roman" w:hAnsi="Arial" w:cs="Arial"/>
          <w:bCs/>
          <w:color w:val="333333"/>
          <w:sz w:val="21"/>
          <w:szCs w:val="21"/>
          <w:lang w:eastAsia="en-CA"/>
        </w:rPr>
      </w:pPr>
      <w:r w:rsidRPr="00F34520">
        <w:rPr>
          <w:rFonts w:ascii="Arial" w:eastAsia="Times New Roman" w:hAnsi="Arial" w:cs="Arial"/>
          <w:bCs/>
          <w:color w:val="333333"/>
          <w:sz w:val="21"/>
          <w:szCs w:val="21"/>
          <w:lang w:eastAsia="en-CA"/>
        </w:rPr>
        <w:t xml:space="preserve">This file identifies and provides relationships between concepts in the Canadian Clinical Drug Data Set (CCDD) and policies that apply to those products.  The initial policy focus will be national and include opioid-containing products and controlled substances.  </w:t>
      </w:r>
    </w:p>
    <w:p w:rsidR="00F34520" w:rsidRPr="00F34520" w:rsidRDefault="00F34520" w:rsidP="00F34520">
      <w:pPr>
        <w:spacing w:after="150" w:line="240" w:lineRule="auto"/>
        <w:textAlignment w:val="top"/>
        <w:rPr>
          <w:rFonts w:ascii="Arial" w:eastAsia="Times New Roman" w:hAnsi="Arial" w:cs="Arial"/>
          <w:bCs/>
          <w:color w:val="333333"/>
          <w:sz w:val="21"/>
          <w:szCs w:val="21"/>
          <w:lang w:eastAsia="en-CA"/>
        </w:rPr>
      </w:pPr>
      <w:r w:rsidRPr="00F34520">
        <w:rPr>
          <w:rFonts w:ascii="Arial" w:eastAsia="Times New Roman" w:hAnsi="Arial" w:cs="Arial"/>
          <w:bCs/>
          <w:color w:val="333333"/>
          <w:sz w:val="21"/>
          <w:szCs w:val="21"/>
          <w:lang w:eastAsia="en-CA"/>
        </w:rPr>
        <w:t>The file also provides information about the status of that relationship, so that historic information can be maintained (e.g. for a product whose policy information has changed over time).</w:t>
      </w:r>
    </w:p>
    <w:p w:rsidR="00F34520" w:rsidRPr="00F34520" w:rsidRDefault="00F34520" w:rsidP="00F34520">
      <w:pPr>
        <w:spacing w:after="150" w:line="240" w:lineRule="auto"/>
        <w:textAlignment w:val="top"/>
        <w:rPr>
          <w:rFonts w:ascii="Arial" w:eastAsia="Times New Roman" w:hAnsi="Arial" w:cs="Arial"/>
          <w:bCs/>
          <w:color w:val="333333"/>
          <w:sz w:val="21"/>
          <w:szCs w:val="21"/>
          <w:lang w:eastAsia="en-CA"/>
        </w:rPr>
      </w:pPr>
      <w:r w:rsidRPr="00F34520">
        <w:rPr>
          <w:rFonts w:ascii="Arial" w:eastAsia="Times New Roman" w:hAnsi="Arial" w:cs="Arial"/>
          <w:bCs/>
          <w:color w:val="333333"/>
          <w:sz w:val="21"/>
          <w:szCs w:val="21"/>
          <w:lang w:eastAsia="en-CA"/>
        </w:rPr>
        <w:t xml:space="preserve">In the future, this file may also contain information to identify groups of products that are subject to </w:t>
      </w:r>
      <w:ins w:id="50" w:author="Julie James" w:date="2017-08-16T11:44:00Z">
        <w:r w:rsidR="00194107">
          <w:rPr>
            <w:rFonts w:ascii="Arial" w:eastAsia="Times New Roman" w:hAnsi="Arial" w:cs="Arial"/>
            <w:bCs/>
            <w:color w:val="333333"/>
            <w:sz w:val="21"/>
            <w:szCs w:val="21"/>
            <w:lang w:eastAsia="en-CA"/>
          </w:rPr>
          <w:t xml:space="preserve">other types of </w:t>
        </w:r>
      </w:ins>
      <w:r w:rsidRPr="00F34520">
        <w:rPr>
          <w:rFonts w:ascii="Arial" w:eastAsia="Times New Roman" w:hAnsi="Arial" w:cs="Arial"/>
          <w:bCs/>
          <w:color w:val="333333"/>
          <w:sz w:val="21"/>
          <w:szCs w:val="21"/>
          <w:lang w:eastAsia="en-CA"/>
        </w:rPr>
        <w:t xml:space="preserve">special monitoring (e.g. antibiotics).  Provincial policies may also be considered for addition in the future as well subject to the appropriate governance.  </w:t>
      </w:r>
    </w:p>
    <w:tbl>
      <w:tblPr>
        <w:tblW w:w="0" w:type="auto"/>
        <w:tblCellMar>
          <w:top w:w="15" w:type="dxa"/>
          <w:left w:w="15" w:type="dxa"/>
          <w:bottom w:w="15" w:type="dxa"/>
          <w:right w:w="15" w:type="dxa"/>
        </w:tblCellMar>
        <w:tblLook w:val="04A0" w:firstRow="1" w:lastRow="0" w:firstColumn="1" w:lastColumn="0" w:noHBand="0" w:noVBand="1"/>
      </w:tblPr>
      <w:tblGrid>
        <w:gridCol w:w="4407"/>
        <w:gridCol w:w="913"/>
        <w:gridCol w:w="1034"/>
        <w:gridCol w:w="2990"/>
      </w:tblGrid>
      <w:tr w:rsidR="00F34520"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F34520"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proofErr w:type="spellStart"/>
            <w:r w:rsidRPr="00F34520">
              <w:rPr>
                <w:rFonts w:ascii="Times New Roman" w:eastAsia="Times New Roman" w:hAnsi="Times New Roman" w:cs="Times New Roman"/>
                <w:b/>
                <w:bCs/>
                <w:color w:val="333333"/>
                <w:sz w:val="24"/>
                <w:szCs w:val="24"/>
                <w:lang w:eastAsia="en-CA"/>
              </w:rPr>
              <w:t>ccdd_code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8</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F34520">
              <w:rPr>
                <w:rFonts w:ascii="Times New Roman" w:eastAsia="Times New Roman" w:hAnsi="Times New Roman" w:cs="Times New Roman"/>
                <w:color w:val="333333"/>
                <w:sz w:val="24"/>
                <w:szCs w:val="24"/>
                <w:lang w:eastAsia="en-CA"/>
              </w:rPr>
              <w:t xml:space="preserve">Unique meaningless identifier for a concept within the Canadian Clinical Drug Data Set.  This may be a </w:t>
            </w:r>
            <w:proofErr w:type="spellStart"/>
            <w:r w:rsidRPr="00F34520">
              <w:rPr>
                <w:rFonts w:ascii="Times New Roman" w:eastAsia="Times New Roman" w:hAnsi="Times New Roman" w:cs="Times New Roman"/>
                <w:color w:val="333333"/>
                <w:sz w:val="24"/>
                <w:szCs w:val="24"/>
                <w:lang w:eastAsia="en-CA"/>
              </w:rPr>
              <w:t>tm_code</w:t>
            </w:r>
            <w:proofErr w:type="spellEnd"/>
            <w:r w:rsidRPr="00F34520">
              <w:rPr>
                <w:rFonts w:ascii="Times New Roman" w:eastAsia="Times New Roman" w:hAnsi="Times New Roman" w:cs="Times New Roman"/>
                <w:color w:val="333333"/>
                <w:sz w:val="24"/>
                <w:szCs w:val="24"/>
                <w:lang w:eastAsia="en-CA"/>
              </w:rPr>
              <w:t xml:space="preserve">, an </w:t>
            </w:r>
            <w:proofErr w:type="spellStart"/>
            <w:r w:rsidRPr="00F34520">
              <w:rPr>
                <w:rFonts w:ascii="Times New Roman" w:eastAsia="Times New Roman" w:hAnsi="Times New Roman" w:cs="Times New Roman"/>
                <w:color w:val="333333"/>
                <w:sz w:val="24"/>
                <w:szCs w:val="24"/>
                <w:lang w:eastAsia="en-CA"/>
              </w:rPr>
              <w:t>ntp_code</w:t>
            </w:r>
            <w:proofErr w:type="spellEnd"/>
            <w:r w:rsidRPr="00F34520">
              <w:rPr>
                <w:rFonts w:ascii="Times New Roman" w:eastAsia="Times New Roman" w:hAnsi="Times New Roman" w:cs="Times New Roman"/>
                <w:color w:val="333333"/>
                <w:sz w:val="24"/>
                <w:szCs w:val="24"/>
                <w:lang w:eastAsia="en-CA"/>
              </w:rPr>
              <w:t xml:space="preserve"> or an </w:t>
            </w:r>
            <w:proofErr w:type="spellStart"/>
            <w:r w:rsidRPr="00F34520">
              <w:rPr>
                <w:rFonts w:ascii="Times New Roman" w:eastAsia="Times New Roman" w:hAnsi="Times New Roman" w:cs="Times New Roman"/>
                <w:color w:val="333333"/>
                <w:sz w:val="24"/>
                <w:szCs w:val="24"/>
                <w:lang w:eastAsia="en-CA"/>
              </w:rPr>
              <w:t>mp_code</w:t>
            </w:r>
            <w:proofErr w:type="spellEnd"/>
          </w:p>
        </w:tc>
      </w:tr>
      <w:tr w:rsidR="00F34520"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3951D3" w:rsidP="00417062">
            <w:pPr>
              <w:spacing w:after="150" w:line="240" w:lineRule="auto"/>
              <w:rPr>
                <w:rFonts w:ascii="Times New Roman" w:eastAsia="Times New Roman" w:hAnsi="Times New Roman" w:cs="Times New Roman"/>
                <w:color w:val="333333"/>
                <w:sz w:val="24"/>
                <w:szCs w:val="24"/>
                <w:lang w:eastAsia="en-CA"/>
              </w:rPr>
            </w:pPr>
            <w:proofErr w:type="spellStart"/>
            <w:r w:rsidRPr="003951D3">
              <w:rPr>
                <w:rFonts w:ascii="Times New Roman" w:eastAsia="Times New Roman" w:hAnsi="Times New Roman" w:cs="Times New Roman"/>
                <w:b/>
                <w:bCs/>
                <w:color w:val="333333"/>
                <w:sz w:val="24"/>
                <w:szCs w:val="24"/>
                <w:lang w:eastAsia="en-CA"/>
              </w:rPr>
              <w:t>ccdd_formal_name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3951D3" w:rsidP="00417062">
            <w:pPr>
              <w:spacing w:after="150" w:line="240" w:lineRule="auto"/>
              <w:rPr>
                <w:rFonts w:ascii="Times New Roman" w:eastAsia="Times New Roman" w:hAnsi="Times New Roman" w:cs="Times New Roman"/>
                <w:color w:val="333333"/>
                <w:sz w:val="24"/>
                <w:szCs w:val="24"/>
                <w:lang w:eastAsia="en-CA"/>
              </w:rPr>
            </w:pPr>
            <w:r w:rsidRPr="003951D3">
              <w:rPr>
                <w:rFonts w:ascii="Times New Roman" w:eastAsia="Times New Roman" w:hAnsi="Times New Roman" w:cs="Times New Roman"/>
                <w:color w:val="333333"/>
                <w:sz w:val="24"/>
                <w:szCs w:val="24"/>
                <w:lang w:eastAsia="en-CA"/>
              </w:rPr>
              <w:t xml:space="preserve">The unambiguous description of the concept within the Canadian Clinical Drug Data Set.  This may be a </w:t>
            </w:r>
            <w:proofErr w:type="spellStart"/>
            <w:r w:rsidRPr="003951D3">
              <w:rPr>
                <w:rFonts w:ascii="Times New Roman" w:eastAsia="Times New Roman" w:hAnsi="Times New Roman" w:cs="Times New Roman"/>
                <w:color w:val="333333"/>
                <w:sz w:val="24"/>
                <w:szCs w:val="24"/>
                <w:lang w:eastAsia="en-CA"/>
              </w:rPr>
              <w:t>tm_formal_name</w:t>
            </w:r>
            <w:proofErr w:type="spellEnd"/>
            <w:r w:rsidRPr="003951D3">
              <w:rPr>
                <w:rFonts w:ascii="Times New Roman" w:eastAsia="Times New Roman" w:hAnsi="Times New Roman" w:cs="Times New Roman"/>
                <w:color w:val="333333"/>
                <w:sz w:val="24"/>
                <w:szCs w:val="24"/>
                <w:lang w:eastAsia="en-CA"/>
              </w:rPr>
              <w:t xml:space="preserve">, an </w:t>
            </w:r>
            <w:proofErr w:type="spellStart"/>
            <w:r w:rsidRPr="003951D3">
              <w:rPr>
                <w:rFonts w:ascii="Times New Roman" w:eastAsia="Times New Roman" w:hAnsi="Times New Roman" w:cs="Times New Roman"/>
                <w:color w:val="333333"/>
                <w:sz w:val="24"/>
                <w:szCs w:val="24"/>
                <w:lang w:eastAsia="en-CA"/>
              </w:rPr>
              <w:t>ntp_formal_name</w:t>
            </w:r>
            <w:proofErr w:type="spellEnd"/>
            <w:r w:rsidRPr="003951D3">
              <w:rPr>
                <w:rFonts w:ascii="Times New Roman" w:eastAsia="Times New Roman" w:hAnsi="Times New Roman" w:cs="Times New Roman"/>
                <w:color w:val="333333"/>
                <w:sz w:val="24"/>
                <w:szCs w:val="24"/>
                <w:lang w:eastAsia="en-CA"/>
              </w:rPr>
              <w:t xml:space="preserve"> or an </w:t>
            </w:r>
            <w:proofErr w:type="spellStart"/>
            <w:r w:rsidRPr="003951D3">
              <w:rPr>
                <w:rFonts w:ascii="Times New Roman" w:eastAsia="Times New Roman" w:hAnsi="Times New Roman" w:cs="Times New Roman"/>
                <w:color w:val="333333"/>
                <w:sz w:val="24"/>
                <w:szCs w:val="24"/>
                <w:lang w:eastAsia="en-CA"/>
              </w:rPr>
              <w:t>mp_formal_name</w:t>
            </w:r>
            <w:proofErr w:type="spellEnd"/>
          </w:p>
        </w:tc>
      </w:tr>
      <w:tr w:rsidR="00F34520"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3951D3" w:rsidP="00417062">
            <w:pPr>
              <w:spacing w:after="150" w:line="240" w:lineRule="auto"/>
              <w:rPr>
                <w:rFonts w:ascii="Times New Roman" w:eastAsia="Times New Roman" w:hAnsi="Times New Roman" w:cs="Times New Roman"/>
                <w:color w:val="333333"/>
                <w:sz w:val="24"/>
                <w:szCs w:val="24"/>
                <w:lang w:eastAsia="en-CA"/>
              </w:rPr>
            </w:pPr>
            <w:proofErr w:type="spellStart"/>
            <w:r w:rsidRPr="003951D3">
              <w:rPr>
                <w:rFonts w:ascii="Times New Roman" w:eastAsia="Times New Roman" w:hAnsi="Times New Roman" w:cs="Times New Roman"/>
                <w:b/>
                <w:bCs/>
                <w:color w:val="333333"/>
                <w:sz w:val="24"/>
                <w:szCs w:val="24"/>
                <w:lang w:eastAsia="en-CA"/>
              </w:rPr>
              <w:t>ccdd_type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3951D3"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15</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3951D3" w:rsidP="00194107">
            <w:pPr>
              <w:spacing w:after="150" w:line="240" w:lineRule="auto"/>
              <w:rPr>
                <w:rFonts w:ascii="Times New Roman" w:eastAsia="Times New Roman" w:hAnsi="Times New Roman" w:cs="Times New Roman"/>
                <w:color w:val="333333"/>
                <w:sz w:val="24"/>
                <w:szCs w:val="24"/>
                <w:lang w:eastAsia="en-CA"/>
              </w:rPr>
            </w:pPr>
            <w:r w:rsidRPr="003951D3">
              <w:rPr>
                <w:rFonts w:ascii="Times New Roman" w:eastAsia="Times New Roman" w:hAnsi="Times New Roman" w:cs="Times New Roman"/>
                <w:color w:val="333333"/>
                <w:sz w:val="24"/>
                <w:szCs w:val="24"/>
                <w:lang w:eastAsia="en-CA"/>
              </w:rPr>
              <w:t xml:space="preserve">The identification of the specific Canadian Clinical Drug Data Set </w:t>
            </w:r>
            <w:del w:id="51" w:author="Julie James" w:date="2017-08-16T11:45:00Z">
              <w:r w:rsidRPr="003951D3" w:rsidDel="00194107">
                <w:rPr>
                  <w:rFonts w:ascii="Times New Roman" w:eastAsia="Times New Roman" w:hAnsi="Times New Roman" w:cs="Times New Roman"/>
                  <w:color w:val="333333"/>
                  <w:sz w:val="24"/>
                  <w:szCs w:val="24"/>
                  <w:lang w:eastAsia="en-CA"/>
                </w:rPr>
                <w:delText>file</w:delText>
              </w:r>
            </w:del>
            <w:proofErr w:type="spellStart"/>
            <w:ins w:id="52" w:author="Julie James" w:date="2017-08-16T11:45:00Z">
              <w:r w:rsidR="00194107">
                <w:rPr>
                  <w:rFonts w:ascii="Times New Roman" w:eastAsia="Times New Roman" w:hAnsi="Times New Roman" w:cs="Times New Roman"/>
                  <w:color w:val="333333"/>
                  <w:sz w:val="24"/>
                  <w:szCs w:val="24"/>
                  <w:lang w:eastAsia="en-CA"/>
                </w:rPr>
                <w:t>concept</w:t>
              </w:r>
            </w:ins>
            <w:del w:id="53" w:author="Julie James" w:date="2017-08-16T11:45:00Z">
              <w:r w:rsidRPr="003951D3" w:rsidDel="00194107">
                <w:rPr>
                  <w:rFonts w:ascii="Times New Roman" w:eastAsia="Times New Roman" w:hAnsi="Times New Roman" w:cs="Times New Roman"/>
                  <w:color w:val="333333"/>
                  <w:sz w:val="24"/>
                  <w:szCs w:val="24"/>
                  <w:lang w:eastAsia="en-CA"/>
                </w:rPr>
                <w:delText xml:space="preserve"> </w:delText>
              </w:r>
            </w:del>
            <w:r w:rsidRPr="003951D3">
              <w:rPr>
                <w:rFonts w:ascii="Times New Roman" w:eastAsia="Times New Roman" w:hAnsi="Times New Roman" w:cs="Times New Roman"/>
                <w:color w:val="333333"/>
                <w:sz w:val="24"/>
                <w:szCs w:val="24"/>
                <w:lang w:eastAsia="en-CA"/>
              </w:rPr>
              <w:t>type</w:t>
            </w:r>
            <w:proofErr w:type="spellEnd"/>
            <w:r w:rsidRPr="003951D3">
              <w:rPr>
                <w:rFonts w:ascii="Times New Roman" w:eastAsia="Times New Roman" w:hAnsi="Times New Roman" w:cs="Times New Roman"/>
                <w:color w:val="333333"/>
                <w:sz w:val="24"/>
                <w:szCs w:val="24"/>
                <w:lang w:eastAsia="en-CA"/>
              </w:rPr>
              <w:t xml:space="preserve"> </w:t>
            </w:r>
            <w:del w:id="54" w:author="Julie James" w:date="2017-08-16T11:45:00Z">
              <w:r w:rsidRPr="003951D3" w:rsidDel="00194107">
                <w:rPr>
                  <w:rFonts w:ascii="Times New Roman" w:eastAsia="Times New Roman" w:hAnsi="Times New Roman" w:cs="Times New Roman"/>
                  <w:color w:val="333333"/>
                  <w:sz w:val="24"/>
                  <w:szCs w:val="24"/>
                  <w:lang w:eastAsia="en-CA"/>
                </w:rPr>
                <w:delText xml:space="preserve">the concept is from </w:delText>
              </w:r>
            </w:del>
            <w:r w:rsidRPr="003951D3">
              <w:rPr>
                <w:rFonts w:ascii="Times New Roman" w:eastAsia="Times New Roman" w:hAnsi="Times New Roman" w:cs="Times New Roman"/>
                <w:color w:val="333333"/>
                <w:sz w:val="24"/>
                <w:szCs w:val="24"/>
                <w:lang w:eastAsia="en-CA"/>
              </w:rPr>
              <w:t>(</w:t>
            </w:r>
            <w:del w:id="55" w:author="Julie James" w:date="2017-08-16T11:45:00Z">
              <w:r w:rsidRPr="003951D3" w:rsidDel="00194107">
                <w:rPr>
                  <w:rFonts w:ascii="Times New Roman" w:eastAsia="Times New Roman" w:hAnsi="Times New Roman" w:cs="Times New Roman"/>
                  <w:color w:val="333333"/>
                  <w:sz w:val="24"/>
                  <w:szCs w:val="24"/>
                  <w:lang w:eastAsia="en-CA"/>
                </w:rPr>
                <w:delText xml:space="preserve">including </w:delText>
              </w:r>
            </w:del>
            <w:ins w:id="56" w:author="Julie James" w:date="2017-08-16T11:45:00Z">
              <w:r w:rsidR="00194107">
                <w:rPr>
                  <w:rFonts w:ascii="Times New Roman" w:eastAsia="Times New Roman" w:hAnsi="Times New Roman" w:cs="Times New Roman"/>
                  <w:color w:val="333333"/>
                  <w:sz w:val="24"/>
                  <w:szCs w:val="24"/>
                  <w:lang w:eastAsia="en-CA"/>
                </w:rPr>
                <w:t>either</w:t>
              </w:r>
              <w:r w:rsidR="00194107" w:rsidRPr="003951D3">
                <w:rPr>
                  <w:rFonts w:ascii="Times New Roman" w:eastAsia="Times New Roman" w:hAnsi="Times New Roman" w:cs="Times New Roman"/>
                  <w:color w:val="333333"/>
                  <w:sz w:val="24"/>
                  <w:szCs w:val="24"/>
                  <w:lang w:eastAsia="en-CA"/>
                </w:rPr>
                <w:t xml:space="preserve"> </w:t>
              </w:r>
            </w:ins>
            <w:r w:rsidR="002624B8">
              <w:rPr>
                <w:rFonts w:ascii="Times New Roman" w:eastAsia="Times New Roman" w:hAnsi="Times New Roman" w:cs="Times New Roman"/>
                <w:color w:val="333333"/>
                <w:sz w:val="24"/>
                <w:szCs w:val="24"/>
                <w:lang w:eastAsia="en-CA"/>
              </w:rPr>
              <w:t>MP</w:t>
            </w:r>
            <w:r w:rsidRPr="003951D3">
              <w:rPr>
                <w:rFonts w:ascii="Times New Roman" w:eastAsia="Times New Roman" w:hAnsi="Times New Roman" w:cs="Times New Roman"/>
                <w:color w:val="333333"/>
                <w:sz w:val="24"/>
                <w:szCs w:val="24"/>
                <w:lang w:eastAsia="en-CA"/>
              </w:rPr>
              <w:t xml:space="preserve">, NTP or </w:t>
            </w:r>
            <w:r w:rsidR="002624B8">
              <w:rPr>
                <w:rFonts w:ascii="Times New Roman" w:eastAsia="Times New Roman" w:hAnsi="Times New Roman" w:cs="Times New Roman"/>
                <w:color w:val="333333"/>
                <w:sz w:val="24"/>
                <w:szCs w:val="24"/>
                <w:lang w:eastAsia="en-CA"/>
              </w:rPr>
              <w:t>TM</w:t>
            </w:r>
            <w:ins w:id="57" w:author="Julie James" w:date="2017-08-16T11:46:00Z">
              <w:r w:rsidR="00194107">
                <w:rPr>
                  <w:rFonts w:ascii="Times New Roman" w:eastAsia="Times New Roman" w:hAnsi="Times New Roman" w:cs="Times New Roman"/>
                  <w:color w:val="333333"/>
                  <w:sz w:val="24"/>
                  <w:szCs w:val="24"/>
                  <w:lang w:eastAsia="en-CA"/>
                </w:rPr>
                <w:t>)</w:t>
              </w:r>
            </w:ins>
            <w:del w:id="58" w:author="Julie James" w:date="2017-08-16T11:46:00Z">
              <w:r w:rsidRPr="003951D3" w:rsidDel="00194107">
                <w:rPr>
                  <w:rFonts w:ascii="Times New Roman" w:eastAsia="Times New Roman" w:hAnsi="Times New Roman" w:cs="Times New Roman"/>
                  <w:color w:val="333333"/>
                  <w:sz w:val="24"/>
                  <w:szCs w:val="24"/>
                  <w:lang w:eastAsia="en-CA"/>
                </w:rPr>
                <w:delText xml:space="preserve">  </w:delText>
              </w:r>
            </w:del>
          </w:p>
        </w:tc>
      </w:tr>
      <w:tr w:rsidR="00F34520"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1F3677" w:rsidRDefault="003951D3" w:rsidP="00417062">
            <w:pPr>
              <w:spacing w:after="150" w:line="240" w:lineRule="auto"/>
              <w:rPr>
                <w:rFonts w:ascii="Times New Roman" w:eastAsia="Times New Roman" w:hAnsi="Times New Roman" w:cs="Times New Roman"/>
                <w:color w:val="333333"/>
                <w:sz w:val="24"/>
                <w:szCs w:val="24"/>
                <w:lang w:eastAsia="en-CA"/>
              </w:rPr>
            </w:pPr>
            <w:proofErr w:type="spellStart"/>
            <w:r w:rsidRPr="001F3677">
              <w:rPr>
                <w:rFonts w:ascii="Times New Roman" w:eastAsia="Times New Roman" w:hAnsi="Times New Roman" w:cs="Times New Roman"/>
                <w:b/>
                <w:bCs/>
                <w:color w:val="333333"/>
                <w:sz w:val="24"/>
                <w:szCs w:val="24"/>
                <w:lang w:eastAsia="en-CA"/>
              </w:rPr>
              <w:t>policy_type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1F3677" w:rsidRDefault="00F34520" w:rsidP="00417062">
            <w:pPr>
              <w:spacing w:after="150" w:line="240" w:lineRule="auto"/>
              <w:rPr>
                <w:rFonts w:ascii="Times New Roman" w:eastAsia="Times New Roman" w:hAnsi="Times New Roman" w:cs="Times New Roman"/>
                <w:color w:val="333333"/>
                <w:sz w:val="24"/>
                <w:szCs w:val="24"/>
                <w:lang w:eastAsia="en-CA"/>
              </w:rPr>
            </w:pPr>
            <w:r w:rsidRPr="001F3677">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1F3677" w:rsidRDefault="003951D3" w:rsidP="00417062">
            <w:pPr>
              <w:spacing w:after="150" w:line="240" w:lineRule="auto"/>
              <w:rPr>
                <w:rFonts w:ascii="Times New Roman" w:eastAsia="Times New Roman" w:hAnsi="Times New Roman" w:cs="Times New Roman"/>
                <w:color w:val="333333"/>
                <w:sz w:val="24"/>
                <w:szCs w:val="24"/>
                <w:lang w:eastAsia="en-CA"/>
              </w:rPr>
            </w:pPr>
            <w:r w:rsidRPr="001F3677">
              <w:rPr>
                <w:rFonts w:ascii="Times New Roman" w:eastAsia="Times New Roman" w:hAnsi="Times New Roman" w:cs="Times New Roman"/>
                <w:color w:val="333333"/>
                <w:sz w:val="24"/>
                <w:szCs w:val="24"/>
                <w:lang w:eastAsia="en-CA"/>
              </w:rPr>
              <w:t>250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Default="003951D3" w:rsidP="00194107">
            <w:pPr>
              <w:spacing w:after="150" w:line="240" w:lineRule="auto"/>
              <w:rPr>
                <w:ins w:id="59" w:author="Julie James" w:date="2017-08-16T11:49:00Z"/>
                <w:rFonts w:ascii="Times New Roman" w:eastAsia="Times New Roman" w:hAnsi="Times New Roman" w:cs="Times New Roman"/>
                <w:color w:val="333333"/>
                <w:sz w:val="24"/>
                <w:szCs w:val="24"/>
                <w:lang w:eastAsia="en-CA"/>
              </w:rPr>
            </w:pPr>
            <w:r w:rsidRPr="001F3677">
              <w:rPr>
                <w:rFonts w:ascii="Times New Roman" w:eastAsia="Times New Roman" w:hAnsi="Times New Roman" w:cs="Times New Roman"/>
                <w:color w:val="333333"/>
                <w:sz w:val="24"/>
                <w:szCs w:val="24"/>
                <w:lang w:eastAsia="en-CA"/>
              </w:rPr>
              <w:t xml:space="preserve">A </w:t>
            </w:r>
            <w:del w:id="60" w:author="Julie James" w:date="2017-08-16T11:46:00Z">
              <w:r w:rsidR="001F3677" w:rsidRPr="001F3677" w:rsidDel="00194107">
                <w:rPr>
                  <w:rFonts w:ascii="Times New Roman" w:eastAsia="Times New Roman" w:hAnsi="Times New Roman" w:cs="Times New Roman"/>
                  <w:color w:val="333333"/>
                  <w:sz w:val="24"/>
                  <w:szCs w:val="24"/>
                  <w:lang w:eastAsia="en-CA"/>
                </w:rPr>
                <w:delText xml:space="preserve">a </w:delText>
              </w:r>
            </w:del>
            <w:r w:rsidR="001F3677" w:rsidRPr="001F3677">
              <w:rPr>
                <w:rFonts w:ascii="Times New Roman" w:eastAsia="Times New Roman" w:hAnsi="Times New Roman" w:cs="Times New Roman"/>
                <w:color w:val="333333"/>
                <w:sz w:val="24"/>
                <w:szCs w:val="24"/>
                <w:lang w:eastAsia="en-CA"/>
              </w:rPr>
              <w:t>code</w:t>
            </w:r>
            <w:del w:id="61" w:author="Julie James" w:date="2017-08-16T11:46:00Z">
              <w:r w:rsidR="001F3677" w:rsidRPr="001F3677" w:rsidDel="00194107">
                <w:rPr>
                  <w:rFonts w:ascii="Times New Roman" w:eastAsia="Times New Roman" w:hAnsi="Times New Roman" w:cs="Times New Roman"/>
                  <w:color w:val="333333"/>
                  <w:sz w:val="24"/>
                  <w:szCs w:val="24"/>
                  <w:lang w:eastAsia="en-CA"/>
                </w:rPr>
                <w:delText>d</w:delText>
              </w:r>
            </w:del>
            <w:ins w:id="62" w:author="Julie James" w:date="2017-08-16T11:46:00Z">
              <w:r w:rsidR="00194107">
                <w:rPr>
                  <w:rFonts w:ascii="Times New Roman" w:eastAsia="Times New Roman" w:hAnsi="Times New Roman" w:cs="Times New Roman"/>
                  <w:color w:val="333333"/>
                  <w:sz w:val="24"/>
                  <w:szCs w:val="24"/>
                  <w:lang w:eastAsia="en-CA"/>
                </w:rPr>
                <w:t xml:space="preserve"> representing</w:t>
              </w:r>
            </w:ins>
            <w:r w:rsidR="001F3677" w:rsidRPr="001F3677">
              <w:rPr>
                <w:rFonts w:ascii="Times New Roman" w:eastAsia="Times New Roman" w:hAnsi="Times New Roman" w:cs="Times New Roman"/>
                <w:color w:val="333333"/>
                <w:sz w:val="24"/>
                <w:szCs w:val="24"/>
                <w:lang w:eastAsia="en-CA"/>
              </w:rPr>
              <w:t xml:space="preserve"> </w:t>
            </w:r>
            <w:del w:id="63" w:author="Julie James" w:date="2017-08-16T11:46:00Z">
              <w:r w:rsidRPr="001F3677" w:rsidDel="00194107">
                <w:rPr>
                  <w:rFonts w:ascii="Times New Roman" w:eastAsia="Times New Roman" w:hAnsi="Times New Roman" w:cs="Times New Roman"/>
                  <w:color w:val="333333"/>
                  <w:sz w:val="24"/>
                  <w:szCs w:val="24"/>
                  <w:lang w:eastAsia="en-CA"/>
                </w:rPr>
                <w:delText xml:space="preserve">brief description of </w:delText>
              </w:r>
            </w:del>
            <w:r w:rsidRPr="001F3677">
              <w:rPr>
                <w:rFonts w:ascii="Times New Roman" w:eastAsia="Times New Roman" w:hAnsi="Times New Roman" w:cs="Times New Roman"/>
                <w:color w:val="333333"/>
                <w:sz w:val="24"/>
                <w:szCs w:val="24"/>
                <w:lang w:eastAsia="en-CA"/>
              </w:rPr>
              <w:t xml:space="preserve">the policy that the concept described in </w:t>
            </w:r>
            <w:proofErr w:type="spellStart"/>
            <w:r w:rsidRPr="001F3677">
              <w:rPr>
                <w:rFonts w:ascii="Times New Roman" w:eastAsia="Times New Roman" w:hAnsi="Times New Roman" w:cs="Times New Roman"/>
                <w:color w:val="333333"/>
                <w:sz w:val="24"/>
                <w:szCs w:val="24"/>
                <w:lang w:eastAsia="en-CA"/>
              </w:rPr>
              <w:t>ccdd_code</w:t>
            </w:r>
            <w:proofErr w:type="spellEnd"/>
            <w:r w:rsidRPr="001F3677">
              <w:rPr>
                <w:rFonts w:ascii="Times New Roman" w:eastAsia="Times New Roman" w:hAnsi="Times New Roman" w:cs="Times New Roman"/>
                <w:color w:val="333333"/>
                <w:sz w:val="24"/>
                <w:szCs w:val="24"/>
                <w:lang w:eastAsia="en-CA"/>
              </w:rPr>
              <w:t xml:space="preserve"> is controlled by.  </w:t>
            </w:r>
          </w:p>
          <w:p w:rsidR="00DD1E75" w:rsidRPr="001F3677" w:rsidRDefault="00DD1E75" w:rsidP="00194107">
            <w:pPr>
              <w:spacing w:after="150" w:line="240" w:lineRule="auto"/>
              <w:rPr>
                <w:rFonts w:ascii="Times New Roman" w:eastAsia="Times New Roman" w:hAnsi="Times New Roman" w:cs="Times New Roman"/>
                <w:color w:val="333333"/>
                <w:sz w:val="24"/>
                <w:szCs w:val="24"/>
                <w:lang w:eastAsia="en-CA"/>
              </w:rPr>
            </w:pPr>
            <w:ins w:id="64" w:author="Julie James" w:date="2017-08-16T11:49:00Z">
              <w:r>
                <w:rPr>
                  <w:rFonts w:ascii="Times New Roman" w:eastAsia="Times New Roman" w:hAnsi="Times New Roman" w:cs="Times New Roman"/>
                  <w:color w:val="333333"/>
                  <w:sz w:val="24"/>
                  <w:szCs w:val="24"/>
                  <w:lang w:eastAsia="en-CA"/>
                </w:rPr>
                <w:t xml:space="preserve">The detail of the code can be found in the </w:t>
              </w:r>
              <w:proofErr w:type="spellStart"/>
              <w:r w:rsidRPr="00E10292">
                <w:rPr>
                  <w:rFonts w:ascii="Times New Roman" w:eastAsia="Times New Roman" w:hAnsi="Times New Roman" w:cs="Times New Roman"/>
                  <w:b/>
                  <w:color w:val="333333"/>
                  <w:sz w:val="24"/>
                  <w:szCs w:val="24"/>
                  <w:lang w:eastAsia="en-CA"/>
                </w:rPr>
                <w:t>coded_attributes</w:t>
              </w:r>
              <w:proofErr w:type="spellEnd"/>
              <w:r>
                <w:rPr>
                  <w:rFonts w:ascii="Times New Roman" w:eastAsia="Times New Roman" w:hAnsi="Times New Roman" w:cs="Times New Roman"/>
                  <w:color w:val="333333"/>
                  <w:sz w:val="24"/>
                  <w:szCs w:val="24"/>
                  <w:lang w:eastAsia="en-CA"/>
                </w:rPr>
                <w:t xml:space="preserve"> table below.</w:t>
              </w:r>
            </w:ins>
          </w:p>
        </w:tc>
      </w:tr>
      <w:tr w:rsidR="003951D3"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3951D3" w:rsidRPr="00947AE9" w:rsidRDefault="003951D3" w:rsidP="00417062">
            <w:pPr>
              <w:spacing w:after="150" w:line="240" w:lineRule="auto"/>
              <w:rPr>
                <w:rFonts w:ascii="Times New Roman" w:eastAsia="Times New Roman" w:hAnsi="Times New Roman" w:cs="Times New Roman"/>
                <w:b/>
                <w:bCs/>
                <w:color w:val="333333"/>
                <w:sz w:val="24"/>
                <w:szCs w:val="24"/>
                <w:lang w:eastAsia="en-CA"/>
              </w:rPr>
            </w:pPr>
            <w:proofErr w:type="spellStart"/>
            <w:r w:rsidRPr="00947AE9">
              <w:rPr>
                <w:rFonts w:ascii="Times New Roman" w:eastAsia="Times New Roman" w:hAnsi="Times New Roman" w:cs="Times New Roman"/>
                <w:b/>
                <w:bCs/>
                <w:color w:val="333333"/>
                <w:sz w:val="24"/>
                <w:szCs w:val="24"/>
                <w:lang w:eastAsia="en-CA"/>
              </w:rPr>
              <w:t>policy_reference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3951D3" w:rsidRPr="00947AE9" w:rsidRDefault="003951D3" w:rsidP="00417062">
            <w:pPr>
              <w:spacing w:after="150" w:line="240" w:lineRule="auto"/>
              <w:rPr>
                <w:rFonts w:ascii="Times New Roman" w:eastAsia="Times New Roman" w:hAnsi="Times New Roman" w:cs="Times New Roman"/>
                <w:color w:val="333333"/>
                <w:sz w:val="24"/>
                <w:szCs w:val="24"/>
                <w:lang w:eastAsia="en-CA"/>
              </w:rPr>
            </w:pPr>
            <w:r w:rsidRPr="00947AE9">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3951D3" w:rsidRPr="00947AE9" w:rsidRDefault="003951D3" w:rsidP="00417062">
            <w:pPr>
              <w:spacing w:after="150" w:line="240" w:lineRule="auto"/>
              <w:rPr>
                <w:rFonts w:ascii="Times New Roman" w:eastAsia="Times New Roman" w:hAnsi="Times New Roman" w:cs="Times New Roman"/>
                <w:color w:val="333333"/>
                <w:sz w:val="24"/>
                <w:szCs w:val="24"/>
                <w:lang w:eastAsia="en-CA"/>
              </w:rPr>
            </w:pPr>
            <w:r w:rsidRPr="00947AE9">
              <w:rPr>
                <w:rFonts w:ascii="Times New Roman" w:eastAsia="Times New Roman" w:hAnsi="Times New Roman" w:cs="Times New Roman"/>
                <w:color w:val="333333"/>
                <w:sz w:val="24"/>
                <w:szCs w:val="24"/>
                <w:lang w:eastAsia="en-CA"/>
              </w:rPr>
              <w:t>250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3951D3" w:rsidRPr="00947AE9" w:rsidRDefault="003951D3" w:rsidP="00947AE9">
            <w:pPr>
              <w:spacing w:after="150" w:line="240" w:lineRule="auto"/>
              <w:rPr>
                <w:rFonts w:ascii="Times New Roman" w:eastAsia="Times New Roman" w:hAnsi="Times New Roman" w:cs="Times New Roman"/>
                <w:color w:val="333333"/>
                <w:sz w:val="24"/>
                <w:szCs w:val="24"/>
                <w:lang w:eastAsia="en-CA"/>
              </w:rPr>
            </w:pPr>
            <w:r w:rsidRPr="00947AE9">
              <w:rPr>
                <w:rFonts w:ascii="Times New Roman" w:eastAsia="Times New Roman" w:hAnsi="Times New Roman" w:cs="Times New Roman"/>
                <w:color w:val="333333"/>
                <w:sz w:val="24"/>
                <w:szCs w:val="24"/>
                <w:lang w:eastAsia="en-CA"/>
              </w:rPr>
              <w:t>A reference to further information about the policy</w:t>
            </w:r>
            <w:r w:rsidR="001F3677">
              <w:rPr>
                <w:rFonts w:ascii="Times New Roman" w:eastAsia="Times New Roman" w:hAnsi="Times New Roman" w:cs="Times New Roman"/>
                <w:color w:val="333333"/>
                <w:sz w:val="24"/>
                <w:szCs w:val="24"/>
                <w:lang w:eastAsia="en-CA"/>
              </w:rPr>
              <w:t>.</w:t>
            </w:r>
            <w:r w:rsidRPr="00947AE9">
              <w:rPr>
                <w:rFonts w:ascii="Times New Roman" w:eastAsia="Times New Roman" w:hAnsi="Times New Roman" w:cs="Times New Roman"/>
                <w:color w:val="333333"/>
                <w:sz w:val="24"/>
                <w:szCs w:val="24"/>
                <w:lang w:eastAsia="en-CA"/>
              </w:rPr>
              <w:t xml:space="preserve">  This reference may be a </w:t>
            </w:r>
            <w:proofErr w:type="spellStart"/>
            <w:r w:rsidRPr="00947AE9">
              <w:rPr>
                <w:rFonts w:ascii="Times New Roman" w:eastAsia="Times New Roman" w:hAnsi="Times New Roman" w:cs="Times New Roman"/>
                <w:color w:val="333333"/>
                <w:sz w:val="24"/>
                <w:szCs w:val="24"/>
                <w:lang w:eastAsia="en-CA"/>
              </w:rPr>
              <w:t>url</w:t>
            </w:r>
            <w:proofErr w:type="spellEnd"/>
            <w:r w:rsidRPr="00947AE9">
              <w:rPr>
                <w:rFonts w:ascii="Times New Roman" w:eastAsia="Times New Roman" w:hAnsi="Times New Roman" w:cs="Times New Roman"/>
                <w:color w:val="333333"/>
                <w:sz w:val="24"/>
                <w:szCs w:val="24"/>
                <w:lang w:eastAsia="en-CA"/>
              </w:rPr>
              <w:t>.</w:t>
            </w:r>
          </w:p>
        </w:tc>
      </w:tr>
      <w:tr w:rsidR="00F34520"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F1E8E" w:rsidP="00417062">
            <w:pPr>
              <w:spacing w:after="150" w:line="240" w:lineRule="auto"/>
              <w:rPr>
                <w:rFonts w:ascii="Times New Roman" w:eastAsia="Times New Roman" w:hAnsi="Times New Roman" w:cs="Times New Roman"/>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special_groupings_</w:t>
            </w:r>
            <w:r w:rsidR="00F34520" w:rsidRPr="00B10EDF">
              <w:rPr>
                <w:rFonts w:ascii="Times New Roman" w:eastAsia="Times New Roman" w:hAnsi="Times New Roman" w:cs="Times New Roman"/>
                <w:b/>
                <w:bCs/>
                <w:color w:val="333333"/>
                <w:sz w:val="24"/>
                <w:szCs w:val="24"/>
                <w:lang w:eastAsia="en-CA"/>
              </w:rPr>
              <w:t>status</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3951D3" w:rsidP="00417062">
            <w:pPr>
              <w:spacing w:after="150" w:line="240" w:lineRule="auto"/>
              <w:rPr>
                <w:rFonts w:ascii="Times New Roman" w:eastAsia="Times New Roman" w:hAnsi="Times New Roman" w:cs="Times New Roman"/>
                <w:color w:val="333333"/>
                <w:sz w:val="24"/>
                <w:szCs w:val="24"/>
                <w:lang w:eastAsia="en-CA"/>
              </w:rPr>
            </w:pPr>
            <w:r w:rsidRPr="003951D3">
              <w:rPr>
                <w:rFonts w:ascii="Times New Roman" w:eastAsia="Times New Roman" w:hAnsi="Times New Roman" w:cs="Times New Roman"/>
                <w:color w:val="333333"/>
                <w:sz w:val="24"/>
                <w:szCs w:val="24"/>
                <w:lang w:eastAsia="en-CA"/>
              </w:rPr>
              <w:t xml:space="preserve">The lifecycle status of the relationship between the concept described in </w:t>
            </w:r>
            <w:proofErr w:type="spellStart"/>
            <w:r w:rsidRPr="003951D3">
              <w:rPr>
                <w:rFonts w:ascii="Times New Roman" w:eastAsia="Times New Roman" w:hAnsi="Times New Roman" w:cs="Times New Roman"/>
                <w:color w:val="333333"/>
                <w:sz w:val="24"/>
                <w:szCs w:val="24"/>
                <w:lang w:eastAsia="en-CA"/>
              </w:rPr>
              <w:t>ccdd_code</w:t>
            </w:r>
            <w:proofErr w:type="spellEnd"/>
            <w:r w:rsidRPr="003951D3">
              <w:rPr>
                <w:rFonts w:ascii="Times New Roman" w:eastAsia="Times New Roman" w:hAnsi="Times New Roman" w:cs="Times New Roman"/>
                <w:color w:val="333333"/>
                <w:sz w:val="24"/>
                <w:szCs w:val="24"/>
                <w:lang w:eastAsia="en-CA"/>
              </w:rPr>
              <w:t xml:space="preserve"> and the policy described in </w:t>
            </w:r>
            <w:proofErr w:type="spellStart"/>
            <w:r w:rsidRPr="003951D3">
              <w:rPr>
                <w:rFonts w:ascii="Times New Roman" w:eastAsia="Times New Roman" w:hAnsi="Times New Roman" w:cs="Times New Roman"/>
                <w:color w:val="333333"/>
                <w:sz w:val="24"/>
                <w:szCs w:val="24"/>
                <w:lang w:eastAsia="en-CA"/>
              </w:rPr>
              <w:t>policy_type</w:t>
            </w:r>
            <w:proofErr w:type="spellEnd"/>
            <w:r w:rsidRPr="003951D3">
              <w:rPr>
                <w:rFonts w:ascii="Times New Roman" w:eastAsia="Times New Roman" w:hAnsi="Times New Roman" w:cs="Times New Roman"/>
                <w:color w:val="333333"/>
                <w:sz w:val="24"/>
                <w:szCs w:val="24"/>
                <w:lang w:eastAsia="en-CA"/>
              </w:rPr>
              <w:t>.  Allowable values for this status are "active" and "inactive"</w:t>
            </w:r>
          </w:p>
        </w:tc>
      </w:tr>
      <w:tr w:rsidR="00F34520"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F1E8E" w:rsidP="00417062">
            <w:pPr>
              <w:spacing w:after="150" w:line="240" w:lineRule="auto"/>
              <w:rPr>
                <w:rFonts w:ascii="Times New Roman" w:eastAsia="Times New Roman" w:hAnsi="Times New Roman" w:cs="Times New Roman"/>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special_groupings_</w:t>
            </w:r>
            <w:r w:rsidR="00F34520" w:rsidRPr="00B10EDF">
              <w:rPr>
                <w:rFonts w:ascii="Times New Roman" w:eastAsia="Times New Roman" w:hAnsi="Times New Roman" w:cs="Times New Roman"/>
                <w:b/>
                <w:bCs/>
                <w:color w:val="333333"/>
                <w:sz w:val="24"/>
                <w:szCs w:val="24"/>
                <w:lang w:eastAsia="en-CA"/>
              </w:rPr>
              <w:t>status_effective_time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F34520"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F34520" w:rsidRPr="00B10EDF" w:rsidRDefault="003951D3" w:rsidP="00417062">
            <w:pPr>
              <w:spacing w:after="150" w:line="240" w:lineRule="auto"/>
              <w:rPr>
                <w:rFonts w:ascii="Times New Roman" w:eastAsia="Times New Roman" w:hAnsi="Times New Roman" w:cs="Times New Roman"/>
                <w:color w:val="333333"/>
                <w:sz w:val="24"/>
                <w:szCs w:val="24"/>
                <w:lang w:eastAsia="en-CA"/>
              </w:rPr>
            </w:pPr>
            <w:r w:rsidRPr="003951D3">
              <w:rPr>
                <w:rFonts w:ascii="Times New Roman" w:eastAsia="Times New Roman" w:hAnsi="Times New Roman" w:cs="Times New Roman"/>
                <w:color w:val="333333"/>
                <w:sz w:val="24"/>
                <w:szCs w:val="24"/>
                <w:lang w:eastAsia="en-CA"/>
              </w:rPr>
              <w:t>The date of the relationship status described above. Format = YYYYMMDD</w:t>
            </w:r>
          </w:p>
        </w:tc>
      </w:tr>
    </w:tbl>
    <w:p w:rsidR="00F34520" w:rsidRDefault="00F34520">
      <w:pPr>
        <w:spacing w:after="150" w:line="240" w:lineRule="auto"/>
        <w:textAlignment w:val="top"/>
        <w:rPr>
          <w:rFonts w:ascii="Arial" w:eastAsia="Times New Roman" w:hAnsi="Arial" w:cs="Arial"/>
          <w:b/>
          <w:bCs/>
          <w:color w:val="333333"/>
          <w:sz w:val="21"/>
          <w:szCs w:val="21"/>
          <w:lang w:eastAsia="en-CA"/>
        </w:rPr>
      </w:pPr>
    </w:p>
    <w:p w:rsidR="00F45BF4" w:rsidRDefault="00F45BF4">
      <w:pPr>
        <w:spacing w:after="150" w:line="240" w:lineRule="auto"/>
        <w:textAlignment w:val="top"/>
        <w:rPr>
          <w:rFonts w:ascii="Arial" w:eastAsia="Times New Roman" w:hAnsi="Arial" w:cs="Arial"/>
          <w:b/>
          <w:bCs/>
          <w:color w:val="333333"/>
          <w:sz w:val="21"/>
          <w:szCs w:val="21"/>
          <w:lang w:eastAsia="en-CA"/>
        </w:rPr>
      </w:pPr>
    </w:p>
    <w:p w:rsidR="00F45BF4" w:rsidRDefault="00894B02">
      <w:pPr>
        <w:spacing w:after="150" w:line="240" w:lineRule="auto"/>
        <w:textAlignment w:val="top"/>
        <w:rPr>
          <w:rFonts w:ascii="Arial" w:eastAsia="Times New Roman" w:hAnsi="Arial" w:cs="Arial"/>
          <w:b/>
          <w:bCs/>
          <w:color w:val="333333"/>
          <w:sz w:val="21"/>
          <w:szCs w:val="21"/>
          <w:lang w:eastAsia="en-CA"/>
        </w:rPr>
      </w:pPr>
      <w:commentRangeStart w:id="65"/>
      <w:r>
        <w:rPr>
          <w:rFonts w:ascii="Arial" w:eastAsia="Times New Roman" w:hAnsi="Arial" w:cs="Arial"/>
          <w:b/>
          <w:bCs/>
          <w:color w:val="333333"/>
          <w:sz w:val="21"/>
          <w:szCs w:val="21"/>
          <w:lang w:eastAsia="en-CA"/>
        </w:rPr>
        <w:t>Manufactured Product to DIN</w:t>
      </w:r>
      <w:r w:rsidR="002F7A3D">
        <w:rPr>
          <w:rFonts w:ascii="Arial" w:eastAsia="Times New Roman" w:hAnsi="Arial" w:cs="Arial"/>
          <w:b/>
          <w:bCs/>
          <w:color w:val="333333"/>
          <w:sz w:val="21"/>
          <w:szCs w:val="21"/>
          <w:lang w:eastAsia="en-CA"/>
        </w:rPr>
        <w:t xml:space="preserve"> or NPN</w:t>
      </w:r>
      <w:r>
        <w:rPr>
          <w:rFonts w:ascii="Arial" w:eastAsia="Times New Roman" w:hAnsi="Arial" w:cs="Arial"/>
          <w:b/>
          <w:bCs/>
          <w:color w:val="333333"/>
          <w:sz w:val="21"/>
          <w:szCs w:val="21"/>
          <w:lang w:eastAsia="en-CA"/>
        </w:rPr>
        <w:t xml:space="preserve"> Mapping (</w:t>
      </w:r>
      <w:proofErr w:type="spellStart"/>
      <w:r>
        <w:rPr>
          <w:rFonts w:ascii="Arial" w:eastAsia="Times New Roman" w:hAnsi="Arial" w:cs="Arial"/>
          <w:b/>
          <w:bCs/>
          <w:color w:val="333333"/>
          <w:sz w:val="21"/>
          <w:szCs w:val="21"/>
          <w:lang w:eastAsia="en-CA"/>
        </w:rPr>
        <w:t>mp_to_DIN</w:t>
      </w:r>
      <w:r w:rsidR="002F7A3D">
        <w:rPr>
          <w:rFonts w:ascii="Arial" w:eastAsia="Times New Roman" w:hAnsi="Arial" w:cs="Arial"/>
          <w:b/>
          <w:bCs/>
          <w:color w:val="333333"/>
          <w:sz w:val="21"/>
          <w:szCs w:val="21"/>
          <w:lang w:eastAsia="en-CA"/>
        </w:rPr>
        <w:t>_or</w:t>
      </w:r>
      <w:proofErr w:type="spellEnd"/>
      <w:r w:rsidR="002F7A3D">
        <w:rPr>
          <w:rFonts w:ascii="Arial" w:eastAsia="Times New Roman" w:hAnsi="Arial" w:cs="Arial"/>
          <w:b/>
          <w:bCs/>
          <w:color w:val="333333"/>
          <w:sz w:val="21"/>
          <w:szCs w:val="21"/>
          <w:lang w:eastAsia="en-CA"/>
        </w:rPr>
        <w:t xml:space="preserve"> </w:t>
      </w:r>
      <w:proofErr w:type="spellStart"/>
      <w:r w:rsidR="002F7A3D">
        <w:rPr>
          <w:rFonts w:ascii="Arial" w:eastAsia="Times New Roman" w:hAnsi="Arial" w:cs="Arial"/>
          <w:b/>
          <w:bCs/>
          <w:color w:val="333333"/>
          <w:sz w:val="21"/>
          <w:szCs w:val="21"/>
          <w:lang w:eastAsia="en-CA"/>
        </w:rPr>
        <w:t>NPN</w:t>
      </w:r>
      <w:r>
        <w:rPr>
          <w:rFonts w:ascii="Arial" w:eastAsia="Times New Roman" w:hAnsi="Arial" w:cs="Arial"/>
          <w:b/>
          <w:bCs/>
          <w:color w:val="333333"/>
          <w:sz w:val="21"/>
          <w:szCs w:val="21"/>
          <w:lang w:eastAsia="en-CA"/>
        </w:rPr>
        <w:t>_mapping_table</w:t>
      </w:r>
      <w:proofErr w:type="spellEnd"/>
      <w:r>
        <w:rPr>
          <w:rFonts w:ascii="Arial" w:eastAsia="Times New Roman" w:hAnsi="Arial" w:cs="Arial"/>
          <w:b/>
          <w:bCs/>
          <w:color w:val="333333"/>
          <w:sz w:val="21"/>
          <w:szCs w:val="21"/>
          <w:lang w:eastAsia="en-CA"/>
        </w:rPr>
        <w:t>)</w:t>
      </w:r>
      <w:commentRangeEnd w:id="65"/>
      <w:r w:rsidR="001F3677">
        <w:rPr>
          <w:rStyle w:val="CommentReference"/>
        </w:rPr>
        <w:commentReference w:id="65"/>
      </w:r>
    </w:p>
    <w:p w:rsidR="00F45BF4" w:rsidRPr="00F34520" w:rsidRDefault="00F45BF4" w:rsidP="00F45BF4">
      <w:pPr>
        <w:spacing w:after="150" w:line="240" w:lineRule="auto"/>
        <w:textAlignment w:val="top"/>
        <w:rPr>
          <w:rFonts w:ascii="Arial" w:eastAsia="Times New Roman" w:hAnsi="Arial" w:cs="Arial"/>
          <w:bCs/>
          <w:color w:val="333333"/>
          <w:sz w:val="21"/>
          <w:szCs w:val="21"/>
          <w:lang w:eastAsia="en-CA"/>
        </w:rPr>
      </w:pPr>
      <w:r w:rsidRPr="00F34520">
        <w:rPr>
          <w:rFonts w:ascii="Arial" w:eastAsia="Times New Roman" w:hAnsi="Arial" w:cs="Arial"/>
          <w:bCs/>
          <w:color w:val="333333"/>
          <w:sz w:val="21"/>
          <w:szCs w:val="21"/>
          <w:lang w:eastAsia="en-CA"/>
        </w:rPr>
        <w:t>The following description will be added to the Editorial Guidelines and Gateway</w:t>
      </w:r>
    </w:p>
    <w:p w:rsidR="002624B8" w:rsidRPr="005C6006" w:rsidRDefault="00F45BF4" w:rsidP="002624B8">
      <w:pPr>
        <w:pStyle w:val="CommentText"/>
      </w:pPr>
      <w:r w:rsidRPr="00F45BF4">
        <w:rPr>
          <w:rFonts w:ascii="Arial" w:eastAsia="Times New Roman" w:hAnsi="Arial" w:cs="Arial"/>
          <w:bCs/>
          <w:color w:val="333333"/>
          <w:sz w:val="21"/>
          <w:szCs w:val="21"/>
          <w:lang w:eastAsia="en-CA"/>
        </w:rPr>
        <w:t xml:space="preserve">This file provides a mapping between </w:t>
      </w:r>
      <w:r w:rsidR="00DB33BB" w:rsidRPr="001F3677">
        <w:rPr>
          <w:rFonts w:ascii="Arial" w:eastAsia="Times New Roman" w:hAnsi="Arial" w:cs="Arial"/>
          <w:bCs/>
          <w:color w:val="333333"/>
          <w:sz w:val="21"/>
          <w:szCs w:val="21"/>
          <w:lang w:eastAsia="en-CA"/>
        </w:rPr>
        <w:t xml:space="preserve">all of </w:t>
      </w:r>
      <w:r w:rsidRPr="001F3677">
        <w:rPr>
          <w:rFonts w:ascii="Arial" w:eastAsia="Times New Roman" w:hAnsi="Arial" w:cs="Arial"/>
          <w:bCs/>
          <w:color w:val="333333"/>
          <w:sz w:val="21"/>
          <w:szCs w:val="21"/>
          <w:lang w:eastAsia="en-CA"/>
        </w:rPr>
        <w:t>the</w:t>
      </w:r>
      <w:r w:rsidRPr="00F45BF4">
        <w:rPr>
          <w:rFonts w:ascii="Arial" w:eastAsia="Times New Roman" w:hAnsi="Arial" w:cs="Arial"/>
          <w:bCs/>
          <w:color w:val="333333"/>
          <w:sz w:val="21"/>
          <w:szCs w:val="21"/>
          <w:lang w:eastAsia="en-CA"/>
        </w:rPr>
        <w:t xml:space="preserve"> Manufactured Product (MP) concepts present in the Canadian Clinical Drug Data Set (CCDD) and medicinal products identified by a Health Canada DIN (Drug Identification Number)</w:t>
      </w:r>
      <w:r w:rsidR="00894B02">
        <w:rPr>
          <w:rFonts w:ascii="Arial" w:eastAsia="Times New Roman" w:hAnsi="Arial" w:cs="Arial"/>
          <w:bCs/>
          <w:color w:val="333333"/>
          <w:sz w:val="21"/>
          <w:szCs w:val="21"/>
          <w:lang w:eastAsia="en-CA"/>
        </w:rPr>
        <w:t xml:space="preserve"> or Natural Product Number (NPN) </w:t>
      </w:r>
      <w:r w:rsidRPr="00F45BF4">
        <w:rPr>
          <w:rFonts w:ascii="Arial" w:eastAsia="Times New Roman" w:hAnsi="Arial" w:cs="Arial"/>
          <w:bCs/>
          <w:color w:val="333333"/>
          <w:sz w:val="21"/>
          <w:szCs w:val="21"/>
          <w:lang w:eastAsia="en-CA"/>
        </w:rPr>
        <w:t>in the Drug Product Database</w:t>
      </w:r>
      <w:r w:rsidR="00894B02">
        <w:rPr>
          <w:rFonts w:ascii="Arial" w:eastAsia="Times New Roman" w:hAnsi="Arial" w:cs="Arial"/>
          <w:bCs/>
          <w:color w:val="333333"/>
          <w:sz w:val="21"/>
          <w:szCs w:val="21"/>
          <w:lang w:eastAsia="en-CA"/>
        </w:rPr>
        <w:t xml:space="preserve"> (DPD</w:t>
      </w:r>
      <w:ins w:id="66" w:author="Julie James" w:date="2017-08-16T11:47:00Z">
        <w:r w:rsidR="00194107">
          <w:rPr>
            <w:rFonts w:ascii="Arial" w:eastAsia="Times New Roman" w:hAnsi="Arial" w:cs="Arial"/>
            <w:bCs/>
            <w:color w:val="333333"/>
            <w:sz w:val="21"/>
            <w:szCs w:val="21"/>
            <w:lang w:eastAsia="en-CA"/>
          </w:rPr>
          <w:t>)</w:t>
        </w:r>
      </w:ins>
      <w:r w:rsidR="002624B8">
        <w:rPr>
          <w:rFonts w:ascii="Arial" w:eastAsia="Times New Roman" w:hAnsi="Arial" w:cs="Arial"/>
          <w:bCs/>
          <w:color w:val="333333"/>
          <w:sz w:val="21"/>
          <w:szCs w:val="21"/>
          <w:lang w:eastAsia="en-CA"/>
        </w:rPr>
        <w:t xml:space="preserve"> </w:t>
      </w:r>
      <w:r w:rsidR="002624B8" w:rsidRPr="005C6006">
        <w:rPr>
          <w:rFonts w:ascii="Arial" w:eastAsia="Times New Roman" w:hAnsi="Arial" w:cs="Arial"/>
          <w:bCs/>
          <w:color w:val="333333"/>
          <w:sz w:val="21"/>
          <w:szCs w:val="21"/>
          <w:lang w:eastAsia="en-CA"/>
        </w:rPr>
        <w:t>or Licensed Natural Health Products Database (LNHPD).</w:t>
      </w:r>
    </w:p>
    <w:p w:rsidR="00F45BF4" w:rsidRPr="00F45BF4" w:rsidRDefault="005C6006" w:rsidP="00F45BF4">
      <w:pPr>
        <w:spacing w:after="150" w:line="240" w:lineRule="auto"/>
        <w:textAlignment w:val="top"/>
        <w:rPr>
          <w:rFonts w:ascii="Arial" w:eastAsia="Times New Roman" w:hAnsi="Arial" w:cs="Arial"/>
          <w:bCs/>
          <w:color w:val="333333"/>
          <w:sz w:val="21"/>
          <w:szCs w:val="21"/>
          <w:lang w:eastAsia="en-CA"/>
        </w:rPr>
      </w:pPr>
      <w:r w:rsidRPr="005C6006">
        <w:rPr>
          <w:rFonts w:ascii="Arial" w:eastAsia="Times New Roman" w:hAnsi="Arial" w:cs="Arial"/>
          <w:bCs/>
          <w:color w:val="333333"/>
          <w:sz w:val="21"/>
          <w:szCs w:val="21"/>
          <w:lang w:eastAsia="en-CA"/>
        </w:rPr>
        <w:t xml:space="preserve">Medicinal </w:t>
      </w:r>
      <w:r w:rsidR="00F45BF4" w:rsidRPr="005C6006">
        <w:rPr>
          <w:rFonts w:ascii="Arial" w:eastAsia="Times New Roman" w:hAnsi="Arial" w:cs="Arial"/>
          <w:bCs/>
          <w:color w:val="333333"/>
          <w:sz w:val="21"/>
          <w:szCs w:val="21"/>
          <w:lang w:eastAsia="en-CA"/>
        </w:rPr>
        <w:t xml:space="preserve">products </w:t>
      </w:r>
      <w:r w:rsidRPr="005C6006">
        <w:rPr>
          <w:rFonts w:ascii="Arial" w:eastAsia="Times New Roman" w:hAnsi="Arial" w:cs="Arial"/>
          <w:bCs/>
          <w:color w:val="333333"/>
          <w:sz w:val="21"/>
          <w:szCs w:val="21"/>
          <w:lang w:eastAsia="en-CA"/>
        </w:rPr>
        <w:t xml:space="preserve">with </w:t>
      </w:r>
      <w:r w:rsidR="00F45BF4" w:rsidRPr="005C6006">
        <w:rPr>
          <w:rFonts w:ascii="Arial" w:eastAsia="Times New Roman" w:hAnsi="Arial" w:cs="Arial"/>
          <w:bCs/>
          <w:color w:val="333333"/>
          <w:sz w:val="21"/>
          <w:szCs w:val="21"/>
          <w:lang w:eastAsia="en-CA"/>
        </w:rPr>
        <w:t>more granular (specific) representations are needed in the CCDD to</w:t>
      </w:r>
      <w:r w:rsidR="00F45BF4" w:rsidRPr="00F45BF4">
        <w:rPr>
          <w:rFonts w:ascii="Arial" w:eastAsia="Times New Roman" w:hAnsi="Arial" w:cs="Arial"/>
          <w:bCs/>
          <w:color w:val="333333"/>
          <w:sz w:val="21"/>
          <w:szCs w:val="21"/>
          <w:lang w:eastAsia="en-CA"/>
        </w:rPr>
        <w:t xml:space="preserve"> meet its use cases.   The types of products requiring more granular representation in the CCDD are primarily: </w:t>
      </w:r>
    </w:p>
    <w:p w:rsidR="00F45BF4" w:rsidRPr="00F45BF4" w:rsidRDefault="00F45BF4" w:rsidP="00F45BF4">
      <w:pPr>
        <w:spacing w:after="150" w:line="240" w:lineRule="auto"/>
        <w:textAlignment w:val="top"/>
        <w:rPr>
          <w:rFonts w:ascii="Arial" w:eastAsia="Times New Roman" w:hAnsi="Arial" w:cs="Arial"/>
          <w:bCs/>
          <w:color w:val="333333"/>
          <w:sz w:val="21"/>
          <w:szCs w:val="21"/>
          <w:lang w:eastAsia="en-CA"/>
        </w:rPr>
      </w:pPr>
      <w:r w:rsidRPr="00F45BF4">
        <w:rPr>
          <w:rFonts w:ascii="Arial" w:eastAsia="Times New Roman" w:hAnsi="Arial" w:cs="Arial"/>
          <w:bCs/>
          <w:color w:val="333333"/>
          <w:sz w:val="21"/>
          <w:szCs w:val="21"/>
          <w:lang w:eastAsia="en-CA"/>
        </w:rPr>
        <w:t xml:space="preserve">a) </w:t>
      </w:r>
      <w:proofErr w:type="gramStart"/>
      <w:r w:rsidRPr="00F45BF4">
        <w:rPr>
          <w:rFonts w:ascii="Arial" w:eastAsia="Times New Roman" w:hAnsi="Arial" w:cs="Arial"/>
          <w:bCs/>
          <w:color w:val="333333"/>
          <w:sz w:val="21"/>
          <w:szCs w:val="21"/>
          <w:lang w:eastAsia="en-CA"/>
        </w:rPr>
        <w:t>liquid</w:t>
      </w:r>
      <w:proofErr w:type="gramEnd"/>
      <w:r w:rsidRPr="00F45BF4">
        <w:rPr>
          <w:rFonts w:ascii="Arial" w:eastAsia="Times New Roman" w:hAnsi="Arial" w:cs="Arial"/>
          <w:bCs/>
          <w:color w:val="333333"/>
          <w:sz w:val="21"/>
          <w:szCs w:val="21"/>
          <w:lang w:eastAsia="en-CA"/>
        </w:rPr>
        <w:t xml:space="preserve"> injectable products, where several presentations of the product are identified by a single DIN (e.g. different sizes of pre-filled syringes)</w:t>
      </w:r>
      <w:r w:rsidR="005C6006">
        <w:rPr>
          <w:rFonts w:ascii="Arial" w:eastAsia="Times New Roman" w:hAnsi="Arial" w:cs="Arial"/>
          <w:bCs/>
          <w:color w:val="333333"/>
          <w:sz w:val="21"/>
          <w:szCs w:val="21"/>
          <w:lang w:eastAsia="en-CA"/>
        </w:rPr>
        <w:t>, and</w:t>
      </w:r>
    </w:p>
    <w:p w:rsidR="00F45BF4" w:rsidRDefault="00F45BF4" w:rsidP="00F45BF4">
      <w:pPr>
        <w:spacing w:after="150" w:line="240" w:lineRule="auto"/>
        <w:textAlignment w:val="top"/>
        <w:rPr>
          <w:rFonts w:ascii="Arial" w:eastAsia="Times New Roman" w:hAnsi="Arial" w:cs="Arial"/>
          <w:bCs/>
          <w:color w:val="333333"/>
          <w:sz w:val="21"/>
          <w:szCs w:val="21"/>
          <w:lang w:eastAsia="en-CA"/>
        </w:rPr>
      </w:pPr>
      <w:r w:rsidRPr="00F45BF4">
        <w:rPr>
          <w:rFonts w:ascii="Arial" w:eastAsia="Times New Roman" w:hAnsi="Arial" w:cs="Arial"/>
          <w:bCs/>
          <w:color w:val="333333"/>
          <w:sz w:val="21"/>
          <w:szCs w:val="21"/>
          <w:lang w:eastAsia="en-CA"/>
        </w:rPr>
        <w:t xml:space="preserve">b) </w:t>
      </w:r>
      <w:proofErr w:type="gramStart"/>
      <w:r w:rsidRPr="00F45BF4">
        <w:rPr>
          <w:rFonts w:ascii="Arial" w:eastAsia="Times New Roman" w:hAnsi="Arial" w:cs="Arial"/>
          <w:bCs/>
          <w:color w:val="333333"/>
          <w:sz w:val="21"/>
          <w:szCs w:val="21"/>
          <w:lang w:eastAsia="en-CA"/>
        </w:rPr>
        <w:t>products</w:t>
      </w:r>
      <w:proofErr w:type="gramEnd"/>
      <w:r w:rsidRPr="00F45BF4">
        <w:rPr>
          <w:rFonts w:ascii="Arial" w:eastAsia="Times New Roman" w:hAnsi="Arial" w:cs="Arial"/>
          <w:bCs/>
          <w:color w:val="333333"/>
          <w:sz w:val="21"/>
          <w:szCs w:val="21"/>
          <w:lang w:eastAsia="en-CA"/>
        </w:rPr>
        <w:t xml:space="preserve"> presented in unit dose containers, where more than one amount is identified by a single DIN (e.g. 1 mL and 2 mL unit dose vials of a nebulizer solution)</w:t>
      </w:r>
    </w:p>
    <w:p w:rsidR="00894B02" w:rsidRDefault="00894B02" w:rsidP="00F45BF4">
      <w:pPr>
        <w:spacing w:after="150" w:line="240" w:lineRule="auto"/>
        <w:textAlignment w:val="top"/>
        <w:rPr>
          <w:rFonts w:ascii="Arial" w:eastAsia="Times New Roman" w:hAnsi="Arial" w:cs="Arial"/>
          <w:bCs/>
          <w:color w:val="333333"/>
          <w:sz w:val="21"/>
          <w:szCs w:val="21"/>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639"/>
        <w:gridCol w:w="907"/>
        <w:gridCol w:w="1034"/>
        <w:gridCol w:w="3764"/>
      </w:tblGrid>
      <w:tr w:rsidR="00894B0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894B0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25175F" w:rsidP="00417062">
            <w:pPr>
              <w:spacing w:after="150" w:line="240" w:lineRule="auto"/>
              <w:rPr>
                <w:rFonts w:ascii="Times New Roman" w:eastAsia="Times New Roman" w:hAnsi="Times New Roman" w:cs="Times New Roman"/>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mp</w:t>
            </w:r>
            <w:r w:rsidR="00894B02" w:rsidRPr="00F34520">
              <w:rPr>
                <w:rFonts w:ascii="Times New Roman" w:eastAsia="Times New Roman" w:hAnsi="Times New Roman" w:cs="Times New Roman"/>
                <w:b/>
                <w:bCs/>
                <w:color w:val="333333"/>
                <w:sz w:val="24"/>
                <w:szCs w:val="24"/>
                <w:lang w:eastAsia="en-CA"/>
              </w:rPr>
              <w:t>_code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8</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894B02">
              <w:rPr>
                <w:rFonts w:ascii="Times New Roman" w:eastAsia="Times New Roman" w:hAnsi="Times New Roman" w:cs="Times New Roman"/>
                <w:color w:val="333333"/>
                <w:sz w:val="24"/>
                <w:szCs w:val="24"/>
                <w:lang w:eastAsia="en-CA"/>
              </w:rPr>
              <w:t>Unique identifier for a Manufactured Product in the Clinical Drug Data Set</w:t>
            </w:r>
          </w:p>
        </w:tc>
      </w:tr>
      <w:tr w:rsidR="00894B0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2F7A3D" w:rsidP="00417062">
            <w:pPr>
              <w:spacing w:after="150" w:line="240" w:lineRule="auto"/>
              <w:rPr>
                <w:rFonts w:ascii="Times New Roman" w:eastAsia="Times New Roman" w:hAnsi="Times New Roman" w:cs="Times New Roman"/>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mp</w:t>
            </w:r>
            <w:r w:rsidR="00894B02" w:rsidRPr="003951D3">
              <w:rPr>
                <w:rFonts w:ascii="Times New Roman" w:eastAsia="Times New Roman" w:hAnsi="Times New Roman" w:cs="Times New Roman"/>
                <w:b/>
                <w:bCs/>
                <w:color w:val="333333"/>
                <w:sz w:val="24"/>
                <w:szCs w:val="24"/>
                <w:lang w:eastAsia="en-CA"/>
              </w:rPr>
              <w:t>_formal_name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2F7A3D" w:rsidP="00417062">
            <w:pPr>
              <w:spacing w:after="150" w:line="240" w:lineRule="auto"/>
              <w:rPr>
                <w:rFonts w:ascii="Times New Roman" w:eastAsia="Times New Roman" w:hAnsi="Times New Roman" w:cs="Times New Roman"/>
                <w:color w:val="333333"/>
                <w:sz w:val="24"/>
                <w:szCs w:val="24"/>
                <w:lang w:eastAsia="en-CA"/>
              </w:rPr>
            </w:pPr>
            <w:r w:rsidRPr="002F7A3D">
              <w:rPr>
                <w:rFonts w:ascii="Times New Roman" w:eastAsia="Times New Roman" w:hAnsi="Times New Roman" w:cs="Times New Roman"/>
                <w:color w:val="333333"/>
                <w:sz w:val="24"/>
                <w:szCs w:val="24"/>
                <w:lang w:eastAsia="en-CA"/>
              </w:rPr>
              <w:t>Unambiguous description of a Manufactured Product in the Clinical Drug Data Set</w:t>
            </w:r>
          </w:p>
        </w:tc>
      </w:tr>
      <w:tr w:rsidR="00894B0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Default="00894B02" w:rsidP="00417062">
            <w:pPr>
              <w:spacing w:after="150" w:line="240" w:lineRule="auto"/>
              <w:rPr>
                <w:rFonts w:ascii="Times New Roman" w:eastAsia="Times New Roman" w:hAnsi="Times New Roman" w:cs="Times New Roman"/>
                <w:b/>
                <w:bCs/>
                <w:color w:val="333333"/>
                <w:sz w:val="24"/>
                <w:szCs w:val="24"/>
                <w:lang w:eastAsia="en-CA"/>
              </w:rPr>
            </w:pPr>
          </w:p>
          <w:p w:rsidR="002F7A3D" w:rsidRPr="00B10EDF" w:rsidRDefault="002F7A3D" w:rsidP="001C755C">
            <w:pPr>
              <w:spacing w:after="150" w:line="240" w:lineRule="auto"/>
              <w:rPr>
                <w:rFonts w:ascii="Times New Roman" w:eastAsia="Times New Roman" w:hAnsi="Times New Roman" w:cs="Times New Roman"/>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Health_Canada_</w:t>
            </w:r>
            <w:r w:rsidR="001C755C">
              <w:rPr>
                <w:rFonts w:ascii="Times New Roman" w:eastAsia="Times New Roman" w:hAnsi="Times New Roman" w:cs="Times New Roman"/>
                <w:b/>
                <w:bCs/>
                <w:color w:val="333333"/>
                <w:sz w:val="24"/>
                <w:szCs w:val="24"/>
                <w:lang w:eastAsia="en-CA"/>
              </w:rPr>
              <w:t>i</w:t>
            </w:r>
            <w:r>
              <w:rPr>
                <w:rFonts w:ascii="Times New Roman" w:eastAsia="Times New Roman" w:hAnsi="Times New Roman" w:cs="Times New Roman"/>
                <w:b/>
                <w:bCs/>
                <w:color w:val="333333"/>
                <w:sz w:val="24"/>
                <w:szCs w:val="24"/>
                <w:lang w:eastAsia="en-CA"/>
              </w:rPr>
              <w:t>dentifier</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2F7A3D"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8</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2F7A3D" w:rsidP="002F7A3D">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The DIN or NPN i</w:t>
            </w:r>
            <w:r w:rsidRPr="002F7A3D">
              <w:rPr>
                <w:rFonts w:ascii="Times New Roman" w:eastAsia="Times New Roman" w:hAnsi="Times New Roman" w:cs="Times New Roman"/>
                <w:color w:val="333333"/>
                <w:sz w:val="24"/>
                <w:szCs w:val="24"/>
                <w:lang w:eastAsia="en-CA"/>
              </w:rPr>
              <w:t>dentifier assigned to an authorized medicinal product by Health Canada</w:t>
            </w:r>
          </w:p>
        </w:tc>
      </w:tr>
      <w:tr w:rsidR="00894B0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2F7A3D" w:rsidP="001C755C">
            <w:pPr>
              <w:spacing w:after="150" w:line="240" w:lineRule="auto"/>
              <w:rPr>
                <w:rFonts w:ascii="Times New Roman" w:eastAsia="Times New Roman" w:hAnsi="Times New Roman" w:cs="Times New Roman"/>
                <w:color w:val="333333"/>
                <w:sz w:val="24"/>
                <w:szCs w:val="24"/>
                <w:lang w:eastAsia="en-CA"/>
              </w:rPr>
            </w:pPr>
            <w:proofErr w:type="spellStart"/>
            <w:r w:rsidRPr="002F7A3D">
              <w:rPr>
                <w:rFonts w:ascii="Times New Roman" w:eastAsia="Times New Roman" w:hAnsi="Times New Roman" w:cs="Times New Roman"/>
                <w:b/>
                <w:bCs/>
                <w:color w:val="333333"/>
                <w:sz w:val="24"/>
                <w:szCs w:val="24"/>
                <w:lang w:eastAsia="en-CA"/>
              </w:rPr>
              <w:t>Health_Canada_</w:t>
            </w:r>
            <w:r w:rsidR="001C755C">
              <w:rPr>
                <w:rFonts w:ascii="Times New Roman" w:eastAsia="Times New Roman" w:hAnsi="Times New Roman" w:cs="Times New Roman"/>
                <w:b/>
                <w:bCs/>
                <w:color w:val="333333"/>
                <w:sz w:val="24"/>
                <w:szCs w:val="24"/>
                <w:lang w:eastAsia="en-CA"/>
              </w:rPr>
              <w:t>p</w:t>
            </w:r>
            <w:r w:rsidRPr="002F7A3D">
              <w:rPr>
                <w:rFonts w:ascii="Times New Roman" w:eastAsia="Times New Roman" w:hAnsi="Times New Roman" w:cs="Times New Roman"/>
                <w:b/>
                <w:bCs/>
                <w:color w:val="333333"/>
                <w:sz w:val="24"/>
                <w:szCs w:val="24"/>
                <w:lang w:eastAsia="en-CA"/>
              </w:rPr>
              <w:t>roduct_name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2F7A3D"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200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894B02" w:rsidRPr="00B10EDF" w:rsidRDefault="002F7A3D" w:rsidP="002624B8">
            <w:pPr>
              <w:spacing w:after="150" w:line="240" w:lineRule="auto"/>
              <w:rPr>
                <w:rFonts w:ascii="Times New Roman" w:eastAsia="Times New Roman" w:hAnsi="Times New Roman" w:cs="Times New Roman"/>
                <w:color w:val="333333"/>
                <w:sz w:val="24"/>
                <w:szCs w:val="24"/>
                <w:lang w:eastAsia="en-CA"/>
              </w:rPr>
            </w:pPr>
            <w:r w:rsidRPr="002F7A3D">
              <w:rPr>
                <w:rFonts w:ascii="Times New Roman" w:eastAsia="Times New Roman" w:hAnsi="Times New Roman" w:cs="Times New Roman"/>
                <w:color w:val="333333"/>
                <w:sz w:val="24"/>
                <w:szCs w:val="24"/>
                <w:lang w:eastAsia="en-CA"/>
              </w:rPr>
              <w:t xml:space="preserve">The brand name (as present in the </w:t>
            </w:r>
            <w:r w:rsidR="002624B8">
              <w:rPr>
                <w:rFonts w:ascii="Times New Roman" w:eastAsia="Times New Roman" w:hAnsi="Times New Roman" w:cs="Times New Roman"/>
                <w:color w:val="333333"/>
                <w:sz w:val="24"/>
                <w:szCs w:val="24"/>
                <w:lang w:eastAsia="en-CA"/>
              </w:rPr>
              <w:t xml:space="preserve">DPD or </w:t>
            </w:r>
            <w:r w:rsidR="002624B8" w:rsidRPr="002624B8">
              <w:rPr>
                <w:rFonts w:ascii="Arial" w:eastAsia="Times New Roman" w:hAnsi="Arial" w:cs="Arial"/>
                <w:bCs/>
                <w:color w:val="333333"/>
                <w:sz w:val="21"/>
                <w:szCs w:val="21"/>
                <w:lang w:eastAsia="en-CA"/>
              </w:rPr>
              <w:t>LNHPD</w:t>
            </w:r>
            <w:r w:rsidRPr="002F7A3D">
              <w:rPr>
                <w:rFonts w:ascii="Times New Roman" w:eastAsia="Times New Roman" w:hAnsi="Times New Roman" w:cs="Times New Roman"/>
                <w:color w:val="333333"/>
                <w:sz w:val="24"/>
                <w:szCs w:val="24"/>
                <w:lang w:eastAsia="en-CA"/>
              </w:rPr>
              <w:t>) approved by Health Canada, under which the drug product may be marketed</w:t>
            </w:r>
          </w:p>
        </w:tc>
      </w:tr>
      <w:tr w:rsidR="00894B0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894B02" w:rsidRPr="00B10EDF" w:rsidRDefault="002F7A3D" w:rsidP="0065453F">
            <w:pPr>
              <w:spacing w:after="150" w:line="240" w:lineRule="auto"/>
              <w:rPr>
                <w:rFonts w:ascii="Times New Roman" w:eastAsia="Times New Roman" w:hAnsi="Times New Roman" w:cs="Times New Roman"/>
                <w:b/>
                <w:bCs/>
                <w:color w:val="333333"/>
                <w:sz w:val="24"/>
                <w:szCs w:val="24"/>
                <w:lang w:eastAsia="en-CA"/>
              </w:rPr>
            </w:pPr>
            <w:proofErr w:type="spellStart"/>
            <w:r w:rsidRPr="002F7A3D">
              <w:rPr>
                <w:rFonts w:ascii="Times New Roman" w:eastAsia="Times New Roman" w:hAnsi="Times New Roman" w:cs="Times New Roman"/>
                <w:b/>
                <w:bCs/>
                <w:color w:val="333333"/>
                <w:sz w:val="24"/>
                <w:szCs w:val="24"/>
                <w:lang w:eastAsia="en-CA"/>
              </w:rPr>
              <w:t>Health_Canada_</w:t>
            </w:r>
            <w:r w:rsidR="0065453F">
              <w:rPr>
                <w:rFonts w:ascii="Times New Roman" w:eastAsia="Times New Roman" w:hAnsi="Times New Roman" w:cs="Times New Roman"/>
                <w:b/>
                <w:bCs/>
                <w:color w:val="333333"/>
                <w:sz w:val="24"/>
                <w:szCs w:val="24"/>
                <w:lang w:eastAsia="en-CA"/>
              </w:rPr>
              <w:t>d</w:t>
            </w:r>
            <w:r w:rsidRPr="002F7A3D">
              <w:rPr>
                <w:rFonts w:ascii="Times New Roman" w:eastAsia="Times New Roman" w:hAnsi="Times New Roman" w:cs="Times New Roman"/>
                <w:b/>
                <w:bCs/>
                <w:color w:val="333333"/>
                <w:sz w:val="24"/>
                <w:szCs w:val="24"/>
                <w:lang w:eastAsia="en-CA"/>
              </w:rPr>
              <w:t>escription</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894B02" w:rsidRPr="00B10EDF" w:rsidRDefault="00894B0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6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894B02" w:rsidRPr="00B10EDF" w:rsidRDefault="002F7A3D"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1</w:t>
            </w:r>
            <w:r w:rsidR="00894B02">
              <w:rPr>
                <w:rFonts w:ascii="Times New Roman" w:eastAsia="Times New Roman" w:hAnsi="Times New Roman" w:cs="Times New Roman"/>
                <w:color w:val="333333"/>
                <w:sz w:val="24"/>
                <w:szCs w:val="24"/>
                <w:lang w:eastAsia="en-CA"/>
              </w:rPr>
              <w:t>50</w:t>
            </w:r>
          </w:p>
        </w:tc>
        <w:tc>
          <w:tcPr>
            <w:tcW w:w="440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894B02" w:rsidRPr="00B10EDF" w:rsidRDefault="002F7A3D" w:rsidP="00417062">
            <w:pPr>
              <w:spacing w:after="150" w:line="240" w:lineRule="auto"/>
              <w:rPr>
                <w:rFonts w:ascii="Times New Roman" w:eastAsia="Times New Roman" w:hAnsi="Times New Roman" w:cs="Times New Roman"/>
                <w:color w:val="333333"/>
                <w:sz w:val="24"/>
                <w:szCs w:val="24"/>
                <w:lang w:eastAsia="en-CA"/>
              </w:rPr>
            </w:pPr>
            <w:r w:rsidRPr="002F7A3D">
              <w:rPr>
                <w:rFonts w:ascii="Times New Roman" w:eastAsia="Times New Roman" w:hAnsi="Times New Roman" w:cs="Times New Roman"/>
                <w:color w:val="333333"/>
                <w:sz w:val="24"/>
                <w:szCs w:val="24"/>
                <w:lang w:eastAsia="en-CA"/>
              </w:rPr>
              <w:t xml:space="preserve">Optional text additional  to the Product name used (as present in the </w:t>
            </w:r>
            <w:r w:rsidR="00AE50B3">
              <w:rPr>
                <w:rFonts w:ascii="Times New Roman" w:eastAsia="Times New Roman" w:hAnsi="Times New Roman" w:cs="Times New Roman"/>
                <w:color w:val="333333"/>
                <w:sz w:val="24"/>
                <w:szCs w:val="24"/>
                <w:lang w:eastAsia="en-CA"/>
              </w:rPr>
              <w:t xml:space="preserve">DPD or </w:t>
            </w:r>
            <w:r w:rsidR="00AE50B3" w:rsidRPr="002624B8">
              <w:rPr>
                <w:rFonts w:ascii="Arial" w:eastAsia="Times New Roman" w:hAnsi="Arial" w:cs="Arial"/>
                <w:bCs/>
                <w:color w:val="333333"/>
                <w:sz w:val="21"/>
                <w:szCs w:val="21"/>
                <w:lang w:eastAsia="en-CA"/>
              </w:rPr>
              <w:t>LNHPD</w:t>
            </w:r>
            <w:r w:rsidRPr="002F7A3D">
              <w:rPr>
                <w:rFonts w:ascii="Times New Roman" w:eastAsia="Times New Roman" w:hAnsi="Times New Roman" w:cs="Times New Roman"/>
                <w:color w:val="333333"/>
                <w:sz w:val="24"/>
                <w:szCs w:val="24"/>
                <w:lang w:eastAsia="en-CA"/>
              </w:rPr>
              <w:t>) to differentiate similar drug products on the basis of specific characteristics (e.g. single use syringe)</w:t>
            </w:r>
          </w:p>
        </w:tc>
      </w:tr>
    </w:tbl>
    <w:p w:rsidR="00894B02" w:rsidRDefault="00894B02" w:rsidP="00F45BF4">
      <w:pPr>
        <w:spacing w:after="150" w:line="240" w:lineRule="auto"/>
        <w:textAlignment w:val="top"/>
        <w:rPr>
          <w:rFonts w:ascii="Arial" w:eastAsia="Times New Roman" w:hAnsi="Arial" w:cs="Arial"/>
          <w:bCs/>
          <w:color w:val="333333"/>
          <w:sz w:val="21"/>
          <w:szCs w:val="21"/>
          <w:lang w:eastAsia="en-CA"/>
        </w:rPr>
      </w:pPr>
    </w:p>
    <w:p w:rsidR="005C6006" w:rsidRDefault="005C6006" w:rsidP="00F45BF4">
      <w:pPr>
        <w:spacing w:after="150" w:line="240" w:lineRule="auto"/>
        <w:textAlignment w:val="top"/>
        <w:rPr>
          <w:rFonts w:ascii="Arial" w:eastAsia="Times New Roman" w:hAnsi="Arial" w:cs="Arial"/>
          <w:b/>
          <w:bCs/>
          <w:color w:val="333333"/>
          <w:sz w:val="21"/>
          <w:szCs w:val="21"/>
          <w:lang w:eastAsia="en-CA"/>
        </w:rPr>
      </w:pPr>
      <w:r w:rsidRPr="00417062">
        <w:rPr>
          <w:rFonts w:ascii="Arial" w:eastAsia="Times New Roman" w:hAnsi="Arial" w:cs="Arial"/>
          <w:b/>
          <w:bCs/>
          <w:color w:val="333333"/>
          <w:sz w:val="21"/>
          <w:szCs w:val="21"/>
          <w:lang w:eastAsia="en-CA"/>
        </w:rPr>
        <w:t>Coded attributes (</w:t>
      </w:r>
      <w:proofErr w:type="spellStart"/>
      <w:r w:rsidRPr="00417062">
        <w:rPr>
          <w:rFonts w:ascii="Arial" w:eastAsia="Times New Roman" w:hAnsi="Arial" w:cs="Arial"/>
          <w:b/>
          <w:bCs/>
          <w:color w:val="333333"/>
          <w:sz w:val="21"/>
          <w:szCs w:val="21"/>
          <w:lang w:eastAsia="en-CA"/>
        </w:rPr>
        <w:t>coded_attribute_</w:t>
      </w:r>
      <w:commentRangeStart w:id="67"/>
      <w:r w:rsidRPr="00417062">
        <w:rPr>
          <w:rFonts w:ascii="Arial" w:eastAsia="Times New Roman" w:hAnsi="Arial" w:cs="Arial"/>
          <w:b/>
          <w:bCs/>
          <w:color w:val="333333"/>
          <w:sz w:val="21"/>
          <w:szCs w:val="21"/>
          <w:lang w:eastAsia="en-CA"/>
        </w:rPr>
        <w:t>table</w:t>
      </w:r>
      <w:commentRangeEnd w:id="67"/>
      <w:proofErr w:type="spellEnd"/>
      <w:r w:rsidR="00417062">
        <w:rPr>
          <w:rStyle w:val="CommentReference"/>
        </w:rPr>
        <w:commentReference w:id="67"/>
      </w:r>
      <w:proofErr w:type="gramStart"/>
      <w:r w:rsidRPr="00417062">
        <w:rPr>
          <w:rFonts w:ascii="Arial" w:eastAsia="Times New Roman" w:hAnsi="Arial" w:cs="Arial"/>
          <w:b/>
          <w:bCs/>
          <w:color w:val="333333"/>
          <w:sz w:val="21"/>
          <w:szCs w:val="21"/>
          <w:lang w:eastAsia="en-CA"/>
        </w:rPr>
        <w:t>)</w:t>
      </w:r>
      <w:r w:rsidR="0065453F">
        <w:rPr>
          <w:rFonts w:ascii="Arial" w:eastAsia="Times New Roman" w:hAnsi="Arial" w:cs="Arial"/>
          <w:b/>
          <w:bCs/>
          <w:color w:val="333333"/>
          <w:sz w:val="21"/>
          <w:szCs w:val="21"/>
          <w:lang w:eastAsia="en-CA"/>
        </w:rPr>
        <w:t>t</w:t>
      </w:r>
      <w:proofErr w:type="gramEnd"/>
    </w:p>
    <w:p w:rsidR="00417062" w:rsidRDefault="00417062" w:rsidP="00F45BF4">
      <w:pPr>
        <w:spacing w:after="150" w:line="240" w:lineRule="auto"/>
        <w:textAlignment w:val="top"/>
        <w:rPr>
          <w:rFonts w:ascii="Arial" w:eastAsia="Times New Roman" w:hAnsi="Arial" w:cs="Arial"/>
          <w:b/>
          <w:bCs/>
          <w:color w:val="333333"/>
          <w:sz w:val="21"/>
          <w:szCs w:val="21"/>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086"/>
        <w:gridCol w:w="913"/>
        <w:gridCol w:w="1034"/>
        <w:gridCol w:w="3311"/>
      </w:tblGrid>
      <w:tr w:rsidR="00FF1E8E" w:rsidRPr="00B10EDF" w:rsidTr="00FF1E8E">
        <w:tc>
          <w:tcPr>
            <w:tcW w:w="408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3311"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7E0892" w:rsidRPr="00B10EDF" w:rsidTr="009C6605">
        <w:tc>
          <w:tcPr>
            <w:tcW w:w="408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7E0892" w:rsidRPr="00B10EDF" w:rsidRDefault="007E0892" w:rsidP="007E0892">
            <w:pPr>
              <w:spacing w:after="150" w:line="240" w:lineRule="auto"/>
              <w:rPr>
                <w:rFonts w:ascii="Times New Roman" w:eastAsia="Times New Roman" w:hAnsi="Times New Roman" w:cs="Times New Roman"/>
                <w:color w:val="333333"/>
                <w:sz w:val="24"/>
                <w:szCs w:val="24"/>
                <w:lang w:eastAsia="en-CA"/>
              </w:rPr>
            </w:pPr>
            <w:r w:rsidRPr="00417062">
              <w:rPr>
                <w:rFonts w:ascii="Times New Roman" w:eastAsia="Times New Roman" w:hAnsi="Times New Roman" w:cs="Times New Roman"/>
                <w:b/>
                <w:bCs/>
                <w:color w:val="333333"/>
                <w:sz w:val="24"/>
                <w:szCs w:val="24"/>
                <w:lang w:eastAsia="en-CA"/>
              </w:rPr>
              <w:t>attribute</w:t>
            </w:r>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7E0892" w:rsidRPr="00B10EDF" w:rsidRDefault="007E0892" w:rsidP="009C6605">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7E0892" w:rsidRPr="00B10EDF" w:rsidRDefault="007E0892" w:rsidP="009C6605">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8</w:t>
            </w:r>
          </w:p>
        </w:tc>
        <w:tc>
          <w:tcPr>
            <w:tcW w:w="3311"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7E0892" w:rsidRPr="00B10EDF" w:rsidRDefault="007E0892" w:rsidP="009C6605">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The name of the specific attribute from the CCDD file type the attribute value is present.</w:t>
            </w:r>
          </w:p>
        </w:tc>
      </w:tr>
      <w:tr w:rsidR="00FF1E8E" w:rsidRPr="00B10EDF" w:rsidTr="00FF1E8E">
        <w:tc>
          <w:tcPr>
            <w:tcW w:w="408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proofErr w:type="spellStart"/>
            <w:r w:rsidRPr="00417062">
              <w:rPr>
                <w:rFonts w:ascii="Times New Roman" w:eastAsia="Times New Roman" w:hAnsi="Times New Roman" w:cs="Times New Roman"/>
                <w:b/>
                <w:bCs/>
                <w:color w:val="333333"/>
                <w:sz w:val="24"/>
                <w:szCs w:val="24"/>
                <w:lang w:eastAsia="en-CA"/>
              </w:rPr>
              <w:t>attribute_code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8</w:t>
            </w:r>
          </w:p>
        </w:tc>
        <w:tc>
          <w:tcPr>
            <w:tcW w:w="3311"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894B02">
              <w:rPr>
                <w:rFonts w:ascii="Times New Roman" w:eastAsia="Times New Roman" w:hAnsi="Times New Roman" w:cs="Times New Roman"/>
                <w:color w:val="333333"/>
                <w:sz w:val="24"/>
                <w:szCs w:val="24"/>
                <w:lang w:eastAsia="en-CA"/>
              </w:rPr>
              <w:t>Unique identifier for a</w:t>
            </w:r>
            <w:r>
              <w:rPr>
                <w:rFonts w:ascii="Times New Roman" w:eastAsia="Times New Roman" w:hAnsi="Times New Roman" w:cs="Times New Roman"/>
                <w:color w:val="333333"/>
                <w:sz w:val="24"/>
                <w:szCs w:val="24"/>
                <w:lang w:eastAsia="en-CA"/>
              </w:rPr>
              <w:t xml:space="preserve">n attribute value within the </w:t>
            </w:r>
            <w:r w:rsidRPr="00894B02">
              <w:rPr>
                <w:rFonts w:ascii="Times New Roman" w:eastAsia="Times New Roman" w:hAnsi="Times New Roman" w:cs="Times New Roman"/>
                <w:color w:val="333333"/>
                <w:sz w:val="24"/>
                <w:szCs w:val="24"/>
                <w:lang w:eastAsia="en-CA"/>
              </w:rPr>
              <w:t>Clinical Drug Data Set</w:t>
            </w:r>
          </w:p>
        </w:tc>
      </w:tr>
      <w:tr w:rsidR="00FF1E8E" w:rsidRPr="00B10EDF" w:rsidTr="00FF1E8E">
        <w:tc>
          <w:tcPr>
            <w:tcW w:w="408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proofErr w:type="spellStart"/>
            <w:r w:rsidRPr="00417062">
              <w:rPr>
                <w:rFonts w:ascii="Times New Roman" w:eastAsia="Times New Roman" w:hAnsi="Times New Roman" w:cs="Times New Roman"/>
                <w:b/>
                <w:bCs/>
                <w:color w:val="333333"/>
                <w:sz w:val="24"/>
                <w:szCs w:val="24"/>
                <w:lang w:eastAsia="en-CA"/>
              </w:rPr>
              <w:t>attribute_value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50</w:t>
            </w:r>
          </w:p>
        </w:tc>
        <w:tc>
          <w:tcPr>
            <w:tcW w:w="3311"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2F7A3D">
              <w:rPr>
                <w:rFonts w:ascii="Times New Roman" w:eastAsia="Times New Roman" w:hAnsi="Times New Roman" w:cs="Times New Roman"/>
                <w:color w:val="333333"/>
                <w:sz w:val="24"/>
                <w:szCs w:val="24"/>
                <w:lang w:eastAsia="en-CA"/>
              </w:rPr>
              <w:t>Unambiguous description of a</w:t>
            </w:r>
            <w:r>
              <w:rPr>
                <w:rFonts w:ascii="Times New Roman" w:eastAsia="Times New Roman" w:hAnsi="Times New Roman" w:cs="Times New Roman"/>
                <w:color w:val="333333"/>
                <w:sz w:val="24"/>
                <w:szCs w:val="24"/>
                <w:lang w:eastAsia="en-CA"/>
              </w:rPr>
              <w:t>n attribute within</w:t>
            </w:r>
            <w:r w:rsidRPr="002F7A3D">
              <w:rPr>
                <w:rFonts w:ascii="Times New Roman" w:eastAsia="Times New Roman" w:hAnsi="Times New Roman" w:cs="Times New Roman"/>
                <w:color w:val="333333"/>
                <w:sz w:val="24"/>
                <w:szCs w:val="24"/>
                <w:lang w:eastAsia="en-CA"/>
              </w:rPr>
              <w:t xml:space="preserve"> Clinical Drug Data Set</w:t>
            </w:r>
          </w:p>
        </w:tc>
      </w:tr>
      <w:tr w:rsidR="00FF1E8E" w:rsidRPr="00B10EDF" w:rsidTr="00FF1E8E">
        <w:tc>
          <w:tcPr>
            <w:tcW w:w="408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417062" w:rsidRDefault="00FF1E8E" w:rsidP="00FF1E8E">
            <w:pPr>
              <w:spacing w:after="150" w:line="240" w:lineRule="auto"/>
              <w:rPr>
                <w:rFonts w:ascii="Times New Roman" w:eastAsia="Times New Roman" w:hAnsi="Times New Roman" w:cs="Times New Roman"/>
                <w:b/>
                <w:bCs/>
                <w:color w:val="333333"/>
                <w:sz w:val="24"/>
                <w:szCs w:val="24"/>
                <w:lang w:eastAsia="en-CA"/>
              </w:rPr>
            </w:pPr>
            <w:proofErr w:type="spellStart"/>
            <w:r w:rsidRPr="00417062">
              <w:rPr>
                <w:rFonts w:ascii="Times New Roman" w:eastAsia="Times New Roman" w:hAnsi="Times New Roman" w:cs="Times New Roman"/>
                <w:b/>
                <w:bCs/>
                <w:color w:val="333333"/>
                <w:sz w:val="24"/>
                <w:szCs w:val="24"/>
                <w:lang w:eastAsia="en-CA"/>
              </w:rPr>
              <w:t>ccdd_file_type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Default="00FF1E8E" w:rsidP="00FF1E8E">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200</w:t>
            </w:r>
          </w:p>
        </w:tc>
        <w:tc>
          <w:tcPr>
            <w:tcW w:w="3311"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The name of the specific CCDD file type the attribute is from.  </w:t>
            </w:r>
          </w:p>
        </w:tc>
      </w:tr>
      <w:tr w:rsidR="00FF1E8E" w:rsidRPr="00B10EDF" w:rsidTr="00FF1E8E">
        <w:tc>
          <w:tcPr>
            <w:tcW w:w="408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FF1E8E" w:rsidRDefault="00FF1E8E" w:rsidP="00FF1E8E">
            <w:pPr>
              <w:spacing w:after="15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attribute_</w:t>
            </w:r>
            <w:r w:rsidRPr="00B10EDF">
              <w:rPr>
                <w:rFonts w:ascii="Times New Roman" w:eastAsia="Times New Roman" w:hAnsi="Times New Roman" w:cs="Times New Roman"/>
                <w:b/>
                <w:bCs/>
                <w:color w:val="333333"/>
                <w:sz w:val="24"/>
                <w:szCs w:val="24"/>
                <w:lang w:eastAsia="en-CA"/>
              </w:rPr>
              <w:t xml:space="preserve"> status</w:t>
            </w:r>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8</w:t>
            </w:r>
          </w:p>
        </w:tc>
        <w:tc>
          <w:tcPr>
            <w:tcW w:w="3311"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status for the concept in this file. Allowable values for status are “Active”, “Inactive”.</w:t>
            </w:r>
          </w:p>
        </w:tc>
      </w:tr>
      <w:tr w:rsidR="00FF1E8E" w:rsidRPr="00B10EDF" w:rsidTr="00FF1E8E">
        <w:tc>
          <w:tcPr>
            <w:tcW w:w="408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attribute_</w:t>
            </w:r>
            <w:r w:rsidRPr="00B10EDF">
              <w:rPr>
                <w:rFonts w:ascii="Times New Roman" w:eastAsia="Times New Roman" w:hAnsi="Times New Roman" w:cs="Times New Roman"/>
                <w:b/>
                <w:bCs/>
                <w:color w:val="333333"/>
                <w:sz w:val="24"/>
                <w:szCs w:val="24"/>
                <w:lang w:eastAsia="en-CA"/>
              </w:rPr>
              <w:t xml:space="preserve"> </w:t>
            </w:r>
            <w:proofErr w:type="spellStart"/>
            <w:r w:rsidRPr="00B10EDF">
              <w:rPr>
                <w:rFonts w:ascii="Times New Roman" w:eastAsia="Times New Roman" w:hAnsi="Times New Roman" w:cs="Times New Roman"/>
                <w:b/>
                <w:bCs/>
                <w:color w:val="333333"/>
                <w:sz w:val="24"/>
                <w:szCs w:val="24"/>
                <w:lang w:eastAsia="en-CA"/>
              </w:rPr>
              <w:t>status_effective_time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3311"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FF1E8E" w:rsidRPr="00B10EDF" w:rsidRDefault="00FF1E8E" w:rsidP="00FF1E8E">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status in this file. Format = YYYYMMDD.</w:t>
            </w:r>
          </w:p>
        </w:tc>
      </w:tr>
    </w:tbl>
    <w:p w:rsidR="00417062" w:rsidRPr="00417062" w:rsidRDefault="00417062" w:rsidP="00F45BF4">
      <w:pPr>
        <w:spacing w:after="150" w:line="240" w:lineRule="auto"/>
        <w:textAlignment w:val="top"/>
        <w:rPr>
          <w:rFonts w:ascii="Arial" w:eastAsia="Times New Roman" w:hAnsi="Arial" w:cs="Arial"/>
          <w:b/>
          <w:bCs/>
          <w:color w:val="333333"/>
          <w:sz w:val="21"/>
          <w:szCs w:val="21"/>
          <w:lang w:eastAsia="en-CA"/>
        </w:rPr>
      </w:pPr>
    </w:p>
    <w:p w:rsidR="005C6006" w:rsidRDefault="005C6006" w:rsidP="005C6006">
      <w:pPr>
        <w:spacing w:after="150" w:line="240" w:lineRule="auto"/>
        <w:textAlignment w:val="top"/>
        <w:rPr>
          <w:rFonts w:ascii="Arial" w:eastAsia="Times New Roman" w:hAnsi="Arial" w:cs="Arial"/>
          <w:b/>
          <w:bCs/>
          <w:color w:val="333333"/>
          <w:sz w:val="21"/>
          <w:szCs w:val="21"/>
          <w:lang w:eastAsia="en-CA"/>
        </w:rPr>
      </w:pPr>
      <w:commentRangeStart w:id="68"/>
      <w:r w:rsidRPr="00B10EDF">
        <w:rPr>
          <w:rFonts w:ascii="Arial" w:eastAsia="Times New Roman" w:hAnsi="Arial" w:cs="Arial"/>
          <w:b/>
          <w:bCs/>
          <w:color w:val="333333"/>
          <w:sz w:val="21"/>
          <w:szCs w:val="21"/>
          <w:lang w:eastAsia="en-CA"/>
        </w:rPr>
        <w:t>The Non-proprietary Therapeutic Product</w:t>
      </w:r>
      <w:r>
        <w:rPr>
          <w:rFonts w:ascii="Arial" w:eastAsia="Times New Roman" w:hAnsi="Arial" w:cs="Arial"/>
          <w:b/>
          <w:bCs/>
          <w:color w:val="333333"/>
          <w:sz w:val="21"/>
          <w:szCs w:val="21"/>
          <w:lang w:eastAsia="en-CA"/>
        </w:rPr>
        <w:t xml:space="preserve"> Changes</w:t>
      </w:r>
      <w:r w:rsidRPr="00B10EDF">
        <w:rPr>
          <w:rFonts w:ascii="Arial" w:eastAsia="Times New Roman" w:hAnsi="Arial" w:cs="Arial"/>
          <w:b/>
          <w:bCs/>
          <w:color w:val="333333"/>
          <w:sz w:val="21"/>
          <w:szCs w:val="21"/>
          <w:lang w:eastAsia="en-CA"/>
        </w:rPr>
        <w:t>; (</w:t>
      </w:r>
      <w:proofErr w:type="spellStart"/>
      <w:r w:rsidRPr="00B10EDF">
        <w:rPr>
          <w:rFonts w:ascii="Arial" w:eastAsia="Times New Roman" w:hAnsi="Arial" w:cs="Arial"/>
          <w:b/>
          <w:bCs/>
          <w:color w:val="333333"/>
          <w:sz w:val="21"/>
          <w:szCs w:val="21"/>
          <w:lang w:eastAsia="en-CA"/>
        </w:rPr>
        <w:t>ntp_</w:t>
      </w:r>
      <w:r>
        <w:rPr>
          <w:rFonts w:ascii="Arial" w:eastAsia="Times New Roman" w:hAnsi="Arial" w:cs="Arial"/>
          <w:b/>
          <w:bCs/>
          <w:color w:val="333333"/>
          <w:sz w:val="21"/>
          <w:szCs w:val="21"/>
          <w:lang w:eastAsia="en-CA"/>
        </w:rPr>
        <w:t>change_</w:t>
      </w:r>
      <w:r w:rsidRPr="00B10EDF">
        <w:rPr>
          <w:rFonts w:ascii="Arial" w:eastAsia="Times New Roman" w:hAnsi="Arial" w:cs="Arial"/>
          <w:b/>
          <w:bCs/>
          <w:color w:val="333333"/>
          <w:sz w:val="21"/>
          <w:szCs w:val="21"/>
          <w:lang w:eastAsia="en-CA"/>
        </w:rPr>
        <w:t>table</w:t>
      </w:r>
      <w:proofErr w:type="spellEnd"/>
      <w:r w:rsidRPr="00B10EDF">
        <w:rPr>
          <w:rFonts w:ascii="Arial" w:eastAsia="Times New Roman" w:hAnsi="Arial" w:cs="Arial"/>
          <w:b/>
          <w:bCs/>
          <w:color w:val="333333"/>
          <w:sz w:val="21"/>
          <w:szCs w:val="21"/>
          <w:lang w:eastAsia="en-CA"/>
        </w:rPr>
        <w:t>)</w:t>
      </w:r>
      <w:commentRangeEnd w:id="68"/>
      <w:r>
        <w:rPr>
          <w:rStyle w:val="CommentReference"/>
        </w:rPr>
        <w:commentReference w:id="68"/>
      </w:r>
    </w:p>
    <w:p w:rsidR="005C6006" w:rsidRPr="00B10EDF" w:rsidRDefault="005C6006" w:rsidP="005C6006">
      <w:pPr>
        <w:spacing w:after="150" w:line="240" w:lineRule="auto"/>
        <w:textAlignment w:val="top"/>
        <w:rPr>
          <w:rFonts w:ascii="Arial" w:eastAsia="Times New Roman" w:hAnsi="Arial" w:cs="Arial"/>
          <w:color w:val="333333"/>
          <w:sz w:val="21"/>
          <w:szCs w:val="21"/>
          <w:lang w:eastAsia="en-CA"/>
        </w:rPr>
      </w:pPr>
      <w:r>
        <w:rPr>
          <w:rFonts w:ascii="Helvetica" w:hAnsi="Helvetica" w:cs="Helvetica"/>
          <w:color w:val="333333"/>
          <w:sz w:val="21"/>
          <w:szCs w:val="21"/>
          <w:shd w:val="clear" w:color="auto" w:fill="FFFFFF"/>
        </w:rPr>
        <w:t>A representation of the change</w:t>
      </w:r>
      <w:r w:rsidR="00417062">
        <w:rPr>
          <w:rFonts w:ascii="Helvetica" w:hAnsi="Helvetica" w:cs="Helvetica"/>
          <w:color w:val="333333"/>
          <w:sz w:val="21"/>
          <w:szCs w:val="21"/>
          <w:shd w:val="clear" w:color="auto" w:fill="FFFFFF"/>
        </w:rPr>
        <w:t>s</w:t>
      </w:r>
      <w:r>
        <w:rPr>
          <w:rFonts w:ascii="Helvetica" w:hAnsi="Helvetica" w:cs="Helvetica"/>
          <w:color w:val="333333"/>
          <w:sz w:val="21"/>
          <w:szCs w:val="21"/>
          <w:shd w:val="clear" w:color="auto" w:fill="FFFFFF"/>
        </w:rPr>
        <w:t xml:space="preserve"> </w:t>
      </w:r>
      <w:r w:rsidR="00417062">
        <w:rPr>
          <w:rFonts w:ascii="Helvetica" w:hAnsi="Helvetica" w:cs="Helvetica"/>
          <w:color w:val="333333"/>
          <w:sz w:val="21"/>
          <w:szCs w:val="21"/>
          <w:shd w:val="clear" w:color="auto" w:fill="FFFFFF"/>
        </w:rPr>
        <w:t>from the previous released version of</w:t>
      </w:r>
      <w:r>
        <w:rPr>
          <w:rFonts w:ascii="Helvetica" w:hAnsi="Helvetica" w:cs="Helvetica"/>
          <w:color w:val="333333"/>
          <w:sz w:val="21"/>
          <w:szCs w:val="21"/>
          <w:shd w:val="clear" w:color="auto" w:fill="FFFFFF"/>
        </w:rPr>
        <w:t xml:space="preserve"> the </w:t>
      </w:r>
      <w:proofErr w:type="spellStart"/>
      <w:r>
        <w:rPr>
          <w:rFonts w:ascii="Helvetica" w:hAnsi="Helvetica" w:cs="Helvetica"/>
          <w:color w:val="333333"/>
          <w:sz w:val="21"/>
          <w:szCs w:val="21"/>
          <w:shd w:val="clear" w:color="auto" w:fill="FFFFFF"/>
        </w:rPr>
        <w:t>ntp_table</w:t>
      </w:r>
      <w:proofErr w:type="spellEnd"/>
      <w:r>
        <w:rPr>
          <w:rFonts w:ascii="Helvetica" w:hAnsi="Helvetica" w:cs="Helvetica"/>
          <w:color w:val="333333"/>
          <w:sz w:val="21"/>
          <w:szCs w:val="21"/>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913"/>
        <w:gridCol w:w="1415"/>
        <w:gridCol w:w="1034"/>
        <w:gridCol w:w="3982"/>
      </w:tblGrid>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ntp_code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7</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F47860">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Unique meaningless </w:t>
            </w:r>
            <w:del w:id="69" w:author="Julie James" w:date="2017-08-16T11:51:00Z">
              <w:r w:rsidRPr="00B10EDF" w:rsidDel="00F47860">
                <w:rPr>
                  <w:rFonts w:ascii="Times New Roman" w:eastAsia="Times New Roman" w:hAnsi="Times New Roman" w:cs="Times New Roman"/>
                  <w:color w:val="333333"/>
                  <w:sz w:val="24"/>
                  <w:szCs w:val="24"/>
                  <w:lang w:eastAsia="en-CA"/>
                </w:rPr>
                <w:delText>non</w:delText>
              </w:r>
            </w:del>
            <w:ins w:id="70" w:author="Julie James" w:date="2017-08-16T11:51:00Z">
              <w:r w:rsidR="00F47860">
                <w:rPr>
                  <w:rFonts w:ascii="Times New Roman" w:eastAsia="Times New Roman" w:hAnsi="Times New Roman" w:cs="Times New Roman"/>
                  <w:color w:val="333333"/>
                  <w:sz w:val="24"/>
                  <w:szCs w:val="24"/>
                  <w:lang w:eastAsia="en-CA"/>
                </w:rPr>
                <w:t>N</w:t>
              </w:r>
              <w:r w:rsidR="00F47860" w:rsidRPr="00B10EDF">
                <w:rPr>
                  <w:rFonts w:ascii="Times New Roman" w:eastAsia="Times New Roman" w:hAnsi="Times New Roman" w:cs="Times New Roman"/>
                  <w:color w:val="333333"/>
                  <w:sz w:val="24"/>
                  <w:szCs w:val="24"/>
                  <w:lang w:eastAsia="en-CA"/>
                </w:rPr>
                <w:t>on</w:t>
              </w:r>
            </w:ins>
            <w:r w:rsidRPr="00B10EDF">
              <w:rPr>
                <w:rFonts w:ascii="Times New Roman" w:eastAsia="Times New Roman" w:hAnsi="Times New Roman" w:cs="Times New Roman"/>
                <w:color w:val="333333"/>
                <w:sz w:val="24"/>
                <w:szCs w:val="24"/>
                <w:lang w:eastAsia="en-CA"/>
              </w:rPr>
              <w:t xml:space="preserve">-proprietary </w:t>
            </w:r>
            <w:del w:id="71" w:author="Julie James" w:date="2017-08-16T11:51:00Z">
              <w:r w:rsidRPr="00B10EDF" w:rsidDel="00F47860">
                <w:rPr>
                  <w:rFonts w:ascii="Times New Roman" w:eastAsia="Times New Roman" w:hAnsi="Times New Roman" w:cs="Times New Roman"/>
                  <w:color w:val="333333"/>
                  <w:sz w:val="24"/>
                  <w:szCs w:val="24"/>
                  <w:lang w:eastAsia="en-CA"/>
                </w:rPr>
                <w:delText xml:space="preserve">therapeutic </w:delText>
              </w:r>
            </w:del>
            <w:ins w:id="72" w:author="Julie James" w:date="2017-08-16T11:51:00Z">
              <w:r w:rsidR="00F47860">
                <w:rPr>
                  <w:rFonts w:ascii="Times New Roman" w:eastAsia="Times New Roman" w:hAnsi="Times New Roman" w:cs="Times New Roman"/>
                  <w:color w:val="333333"/>
                  <w:sz w:val="24"/>
                  <w:szCs w:val="24"/>
                  <w:lang w:eastAsia="en-CA"/>
                </w:rPr>
                <w:t>T</w:t>
              </w:r>
              <w:r w:rsidR="00F47860" w:rsidRPr="00B10EDF">
                <w:rPr>
                  <w:rFonts w:ascii="Times New Roman" w:eastAsia="Times New Roman" w:hAnsi="Times New Roman" w:cs="Times New Roman"/>
                  <w:color w:val="333333"/>
                  <w:sz w:val="24"/>
                  <w:szCs w:val="24"/>
                  <w:lang w:eastAsia="en-CA"/>
                </w:rPr>
                <w:t xml:space="preserve">herapeutic </w:t>
              </w:r>
            </w:ins>
            <w:del w:id="73" w:author="Julie James" w:date="2017-08-16T11:51:00Z">
              <w:r w:rsidRPr="00B10EDF" w:rsidDel="00F47860">
                <w:rPr>
                  <w:rFonts w:ascii="Times New Roman" w:eastAsia="Times New Roman" w:hAnsi="Times New Roman" w:cs="Times New Roman"/>
                  <w:color w:val="333333"/>
                  <w:sz w:val="24"/>
                  <w:szCs w:val="24"/>
                  <w:lang w:eastAsia="en-CA"/>
                </w:rPr>
                <w:delText xml:space="preserve">product </w:delText>
              </w:r>
            </w:del>
            <w:ins w:id="74" w:author="Julie James" w:date="2017-08-16T11:51:00Z">
              <w:r w:rsidR="00F47860">
                <w:rPr>
                  <w:rFonts w:ascii="Times New Roman" w:eastAsia="Times New Roman" w:hAnsi="Times New Roman" w:cs="Times New Roman"/>
                  <w:color w:val="333333"/>
                  <w:sz w:val="24"/>
                  <w:szCs w:val="24"/>
                  <w:lang w:eastAsia="en-CA"/>
                </w:rPr>
                <w:t>P</w:t>
              </w:r>
              <w:r w:rsidR="00F47860" w:rsidRPr="00B10EDF">
                <w:rPr>
                  <w:rFonts w:ascii="Times New Roman" w:eastAsia="Times New Roman" w:hAnsi="Times New Roman" w:cs="Times New Roman"/>
                  <w:color w:val="333333"/>
                  <w:sz w:val="24"/>
                  <w:szCs w:val="24"/>
                  <w:lang w:eastAsia="en-CA"/>
                </w:rPr>
                <w:t xml:space="preserve">roduct </w:t>
              </w:r>
            </w:ins>
            <w:r w:rsidRPr="00B10EDF">
              <w:rPr>
                <w:rFonts w:ascii="Times New Roman" w:eastAsia="Times New Roman" w:hAnsi="Times New Roman" w:cs="Times New Roman"/>
                <w:color w:val="333333"/>
                <w:sz w:val="24"/>
                <w:szCs w:val="24"/>
                <w:lang w:eastAsia="en-CA"/>
              </w:rPr>
              <w:t>identifier.</w:t>
            </w:r>
          </w:p>
        </w:tc>
      </w:tr>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ntp_formal_name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unambiguous description of the Non-proprietary Therapeutic Product that includes details necessary to distinguish it from other similar products.</w:t>
            </w:r>
          </w:p>
        </w:tc>
      </w:tr>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ntp_en_description</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English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ntp_fr_description</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French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ntp_status</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state for the product. Allowable values for status are “Active”, “Inactive”.</w:t>
            </w:r>
          </w:p>
        </w:tc>
      </w:tr>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ntp_status_effective_time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product status in this file. Format = YYYYMMDD.</w:t>
            </w:r>
          </w:p>
        </w:tc>
      </w:tr>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ntp_type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This attribute is used to differentiate combination products. Values = Combination product or Empty. </w:t>
            </w:r>
          </w:p>
        </w:tc>
      </w:tr>
      <w:tr w:rsidR="005C6006" w:rsidRPr="00B10EDF" w:rsidTr="00417062">
        <w:tc>
          <w:tcPr>
            <w:tcW w:w="25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5C6006" w:rsidRPr="00B10EDF" w:rsidRDefault="005C6006" w:rsidP="00417062">
            <w:pPr>
              <w:spacing w:after="150" w:line="240" w:lineRule="auto"/>
              <w:rPr>
                <w:rFonts w:ascii="Times New Roman" w:eastAsia="Times New Roman" w:hAnsi="Times New Roman" w:cs="Times New Roman"/>
                <w:b/>
                <w:bCs/>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change_type</w:t>
            </w:r>
            <w:proofErr w:type="spellEnd"/>
          </w:p>
        </w:tc>
        <w:tc>
          <w:tcPr>
            <w:tcW w:w="154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10</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5C6006" w:rsidRPr="00B10EDF" w:rsidRDefault="005C6006" w:rsidP="005C6006">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This attribute provides the types of change applied to any aspect of the concept</w:t>
            </w:r>
            <w:r w:rsidR="00417062">
              <w:rPr>
                <w:rFonts w:ascii="Times New Roman" w:eastAsia="Times New Roman" w:hAnsi="Times New Roman" w:cs="Times New Roman"/>
                <w:color w:val="333333"/>
                <w:sz w:val="24"/>
                <w:szCs w:val="24"/>
                <w:lang w:eastAsia="en-CA"/>
              </w:rPr>
              <w:t xml:space="preserve"> or applicable attributes</w:t>
            </w:r>
            <w:r>
              <w:rPr>
                <w:rFonts w:ascii="Times New Roman" w:eastAsia="Times New Roman" w:hAnsi="Times New Roman" w:cs="Times New Roman"/>
                <w:color w:val="333333"/>
                <w:sz w:val="24"/>
                <w:szCs w:val="24"/>
                <w:lang w:eastAsia="en-CA"/>
              </w:rPr>
              <w:t>.</w:t>
            </w:r>
            <w:r w:rsidR="00417062">
              <w:rPr>
                <w:rFonts w:ascii="Times New Roman" w:eastAsia="Times New Roman" w:hAnsi="Times New Roman" w:cs="Times New Roman"/>
                <w:color w:val="333333"/>
                <w:sz w:val="24"/>
                <w:szCs w:val="24"/>
                <w:lang w:eastAsia="en-CA"/>
              </w:rPr>
              <w:t xml:space="preserve">  The types of change include “added” or “changed”</w:t>
            </w:r>
          </w:p>
        </w:tc>
      </w:tr>
    </w:tbl>
    <w:p w:rsidR="005C6006" w:rsidRPr="00B10EDF" w:rsidRDefault="005C6006" w:rsidP="005C6006">
      <w:pPr>
        <w:spacing w:after="150" w:line="240" w:lineRule="auto"/>
        <w:textAlignment w:val="top"/>
        <w:rPr>
          <w:rFonts w:ascii="Arial" w:eastAsia="Times New Roman" w:hAnsi="Arial" w:cs="Arial"/>
          <w:color w:val="333333"/>
          <w:sz w:val="21"/>
          <w:szCs w:val="21"/>
          <w:lang w:eastAsia="en-CA"/>
        </w:rPr>
      </w:pPr>
      <w:r w:rsidRPr="00B10EDF">
        <w:rPr>
          <w:rFonts w:ascii="Arial" w:eastAsia="Times New Roman" w:hAnsi="Arial" w:cs="Arial"/>
          <w:color w:val="333333"/>
          <w:sz w:val="21"/>
          <w:szCs w:val="21"/>
          <w:lang w:eastAsia="en-CA"/>
        </w:rPr>
        <w:t> </w:t>
      </w:r>
    </w:p>
    <w:p w:rsidR="005C6006" w:rsidRDefault="005C6006" w:rsidP="005C6006">
      <w:pPr>
        <w:spacing w:after="150" w:line="240" w:lineRule="auto"/>
        <w:textAlignment w:val="top"/>
        <w:rPr>
          <w:rFonts w:ascii="Arial" w:eastAsia="Times New Roman" w:hAnsi="Arial" w:cs="Arial"/>
          <w:b/>
          <w:bCs/>
          <w:color w:val="333333"/>
          <w:sz w:val="21"/>
          <w:szCs w:val="21"/>
          <w:lang w:eastAsia="en-CA"/>
        </w:rPr>
      </w:pPr>
      <w:r w:rsidRPr="00B10EDF">
        <w:rPr>
          <w:rFonts w:ascii="Arial" w:eastAsia="Times New Roman" w:hAnsi="Arial" w:cs="Arial"/>
          <w:b/>
          <w:bCs/>
          <w:color w:val="333333"/>
          <w:sz w:val="21"/>
          <w:szCs w:val="21"/>
          <w:lang w:eastAsia="en-CA"/>
        </w:rPr>
        <w:t>Therapeutic Moiety</w:t>
      </w:r>
      <w:r w:rsidR="00417062">
        <w:rPr>
          <w:rFonts w:ascii="Arial" w:eastAsia="Times New Roman" w:hAnsi="Arial" w:cs="Arial"/>
          <w:b/>
          <w:bCs/>
          <w:color w:val="333333"/>
          <w:sz w:val="21"/>
          <w:szCs w:val="21"/>
          <w:lang w:eastAsia="en-CA"/>
        </w:rPr>
        <w:t xml:space="preserve"> Changes</w:t>
      </w:r>
      <w:r w:rsidRPr="00B10EDF">
        <w:rPr>
          <w:rFonts w:ascii="Arial" w:eastAsia="Times New Roman" w:hAnsi="Arial" w:cs="Arial"/>
          <w:b/>
          <w:bCs/>
          <w:color w:val="333333"/>
          <w:sz w:val="21"/>
          <w:szCs w:val="21"/>
          <w:lang w:eastAsia="en-CA"/>
        </w:rPr>
        <w:t>;</w:t>
      </w:r>
      <w:r w:rsidRPr="00B10EDF">
        <w:rPr>
          <w:rFonts w:ascii="Arial" w:eastAsia="Times New Roman" w:hAnsi="Arial" w:cs="Arial"/>
          <w:color w:val="333333"/>
          <w:sz w:val="21"/>
          <w:szCs w:val="21"/>
          <w:lang w:eastAsia="en-CA"/>
        </w:rPr>
        <w:t> (</w:t>
      </w:r>
      <w:proofErr w:type="spellStart"/>
      <w:r w:rsidRPr="00B10EDF">
        <w:rPr>
          <w:rFonts w:ascii="Arial" w:eastAsia="Times New Roman" w:hAnsi="Arial" w:cs="Arial"/>
          <w:b/>
          <w:bCs/>
          <w:color w:val="333333"/>
          <w:sz w:val="21"/>
          <w:szCs w:val="21"/>
          <w:lang w:eastAsia="en-CA"/>
        </w:rPr>
        <w:t>tm_</w:t>
      </w:r>
      <w:r w:rsidR="00417062">
        <w:rPr>
          <w:rFonts w:ascii="Arial" w:eastAsia="Times New Roman" w:hAnsi="Arial" w:cs="Arial"/>
          <w:b/>
          <w:bCs/>
          <w:color w:val="333333"/>
          <w:sz w:val="21"/>
          <w:szCs w:val="21"/>
          <w:lang w:eastAsia="en-CA"/>
        </w:rPr>
        <w:t>change_</w:t>
      </w:r>
      <w:commentRangeStart w:id="75"/>
      <w:r w:rsidRPr="00B10EDF">
        <w:rPr>
          <w:rFonts w:ascii="Arial" w:eastAsia="Times New Roman" w:hAnsi="Arial" w:cs="Arial"/>
          <w:b/>
          <w:bCs/>
          <w:color w:val="333333"/>
          <w:sz w:val="21"/>
          <w:szCs w:val="21"/>
          <w:lang w:eastAsia="en-CA"/>
        </w:rPr>
        <w:t>table</w:t>
      </w:r>
      <w:commentRangeEnd w:id="75"/>
      <w:proofErr w:type="spellEnd"/>
      <w:r w:rsidR="00417062">
        <w:rPr>
          <w:rStyle w:val="CommentReference"/>
        </w:rPr>
        <w:commentReference w:id="75"/>
      </w:r>
      <w:r w:rsidRPr="00B10EDF">
        <w:rPr>
          <w:rFonts w:ascii="Arial" w:eastAsia="Times New Roman" w:hAnsi="Arial" w:cs="Arial"/>
          <w:b/>
          <w:bCs/>
          <w:color w:val="333333"/>
          <w:sz w:val="21"/>
          <w:szCs w:val="21"/>
          <w:lang w:eastAsia="en-CA"/>
        </w:rPr>
        <w:t>)</w:t>
      </w:r>
    </w:p>
    <w:p w:rsidR="00417062" w:rsidRPr="00B10EDF" w:rsidRDefault="00417062" w:rsidP="00417062">
      <w:pPr>
        <w:spacing w:after="150" w:line="240" w:lineRule="auto"/>
        <w:textAlignment w:val="top"/>
        <w:rPr>
          <w:rFonts w:ascii="Arial" w:eastAsia="Times New Roman" w:hAnsi="Arial" w:cs="Arial"/>
          <w:color w:val="333333"/>
          <w:sz w:val="21"/>
          <w:szCs w:val="21"/>
          <w:lang w:eastAsia="en-CA"/>
        </w:rPr>
      </w:pPr>
      <w:r>
        <w:rPr>
          <w:rFonts w:ascii="Helvetica" w:hAnsi="Helvetica" w:cs="Helvetica"/>
          <w:color w:val="333333"/>
          <w:sz w:val="21"/>
          <w:szCs w:val="21"/>
          <w:shd w:val="clear" w:color="auto" w:fill="FFFFFF"/>
        </w:rPr>
        <w:t xml:space="preserve">A representation of the changes from the previous released version of the </w:t>
      </w:r>
      <w:proofErr w:type="spellStart"/>
      <w:r>
        <w:rPr>
          <w:rFonts w:ascii="Helvetica" w:hAnsi="Helvetica" w:cs="Helvetica"/>
          <w:color w:val="333333"/>
          <w:sz w:val="21"/>
          <w:szCs w:val="21"/>
          <w:shd w:val="clear" w:color="auto" w:fill="FFFFFF"/>
        </w:rPr>
        <w:t>tm_table</w:t>
      </w:r>
      <w:proofErr w:type="spellEnd"/>
      <w:r>
        <w:rPr>
          <w:rFonts w:ascii="Helvetica" w:hAnsi="Helvetica" w:cs="Helvetica"/>
          <w:color w:val="333333"/>
          <w:sz w:val="21"/>
          <w:szCs w:val="21"/>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846"/>
        <w:gridCol w:w="1509"/>
        <w:gridCol w:w="1034"/>
        <w:gridCol w:w="3955"/>
      </w:tblGrid>
      <w:tr w:rsidR="005C6006" w:rsidRPr="00B10EDF" w:rsidTr="00417062">
        <w:tc>
          <w:tcPr>
            <w:tcW w:w="284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5C6006" w:rsidRPr="00B10EDF" w:rsidTr="00417062">
        <w:tc>
          <w:tcPr>
            <w:tcW w:w="284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tm_code</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F47860">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Unique meaningless </w:t>
            </w:r>
            <w:del w:id="76" w:author="Julie James" w:date="2017-08-16T11:52:00Z">
              <w:r w:rsidRPr="00B10EDF" w:rsidDel="00F47860">
                <w:rPr>
                  <w:rFonts w:ascii="Times New Roman" w:eastAsia="Times New Roman" w:hAnsi="Times New Roman" w:cs="Times New Roman"/>
                  <w:color w:val="333333"/>
                  <w:sz w:val="24"/>
                  <w:szCs w:val="24"/>
                  <w:lang w:eastAsia="en-CA"/>
                </w:rPr>
                <w:delText xml:space="preserve">therapeutic </w:delText>
              </w:r>
            </w:del>
            <w:ins w:id="77" w:author="Julie James" w:date="2017-08-16T11:52:00Z">
              <w:r w:rsidR="00F47860">
                <w:rPr>
                  <w:rFonts w:ascii="Times New Roman" w:eastAsia="Times New Roman" w:hAnsi="Times New Roman" w:cs="Times New Roman"/>
                  <w:color w:val="333333"/>
                  <w:sz w:val="24"/>
                  <w:szCs w:val="24"/>
                  <w:lang w:eastAsia="en-CA"/>
                </w:rPr>
                <w:t>T</w:t>
              </w:r>
              <w:r w:rsidR="00F47860" w:rsidRPr="00B10EDF">
                <w:rPr>
                  <w:rFonts w:ascii="Times New Roman" w:eastAsia="Times New Roman" w:hAnsi="Times New Roman" w:cs="Times New Roman"/>
                  <w:color w:val="333333"/>
                  <w:sz w:val="24"/>
                  <w:szCs w:val="24"/>
                  <w:lang w:eastAsia="en-CA"/>
                </w:rPr>
                <w:t xml:space="preserve">herapeutic </w:t>
              </w:r>
            </w:ins>
            <w:del w:id="78" w:author="Julie James" w:date="2017-08-16T11:52:00Z">
              <w:r w:rsidRPr="00B10EDF" w:rsidDel="00F47860">
                <w:rPr>
                  <w:rFonts w:ascii="Times New Roman" w:eastAsia="Times New Roman" w:hAnsi="Times New Roman" w:cs="Times New Roman"/>
                  <w:color w:val="333333"/>
                  <w:sz w:val="24"/>
                  <w:szCs w:val="24"/>
                  <w:lang w:eastAsia="en-CA"/>
                </w:rPr>
                <w:delText xml:space="preserve">moiety </w:delText>
              </w:r>
            </w:del>
            <w:ins w:id="79" w:author="Julie James" w:date="2017-08-16T11:52:00Z">
              <w:r w:rsidR="00F47860">
                <w:rPr>
                  <w:rFonts w:ascii="Times New Roman" w:eastAsia="Times New Roman" w:hAnsi="Times New Roman" w:cs="Times New Roman"/>
                  <w:color w:val="333333"/>
                  <w:sz w:val="24"/>
                  <w:szCs w:val="24"/>
                  <w:lang w:eastAsia="en-CA"/>
                </w:rPr>
                <w:t>M</w:t>
              </w:r>
              <w:r w:rsidR="00F47860" w:rsidRPr="00B10EDF">
                <w:rPr>
                  <w:rFonts w:ascii="Times New Roman" w:eastAsia="Times New Roman" w:hAnsi="Times New Roman" w:cs="Times New Roman"/>
                  <w:color w:val="333333"/>
                  <w:sz w:val="24"/>
                  <w:szCs w:val="24"/>
                  <w:lang w:eastAsia="en-CA"/>
                </w:rPr>
                <w:t xml:space="preserve">oiety </w:t>
              </w:r>
            </w:ins>
            <w:r w:rsidRPr="00B10EDF">
              <w:rPr>
                <w:rFonts w:ascii="Times New Roman" w:eastAsia="Times New Roman" w:hAnsi="Times New Roman" w:cs="Times New Roman"/>
                <w:color w:val="333333"/>
                <w:sz w:val="24"/>
                <w:szCs w:val="24"/>
                <w:lang w:eastAsia="en-CA"/>
              </w:rPr>
              <w:t>identifier assigned by Health Canada.</w:t>
            </w:r>
          </w:p>
        </w:tc>
      </w:tr>
      <w:tr w:rsidR="005C6006" w:rsidRPr="00B10EDF" w:rsidTr="00417062">
        <w:tc>
          <w:tcPr>
            <w:tcW w:w="284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tm_formal_name</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F47860">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The unambiguous description of the </w:t>
            </w:r>
            <w:del w:id="80" w:author="Julie James" w:date="2017-08-16T11:52:00Z">
              <w:r w:rsidRPr="00B10EDF" w:rsidDel="00F47860">
                <w:rPr>
                  <w:rFonts w:ascii="Times New Roman" w:eastAsia="Times New Roman" w:hAnsi="Times New Roman" w:cs="Times New Roman"/>
                  <w:color w:val="333333"/>
                  <w:sz w:val="24"/>
                  <w:szCs w:val="24"/>
                  <w:lang w:eastAsia="en-CA"/>
                </w:rPr>
                <w:delText xml:space="preserve">therapeutic </w:delText>
              </w:r>
            </w:del>
            <w:ins w:id="81" w:author="Julie James" w:date="2017-08-16T11:52:00Z">
              <w:r w:rsidR="00F47860">
                <w:rPr>
                  <w:rFonts w:ascii="Times New Roman" w:eastAsia="Times New Roman" w:hAnsi="Times New Roman" w:cs="Times New Roman"/>
                  <w:color w:val="333333"/>
                  <w:sz w:val="24"/>
                  <w:szCs w:val="24"/>
                  <w:lang w:eastAsia="en-CA"/>
                </w:rPr>
                <w:t>T</w:t>
              </w:r>
              <w:r w:rsidR="00F47860" w:rsidRPr="00B10EDF">
                <w:rPr>
                  <w:rFonts w:ascii="Times New Roman" w:eastAsia="Times New Roman" w:hAnsi="Times New Roman" w:cs="Times New Roman"/>
                  <w:color w:val="333333"/>
                  <w:sz w:val="24"/>
                  <w:szCs w:val="24"/>
                  <w:lang w:eastAsia="en-CA"/>
                </w:rPr>
                <w:t xml:space="preserve">herapeutic </w:t>
              </w:r>
            </w:ins>
            <w:del w:id="82" w:author="Julie James" w:date="2017-08-16T11:52:00Z">
              <w:r w:rsidRPr="00B10EDF" w:rsidDel="00F47860">
                <w:rPr>
                  <w:rFonts w:ascii="Times New Roman" w:eastAsia="Times New Roman" w:hAnsi="Times New Roman" w:cs="Times New Roman"/>
                  <w:color w:val="333333"/>
                  <w:sz w:val="24"/>
                  <w:szCs w:val="24"/>
                  <w:lang w:eastAsia="en-CA"/>
                </w:rPr>
                <w:delText xml:space="preserve">moiety </w:delText>
              </w:r>
            </w:del>
            <w:ins w:id="83" w:author="Julie James" w:date="2017-08-16T11:52:00Z">
              <w:r w:rsidR="00F47860">
                <w:rPr>
                  <w:rFonts w:ascii="Times New Roman" w:eastAsia="Times New Roman" w:hAnsi="Times New Roman" w:cs="Times New Roman"/>
                  <w:color w:val="333333"/>
                  <w:sz w:val="24"/>
                  <w:szCs w:val="24"/>
                  <w:lang w:eastAsia="en-CA"/>
                </w:rPr>
                <w:t>M</w:t>
              </w:r>
              <w:r w:rsidR="00F47860" w:rsidRPr="00B10EDF">
                <w:rPr>
                  <w:rFonts w:ascii="Times New Roman" w:eastAsia="Times New Roman" w:hAnsi="Times New Roman" w:cs="Times New Roman"/>
                  <w:color w:val="333333"/>
                  <w:sz w:val="24"/>
                  <w:szCs w:val="24"/>
                  <w:lang w:eastAsia="en-CA"/>
                </w:rPr>
                <w:t xml:space="preserve">oiety </w:t>
              </w:r>
            </w:ins>
            <w:r w:rsidRPr="00B10EDF">
              <w:rPr>
                <w:rFonts w:ascii="Times New Roman" w:eastAsia="Times New Roman" w:hAnsi="Times New Roman" w:cs="Times New Roman"/>
                <w:color w:val="333333"/>
                <w:sz w:val="24"/>
                <w:szCs w:val="24"/>
                <w:lang w:eastAsia="en-CA"/>
              </w:rPr>
              <w:t>that includes details necessary to distinguish it from other similar products.</w:t>
            </w:r>
          </w:p>
        </w:tc>
      </w:tr>
      <w:tr w:rsidR="005C6006" w:rsidRPr="00B10EDF" w:rsidTr="00417062">
        <w:tc>
          <w:tcPr>
            <w:tcW w:w="284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tm_status</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state for the product. Allowable values for status are “Active”, “Inactive”.</w:t>
            </w:r>
          </w:p>
        </w:tc>
      </w:tr>
      <w:tr w:rsidR="005C6006" w:rsidRPr="00B10EDF" w:rsidTr="00417062">
        <w:tc>
          <w:tcPr>
            <w:tcW w:w="284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tm_status_effective_time</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product status in this file. Format = YYYYMMDD.</w:t>
            </w:r>
          </w:p>
        </w:tc>
      </w:tr>
      <w:tr w:rsidR="00417062" w:rsidRPr="00B10EDF" w:rsidTr="00417062">
        <w:tc>
          <w:tcPr>
            <w:tcW w:w="2846"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b/>
                <w:bCs/>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change_type</w:t>
            </w:r>
            <w:proofErr w:type="spellEnd"/>
          </w:p>
        </w:tc>
        <w:tc>
          <w:tcPr>
            <w:tcW w:w="1509"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This attribute provides the types of change applied to any aspect of the concept or applicable attributes. The types of change include “added” or “changed”</w:t>
            </w:r>
          </w:p>
        </w:tc>
      </w:tr>
    </w:tbl>
    <w:p w:rsidR="005C6006" w:rsidRPr="00B10EDF" w:rsidRDefault="005C6006" w:rsidP="005C6006">
      <w:pPr>
        <w:spacing w:after="150" w:line="240" w:lineRule="auto"/>
        <w:textAlignment w:val="top"/>
        <w:rPr>
          <w:rFonts w:ascii="Arial" w:eastAsia="Times New Roman" w:hAnsi="Arial" w:cs="Arial"/>
          <w:color w:val="333333"/>
          <w:sz w:val="21"/>
          <w:szCs w:val="21"/>
          <w:lang w:eastAsia="en-CA"/>
        </w:rPr>
      </w:pPr>
    </w:p>
    <w:p w:rsidR="005C6006" w:rsidRDefault="005C6006" w:rsidP="005C6006">
      <w:pPr>
        <w:spacing w:after="150" w:line="240" w:lineRule="auto"/>
        <w:textAlignment w:val="top"/>
        <w:rPr>
          <w:rFonts w:ascii="Arial" w:eastAsia="Times New Roman" w:hAnsi="Arial" w:cs="Arial"/>
          <w:b/>
          <w:bCs/>
          <w:color w:val="333333"/>
          <w:sz w:val="21"/>
          <w:szCs w:val="21"/>
          <w:lang w:eastAsia="en-CA"/>
        </w:rPr>
      </w:pPr>
      <w:r w:rsidRPr="00B10EDF">
        <w:rPr>
          <w:rFonts w:ascii="Arial" w:eastAsia="Times New Roman" w:hAnsi="Arial" w:cs="Arial"/>
          <w:b/>
          <w:bCs/>
          <w:color w:val="333333"/>
          <w:sz w:val="21"/>
          <w:szCs w:val="21"/>
          <w:lang w:eastAsia="en-CA"/>
        </w:rPr>
        <w:t>Manufactured Product</w:t>
      </w:r>
      <w:r w:rsidR="00417062">
        <w:rPr>
          <w:rFonts w:ascii="Arial" w:eastAsia="Times New Roman" w:hAnsi="Arial" w:cs="Arial"/>
          <w:b/>
          <w:bCs/>
          <w:color w:val="333333"/>
          <w:sz w:val="21"/>
          <w:szCs w:val="21"/>
          <w:lang w:eastAsia="en-CA"/>
        </w:rPr>
        <w:t xml:space="preserve"> Changes</w:t>
      </w:r>
      <w:r w:rsidRPr="00B10EDF">
        <w:rPr>
          <w:rFonts w:ascii="Arial" w:eastAsia="Times New Roman" w:hAnsi="Arial" w:cs="Arial"/>
          <w:b/>
          <w:bCs/>
          <w:color w:val="333333"/>
          <w:sz w:val="21"/>
          <w:szCs w:val="21"/>
          <w:lang w:eastAsia="en-CA"/>
        </w:rPr>
        <w:t>; (</w:t>
      </w:r>
      <w:proofErr w:type="spellStart"/>
      <w:r w:rsidRPr="00B10EDF">
        <w:rPr>
          <w:rFonts w:ascii="Arial" w:eastAsia="Times New Roman" w:hAnsi="Arial" w:cs="Arial"/>
          <w:b/>
          <w:bCs/>
          <w:color w:val="333333"/>
          <w:sz w:val="21"/>
          <w:szCs w:val="21"/>
          <w:lang w:eastAsia="en-CA"/>
        </w:rPr>
        <w:t>mp_</w:t>
      </w:r>
      <w:r w:rsidR="00417062">
        <w:rPr>
          <w:rFonts w:ascii="Arial" w:eastAsia="Times New Roman" w:hAnsi="Arial" w:cs="Arial"/>
          <w:b/>
          <w:bCs/>
          <w:color w:val="333333"/>
          <w:sz w:val="21"/>
          <w:szCs w:val="21"/>
          <w:lang w:eastAsia="en-CA"/>
        </w:rPr>
        <w:t>change_</w:t>
      </w:r>
      <w:commentRangeStart w:id="84"/>
      <w:r w:rsidRPr="00B10EDF">
        <w:rPr>
          <w:rFonts w:ascii="Arial" w:eastAsia="Times New Roman" w:hAnsi="Arial" w:cs="Arial"/>
          <w:b/>
          <w:bCs/>
          <w:color w:val="333333"/>
          <w:sz w:val="21"/>
          <w:szCs w:val="21"/>
          <w:lang w:eastAsia="en-CA"/>
        </w:rPr>
        <w:t>table</w:t>
      </w:r>
      <w:commentRangeEnd w:id="84"/>
      <w:proofErr w:type="spellEnd"/>
      <w:r w:rsidR="00417062">
        <w:rPr>
          <w:rStyle w:val="CommentReference"/>
        </w:rPr>
        <w:commentReference w:id="84"/>
      </w:r>
      <w:r w:rsidRPr="00B10EDF">
        <w:rPr>
          <w:rFonts w:ascii="Arial" w:eastAsia="Times New Roman" w:hAnsi="Arial" w:cs="Arial"/>
          <w:b/>
          <w:bCs/>
          <w:color w:val="333333"/>
          <w:sz w:val="21"/>
          <w:szCs w:val="21"/>
          <w:lang w:eastAsia="en-CA"/>
        </w:rPr>
        <w:t>)</w:t>
      </w:r>
    </w:p>
    <w:p w:rsidR="00417062" w:rsidRPr="00B10EDF" w:rsidRDefault="00417062" w:rsidP="00417062">
      <w:pPr>
        <w:spacing w:after="150" w:line="240" w:lineRule="auto"/>
        <w:textAlignment w:val="top"/>
        <w:rPr>
          <w:rFonts w:ascii="Arial" w:eastAsia="Times New Roman" w:hAnsi="Arial" w:cs="Arial"/>
          <w:color w:val="333333"/>
          <w:sz w:val="21"/>
          <w:szCs w:val="21"/>
          <w:lang w:eastAsia="en-CA"/>
        </w:rPr>
      </w:pPr>
      <w:r>
        <w:rPr>
          <w:rFonts w:ascii="Helvetica" w:hAnsi="Helvetica" w:cs="Helvetica"/>
          <w:color w:val="333333"/>
          <w:sz w:val="21"/>
          <w:szCs w:val="21"/>
          <w:shd w:val="clear" w:color="auto" w:fill="FFFFFF"/>
        </w:rPr>
        <w:t xml:space="preserve">A representation of the changes from the previous released version of the </w:t>
      </w:r>
      <w:proofErr w:type="spellStart"/>
      <w:r>
        <w:rPr>
          <w:rFonts w:ascii="Helvetica" w:hAnsi="Helvetica" w:cs="Helvetica"/>
          <w:color w:val="333333"/>
          <w:sz w:val="21"/>
          <w:szCs w:val="21"/>
          <w:shd w:val="clear" w:color="auto" w:fill="FFFFFF"/>
        </w:rPr>
        <w:t>mp_table</w:t>
      </w:r>
      <w:proofErr w:type="spellEnd"/>
      <w:r>
        <w:rPr>
          <w:rFonts w:ascii="Helvetica" w:hAnsi="Helvetica" w:cs="Helvetica"/>
          <w:color w:val="333333"/>
          <w:sz w:val="21"/>
          <w:szCs w:val="21"/>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900"/>
        <w:gridCol w:w="1183"/>
        <w:gridCol w:w="1034"/>
        <w:gridCol w:w="4227"/>
      </w:tblGrid>
      <w:tr w:rsidR="005C6006" w:rsidRPr="00B10EDF" w:rsidTr="00417062">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11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422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5C6006" w:rsidRPr="00B10EDF" w:rsidTr="00417062">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mp_code</w:t>
            </w:r>
            <w:proofErr w:type="spellEnd"/>
          </w:p>
        </w:tc>
        <w:tc>
          <w:tcPr>
            <w:tcW w:w="11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22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F47860">
              <w:rPr>
                <w:rFonts w:ascii="Times New Roman" w:eastAsia="Times New Roman" w:hAnsi="Times New Roman" w:cs="Times New Roman"/>
                <w:color w:val="333333"/>
                <w:sz w:val="24"/>
                <w:szCs w:val="24"/>
                <w:lang w:eastAsia="en-CA"/>
                <w:rPrChange w:id="85" w:author="Julie James" w:date="2017-08-16T11:55:00Z">
                  <w:rPr/>
                </w:rPrChange>
              </w:rPr>
              <w:t>The unique Manufactured Product identifier, that may be a Health Canada assigned DIN or NPN, or an identifier specific to the CCDD.</w:t>
            </w:r>
          </w:p>
        </w:tc>
      </w:tr>
      <w:tr w:rsidR="005C6006" w:rsidRPr="00B10EDF" w:rsidTr="00417062">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mp_formal_name</w:t>
            </w:r>
            <w:proofErr w:type="spellEnd"/>
          </w:p>
        </w:tc>
        <w:tc>
          <w:tcPr>
            <w:tcW w:w="11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22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unambiguous description of the Manufactured Product that includes details necessary to distinguish it from other similar products.</w:t>
            </w:r>
          </w:p>
        </w:tc>
      </w:tr>
      <w:tr w:rsidR="005C6006" w:rsidRPr="00B10EDF" w:rsidTr="00417062">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mp_en_description</w:t>
            </w:r>
            <w:proofErr w:type="spellEnd"/>
          </w:p>
        </w:tc>
        <w:tc>
          <w:tcPr>
            <w:tcW w:w="11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22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English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5C6006" w:rsidRPr="00B10EDF" w:rsidTr="00417062">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mp_fr_description</w:t>
            </w:r>
            <w:proofErr w:type="spellEnd"/>
          </w:p>
        </w:tc>
        <w:tc>
          <w:tcPr>
            <w:tcW w:w="11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422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French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5C6006" w:rsidRPr="00B10EDF" w:rsidTr="00417062">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mp_status</w:t>
            </w:r>
            <w:proofErr w:type="spellEnd"/>
          </w:p>
        </w:tc>
        <w:tc>
          <w:tcPr>
            <w:tcW w:w="11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22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state for the product. Allowable values for status are “Active”, “Inactive”.</w:t>
            </w:r>
          </w:p>
        </w:tc>
      </w:tr>
      <w:tr w:rsidR="005C6006" w:rsidRPr="00B10EDF" w:rsidTr="00417062">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mp_status_effective_time</w:t>
            </w:r>
            <w:proofErr w:type="spellEnd"/>
          </w:p>
        </w:tc>
        <w:tc>
          <w:tcPr>
            <w:tcW w:w="11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C6006"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422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5C6006"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product status in this file. Format = YYYYMMDD.</w:t>
            </w:r>
          </w:p>
        </w:tc>
      </w:tr>
      <w:tr w:rsidR="00417062" w:rsidRPr="00B10EDF" w:rsidTr="00417062">
        <w:tc>
          <w:tcPr>
            <w:tcW w:w="290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b/>
                <w:bCs/>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change_type</w:t>
            </w:r>
            <w:proofErr w:type="spellEnd"/>
          </w:p>
        </w:tc>
        <w:tc>
          <w:tcPr>
            <w:tcW w:w="11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10</w:t>
            </w:r>
          </w:p>
        </w:tc>
        <w:tc>
          <w:tcPr>
            <w:tcW w:w="422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This attribute provides the types of change applied to any aspect of the concept or applicable attributes. The types of change include “added” or “changed”</w:t>
            </w:r>
          </w:p>
        </w:tc>
      </w:tr>
    </w:tbl>
    <w:p w:rsidR="005C6006" w:rsidRDefault="005C6006" w:rsidP="00F45BF4">
      <w:pPr>
        <w:spacing w:after="150" w:line="240" w:lineRule="auto"/>
        <w:textAlignment w:val="top"/>
        <w:rPr>
          <w:rFonts w:ascii="Arial" w:eastAsia="Times New Roman" w:hAnsi="Arial" w:cs="Arial"/>
          <w:bCs/>
          <w:color w:val="333333"/>
          <w:sz w:val="21"/>
          <w:szCs w:val="21"/>
          <w:lang w:eastAsia="en-CA"/>
        </w:rPr>
      </w:pPr>
    </w:p>
    <w:p w:rsidR="00417062" w:rsidRDefault="00417062" w:rsidP="00417062">
      <w:pPr>
        <w:spacing w:after="150" w:line="240" w:lineRule="auto"/>
        <w:textAlignment w:val="top"/>
        <w:rPr>
          <w:rFonts w:ascii="Arial" w:eastAsia="Times New Roman" w:hAnsi="Arial" w:cs="Arial"/>
          <w:b/>
          <w:bCs/>
          <w:color w:val="333333"/>
          <w:sz w:val="21"/>
          <w:szCs w:val="21"/>
          <w:lang w:eastAsia="en-CA"/>
        </w:rPr>
      </w:pPr>
      <w:r w:rsidRPr="00B10EDF">
        <w:rPr>
          <w:rFonts w:ascii="Arial" w:eastAsia="Times New Roman" w:hAnsi="Arial" w:cs="Arial"/>
          <w:b/>
          <w:bCs/>
          <w:color w:val="333333"/>
          <w:sz w:val="21"/>
          <w:szCs w:val="21"/>
          <w:lang w:eastAsia="en-CA"/>
        </w:rPr>
        <w:t>Device Non-proprietary Therapeutic Product</w:t>
      </w:r>
      <w:r>
        <w:rPr>
          <w:rFonts w:ascii="Arial" w:eastAsia="Times New Roman" w:hAnsi="Arial" w:cs="Arial"/>
          <w:b/>
          <w:bCs/>
          <w:color w:val="333333"/>
          <w:sz w:val="21"/>
          <w:szCs w:val="21"/>
          <w:lang w:eastAsia="en-CA"/>
        </w:rPr>
        <w:t xml:space="preserve"> Changes</w:t>
      </w:r>
      <w:r w:rsidRPr="00B10EDF">
        <w:rPr>
          <w:rFonts w:ascii="Arial" w:eastAsia="Times New Roman" w:hAnsi="Arial" w:cs="Arial"/>
          <w:b/>
          <w:bCs/>
          <w:color w:val="333333"/>
          <w:sz w:val="21"/>
          <w:szCs w:val="21"/>
          <w:lang w:eastAsia="en-CA"/>
        </w:rPr>
        <w:t>; (Device-</w:t>
      </w:r>
      <w:proofErr w:type="spellStart"/>
      <w:r w:rsidRPr="00B10EDF">
        <w:rPr>
          <w:rFonts w:ascii="Arial" w:eastAsia="Times New Roman" w:hAnsi="Arial" w:cs="Arial"/>
          <w:b/>
          <w:bCs/>
          <w:color w:val="333333"/>
          <w:sz w:val="21"/>
          <w:szCs w:val="21"/>
          <w:lang w:eastAsia="en-CA"/>
        </w:rPr>
        <w:t>ntp_</w:t>
      </w:r>
      <w:r>
        <w:rPr>
          <w:rFonts w:ascii="Arial" w:eastAsia="Times New Roman" w:hAnsi="Arial" w:cs="Arial"/>
          <w:b/>
          <w:bCs/>
          <w:color w:val="333333"/>
          <w:sz w:val="21"/>
          <w:szCs w:val="21"/>
          <w:lang w:eastAsia="en-CA"/>
        </w:rPr>
        <w:t>change_</w:t>
      </w:r>
      <w:commentRangeStart w:id="86"/>
      <w:r w:rsidRPr="00B10EDF">
        <w:rPr>
          <w:rFonts w:ascii="Arial" w:eastAsia="Times New Roman" w:hAnsi="Arial" w:cs="Arial"/>
          <w:b/>
          <w:bCs/>
          <w:color w:val="333333"/>
          <w:sz w:val="21"/>
          <w:szCs w:val="21"/>
          <w:lang w:eastAsia="en-CA"/>
        </w:rPr>
        <w:t>table</w:t>
      </w:r>
      <w:commentRangeEnd w:id="86"/>
      <w:proofErr w:type="spellEnd"/>
      <w:r>
        <w:rPr>
          <w:rStyle w:val="CommentReference"/>
        </w:rPr>
        <w:commentReference w:id="86"/>
      </w:r>
      <w:r w:rsidRPr="00B10EDF">
        <w:rPr>
          <w:rFonts w:ascii="Arial" w:eastAsia="Times New Roman" w:hAnsi="Arial" w:cs="Arial"/>
          <w:b/>
          <w:bCs/>
          <w:color w:val="333333"/>
          <w:sz w:val="21"/>
          <w:szCs w:val="21"/>
          <w:lang w:eastAsia="en-CA"/>
        </w:rPr>
        <w:t>)</w:t>
      </w:r>
    </w:p>
    <w:p w:rsidR="00417062" w:rsidRPr="00B10EDF" w:rsidRDefault="00417062" w:rsidP="00417062">
      <w:pPr>
        <w:spacing w:after="150" w:line="240" w:lineRule="auto"/>
        <w:textAlignment w:val="top"/>
        <w:rPr>
          <w:rFonts w:ascii="Arial" w:eastAsia="Times New Roman" w:hAnsi="Arial" w:cs="Arial"/>
          <w:color w:val="333333"/>
          <w:sz w:val="21"/>
          <w:szCs w:val="21"/>
          <w:lang w:eastAsia="en-CA"/>
        </w:rPr>
      </w:pPr>
      <w:r>
        <w:rPr>
          <w:rFonts w:ascii="Helvetica" w:hAnsi="Helvetica" w:cs="Helvetica"/>
          <w:color w:val="333333"/>
          <w:sz w:val="21"/>
          <w:szCs w:val="21"/>
          <w:shd w:val="clear" w:color="auto" w:fill="FFFFFF"/>
        </w:rPr>
        <w:t xml:space="preserve">A representation of the changes from the previous released version of the </w:t>
      </w:r>
      <w:r w:rsidRPr="00417062">
        <w:rPr>
          <w:rFonts w:ascii="Arial" w:eastAsia="Times New Roman" w:hAnsi="Arial" w:cs="Arial"/>
          <w:bCs/>
          <w:color w:val="333333"/>
          <w:sz w:val="21"/>
          <w:szCs w:val="21"/>
          <w:lang w:eastAsia="en-CA"/>
        </w:rPr>
        <w:t>Device-</w:t>
      </w:r>
      <w:proofErr w:type="spellStart"/>
      <w:r w:rsidRPr="00417062">
        <w:rPr>
          <w:rFonts w:ascii="Arial" w:eastAsia="Times New Roman" w:hAnsi="Arial" w:cs="Arial"/>
          <w:bCs/>
          <w:color w:val="333333"/>
          <w:sz w:val="21"/>
          <w:szCs w:val="21"/>
          <w:lang w:eastAsia="en-CA"/>
        </w:rPr>
        <w:t>ntp</w:t>
      </w:r>
      <w:r>
        <w:rPr>
          <w:rFonts w:ascii="Helvetica" w:hAnsi="Helvetica" w:cs="Helvetica"/>
          <w:color w:val="333333"/>
          <w:sz w:val="21"/>
          <w:szCs w:val="21"/>
          <w:shd w:val="clear" w:color="auto" w:fill="FFFFFF"/>
        </w:rPr>
        <w:t>_table</w:t>
      </w:r>
      <w:proofErr w:type="spellEnd"/>
      <w:r>
        <w:rPr>
          <w:rFonts w:ascii="Helvetica" w:hAnsi="Helvetica" w:cs="Helvetica"/>
          <w:color w:val="333333"/>
          <w:sz w:val="21"/>
          <w:szCs w:val="21"/>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3673"/>
        <w:gridCol w:w="913"/>
        <w:gridCol w:w="1034"/>
        <w:gridCol w:w="3724"/>
      </w:tblGrid>
      <w:tr w:rsidR="0041706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Column</w:t>
            </w:r>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Data Type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Length</w:t>
            </w:r>
          </w:p>
        </w:tc>
        <w:tc>
          <w:tcPr>
            <w:tcW w:w="37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b/>
                <w:bCs/>
                <w:color w:val="333333"/>
                <w:sz w:val="24"/>
                <w:szCs w:val="24"/>
                <w:lang w:eastAsia="en-CA"/>
              </w:rPr>
              <w:t>Description</w:t>
            </w:r>
          </w:p>
        </w:tc>
      </w:tr>
      <w:tr w:rsidR="0041706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device_ntp_code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7</w:t>
            </w:r>
          </w:p>
        </w:tc>
        <w:tc>
          <w:tcPr>
            <w:tcW w:w="37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F47860">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Unique meaningless </w:t>
            </w:r>
            <w:del w:id="87" w:author="Julie James" w:date="2017-08-16T11:55:00Z">
              <w:r w:rsidRPr="00B10EDF" w:rsidDel="00F47860">
                <w:rPr>
                  <w:rFonts w:ascii="Times New Roman" w:eastAsia="Times New Roman" w:hAnsi="Times New Roman" w:cs="Times New Roman"/>
                  <w:color w:val="333333"/>
                  <w:sz w:val="24"/>
                  <w:szCs w:val="24"/>
                  <w:lang w:eastAsia="en-CA"/>
                </w:rPr>
                <w:delText xml:space="preserve">device </w:delText>
              </w:r>
            </w:del>
            <w:ins w:id="88" w:author="Julie James" w:date="2017-08-16T11:55:00Z">
              <w:r w:rsidR="00F47860">
                <w:rPr>
                  <w:rFonts w:ascii="Times New Roman" w:eastAsia="Times New Roman" w:hAnsi="Times New Roman" w:cs="Times New Roman"/>
                  <w:color w:val="333333"/>
                  <w:sz w:val="24"/>
                  <w:szCs w:val="24"/>
                  <w:lang w:eastAsia="en-CA"/>
                </w:rPr>
                <w:t>D</w:t>
              </w:r>
              <w:r w:rsidR="00F47860" w:rsidRPr="00B10EDF">
                <w:rPr>
                  <w:rFonts w:ascii="Times New Roman" w:eastAsia="Times New Roman" w:hAnsi="Times New Roman" w:cs="Times New Roman"/>
                  <w:color w:val="333333"/>
                  <w:sz w:val="24"/>
                  <w:szCs w:val="24"/>
                  <w:lang w:eastAsia="en-CA"/>
                </w:rPr>
                <w:t xml:space="preserve">evice </w:t>
              </w:r>
            </w:ins>
            <w:del w:id="89" w:author="Julie James" w:date="2017-08-16T11:55:00Z">
              <w:r w:rsidRPr="00B10EDF" w:rsidDel="00F47860">
                <w:rPr>
                  <w:rFonts w:ascii="Times New Roman" w:eastAsia="Times New Roman" w:hAnsi="Times New Roman" w:cs="Times New Roman"/>
                  <w:color w:val="333333"/>
                  <w:sz w:val="24"/>
                  <w:szCs w:val="24"/>
                  <w:lang w:eastAsia="en-CA"/>
                </w:rPr>
                <w:delText>non</w:delText>
              </w:r>
            </w:del>
            <w:ins w:id="90" w:author="Julie James" w:date="2017-08-16T11:55:00Z">
              <w:r w:rsidR="00F47860">
                <w:rPr>
                  <w:rFonts w:ascii="Times New Roman" w:eastAsia="Times New Roman" w:hAnsi="Times New Roman" w:cs="Times New Roman"/>
                  <w:color w:val="333333"/>
                  <w:sz w:val="24"/>
                  <w:szCs w:val="24"/>
                  <w:lang w:eastAsia="en-CA"/>
                </w:rPr>
                <w:t>N</w:t>
              </w:r>
              <w:r w:rsidR="00F47860" w:rsidRPr="00B10EDF">
                <w:rPr>
                  <w:rFonts w:ascii="Times New Roman" w:eastAsia="Times New Roman" w:hAnsi="Times New Roman" w:cs="Times New Roman"/>
                  <w:color w:val="333333"/>
                  <w:sz w:val="24"/>
                  <w:szCs w:val="24"/>
                  <w:lang w:eastAsia="en-CA"/>
                </w:rPr>
                <w:t>on</w:t>
              </w:r>
            </w:ins>
            <w:r w:rsidRPr="00B10EDF">
              <w:rPr>
                <w:rFonts w:ascii="Times New Roman" w:eastAsia="Times New Roman" w:hAnsi="Times New Roman" w:cs="Times New Roman"/>
                <w:color w:val="333333"/>
                <w:sz w:val="24"/>
                <w:szCs w:val="24"/>
                <w:lang w:eastAsia="en-CA"/>
              </w:rPr>
              <w:t xml:space="preserve">-proprietary </w:t>
            </w:r>
            <w:del w:id="91" w:author="Julie James" w:date="2017-08-16T11:55:00Z">
              <w:r w:rsidRPr="00B10EDF" w:rsidDel="00F47860">
                <w:rPr>
                  <w:rFonts w:ascii="Times New Roman" w:eastAsia="Times New Roman" w:hAnsi="Times New Roman" w:cs="Times New Roman"/>
                  <w:color w:val="333333"/>
                  <w:sz w:val="24"/>
                  <w:szCs w:val="24"/>
                  <w:lang w:eastAsia="en-CA"/>
                </w:rPr>
                <w:delText xml:space="preserve">therapeutic </w:delText>
              </w:r>
            </w:del>
            <w:ins w:id="92" w:author="Julie James" w:date="2017-08-16T11:55:00Z">
              <w:r w:rsidR="00F47860">
                <w:rPr>
                  <w:rFonts w:ascii="Times New Roman" w:eastAsia="Times New Roman" w:hAnsi="Times New Roman" w:cs="Times New Roman"/>
                  <w:color w:val="333333"/>
                  <w:sz w:val="24"/>
                  <w:szCs w:val="24"/>
                  <w:lang w:eastAsia="en-CA"/>
                </w:rPr>
                <w:t>T</w:t>
              </w:r>
              <w:r w:rsidR="00F47860" w:rsidRPr="00B10EDF">
                <w:rPr>
                  <w:rFonts w:ascii="Times New Roman" w:eastAsia="Times New Roman" w:hAnsi="Times New Roman" w:cs="Times New Roman"/>
                  <w:color w:val="333333"/>
                  <w:sz w:val="24"/>
                  <w:szCs w:val="24"/>
                  <w:lang w:eastAsia="en-CA"/>
                </w:rPr>
                <w:t xml:space="preserve">herapeutic </w:t>
              </w:r>
            </w:ins>
            <w:del w:id="93" w:author="Julie James" w:date="2017-08-16T11:55:00Z">
              <w:r w:rsidRPr="00B10EDF" w:rsidDel="00F47860">
                <w:rPr>
                  <w:rFonts w:ascii="Times New Roman" w:eastAsia="Times New Roman" w:hAnsi="Times New Roman" w:cs="Times New Roman"/>
                  <w:color w:val="333333"/>
                  <w:sz w:val="24"/>
                  <w:szCs w:val="24"/>
                  <w:lang w:eastAsia="en-CA"/>
                </w:rPr>
                <w:delText xml:space="preserve">product </w:delText>
              </w:r>
            </w:del>
            <w:ins w:id="94" w:author="Julie James" w:date="2017-08-16T11:55:00Z">
              <w:r w:rsidR="00F47860">
                <w:rPr>
                  <w:rFonts w:ascii="Times New Roman" w:eastAsia="Times New Roman" w:hAnsi="Times New Roman" w:cs="Times New Roman"/>
                  <w:color w:val="333333"/>
                  <w:sz w:val="24"/>
                  <w:szCs w:val="24"/>
                  <w:lang w:eastAsia="en-CA"/>
                </w:rPr>
                <w:t>P</w:t>
              </w:r>
              <w:r w:rsidR="00F47860" w:rsidRPr="00B10EDF">
                <w:rPr>
                  <w:rFonts w:ascii="Times New Roman" w:eastAsia="Times New Roman" w:hAnsi="Times New Roman" w:cs="Times New Roman"/>
                  <w:color w:val="333333"/>
                  <w:sz w:val="24"/>
                  <w:szCs w:val="24"/>
                  <w:lang w:eastAsia="en-CA"/>
                </w:rPr>
                <w:t xml:space="preserve">roduct </w:t>
              </w:r>
            </w:ins>
            <w:r w:rsidRPr="00B10EDF">
              <w:rPr>
                <w:rFonts w:ascii="Times New Roman" w:eastAsia="Times New Roman" w:hAnsi="Times New Roman" w:cs="Times New Roman"/>
                <w:color w:val="333333"/>
                <w:sz w:val="24"/>
                <w:szCs w:val="24"/>
                <w:lang w:eastAsia="en-CA"/>
              </w:rPr>
              <w:t xml:space="preserve">identifier </w:t>
            </w:r>
            <w:del w:id="95" w:author="Julie James" w:date="2017-08-16T11:55:00Z">
              <w:r w:rsidRPr="00B10EDF" w:rsidDel="00F47860">
                <w:rPr>
                  <w:rFonts w:ascii="Times New Roman" w:eastAsia="Times New Roman" w:hAnsi="Times New Roman" w:cs="Times New Roman"/>
                  <w:color w:val="333333"/>
                  <w:sz w:val="24"/>
                  <w:szCs w:val="24"/>
                  <w:lang w:eastAsia="en-CA"/>
                </w:rPr>
                <w:delText>assigned by Health Canada.</w:delText>
              </w:r>
            </w:del>
          </w:p>
        </w:tc>
      </w:tr>
      <w:tr w:rsidR="0041706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device_ntp_formal_name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37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 xml:space="preserve">The unambiguous description of the </w:t>
            </w:r>
            <w:ins w:id="96" w:author="Julie James" w:date="2017-08-16T11:55:00Z">
              <w:r w:rsidR="00F47860">
                <w:rPr>
                  <w:rFonts w:ascii="Times New Roman" w:eastAsia="Times New Roman" w:hAnsi="Times New Roman" w:cs="Times New Roman"/>
                  <w:color w:val="333333"/>
                  <w:sz w:val="24"/>
                  <w:szCs w:val="24"/>
                  <w:lang w:eastAsia="en-CA"/>
                </w:rPr>
                <w:t xml:space="preserve">Device </w:t>
              </w:r>
            </w:ins>
            <w:r w:rsidRPr="00B10EDF">
              <w:rPr>
                <w:rFonts w:ascii="Times New Roman" w:eastAsia="Times New Roman" w:hAnsi="Times New Roman" w:cs="Times New Roman"/>
                <w:color w:val="333333"/>
                <w:sz w:val="24"/>
                <w:szCs w:val="24"/>
                <w:lang w:eastAsia="en-CA"/>
              </w:rPr>
              <w:t>Non-proprietary Therapeutic Product that includes details necessary to distinguish it from other similar products.</w:t>
            </w:r>
          </w:p>
        </w:tc>
      </w:tr>
      <w:tr w:rsidR="0041706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device_ntp_en_description</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37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English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41706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device_ntp_fr_description</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500</w:t>
            </w:r>
          </w:p>
        </w:tc>
        <w:tc>
          <w:tcPr>
            <w:tcW w:w="37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user-friendly French description that may be used for web applications or the user interface for any system. </w:t>
            </w:r>
            <w:r w:rsidRPr="00B10EDF">
              <w:rPr>
                <w:rFonts w:ascii="Times New Roman" w:eastAsia="Times New Roman" w:hAnsi="Times New Roman" w:cs="Times New Roman"/>
                <w:i/>
                <w:iCs/>
                <w:color w:val="333333"/>
                <w:sz w:val="24"/>
                <w:szCs w:val="24"/>
                <w:lang w:eastAsia="en-CA"/>
              </w:rPr>
              <w:t>NB: Not present in the files currently.</w:t>
            </w:r>
          </w:p>
        </w:tc>
      </w:tr>
      <w:tr w:rsidR="0041706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device_ntp_status</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37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lifecycle status for the concept in this file. Allowable values for status are “Active”, “Inactive”.</w:t>
            </w:r>
          </w:p>
        </w:tc>
      </w:tr>
      <w:tr w:rsidR="0041706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proofErr w:type="spellStart"/>
            <w:r w:rsidRPr="00B10EDF">
              <w:rPr>
                <w:rFonts w:ascii="Times New Roman" w:eastAsia="Times New Roman" w:hAnsi="Times New Roman" w:cs="Times New Roman"/>
                <w:b/>
                <w:bCs/>
                <w:color w:val="333333"/>
                <w:sz w:val="24"/>
                <w:szCs w:val="24"/>
                <w:lang w:eastAsia="en-CA"/>
              </w:rPr>
              <w:t>device_ntp_status_effective_time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 (Date)</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8</w:t>
            </w:r>
          </w:p>
        </w:tc>
        <w:tc>
          <w:tcPr>
            <w:tcW w:w="37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The date of the status in this file. Format = YYYYMMDD.</w:t>
            </w:r>
          </w:p>
        </w:tc>
      </w:tr>
      <w:tr w:rsidR="00417062" w:rsidRPr="00B10EDF" w:rsidTr="00417062">
        <w:tc>
          <w:tcPr>
            <w:tcW w:w="367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b/>
                <w:bCs/>
                <w:color w:val="333333"/>
                <w:sz w:val="24"/>
                <w:szCs w:val="24"/>
                <w:lang w:eastAsia="en-CA"/>
              </w:rPr>
            </w:pPr>
            <w:proofErr w:type="spellStart"/>
            <w:r>
              <w:rPr>
                <w:rFonts w:ascii="Times New Roman" w:eastAsia="Times New Roman" w:hAnsi="Times New Roman" w:cs="Times New Roman"/>
                <w:b/>
                <w:bCs/>
                <w:color w:val="333333"/>
                <w:sz w:val="24"/>
                <w:szCs w:val="24"/>
                <w:lang w:eastAsia="en-CA"/>
              </w:rPr>
              <w:t>change_type</w:t>
            </w:r>
            <w:proofErr w:type="spellEnd"/>
          </w:p>
        </w:tc>
        <w:tc>
          <w:tcPr>
            <w:tcW w:w="91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sidRPr="00B10EDF">
              <w:rPr>
                <w:rFonts w:ascii="Times New Roman" w:eastAsia="Times New Roman" w:hAnsi="Times New Roman" w:cs="Times New Roman"/>
                <w:color w:val="333333"/>
                <w:sz w:val="24"/>
                <w:szCs w:val="24"/>
                <w:lang w:eastAsia="en-CA"/>
              </w:rPr>
              <w:t>String</w:t>
            </w:r>
          </w:p>
        </w:tc>
        <w:tc>
          <w:tcPr>
            <w:tcW w:w="103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10</w:t>
            </w:r>
          </w:p>
        </w:tc>
        <w:tc>
          <w:tcPr>
            <w:tcW w:w="3724"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rsidR="00417062" w:rsidRPr="00B10EDF" w:rsidRDefault="00417062" w:rsidP="00417062">
            <w:pPr>
              <w:spacing w:after="15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This attribute provides the types of change applied to any aspect of the concept or applicable attributes. The types of change include “added” or “changed”</w:t>
            </w:r>
          </w:p>
        </w:tc>
      </w:tr>
    </w:tbl>
    <w:p w:rsidR="005C6006" w:rsidRPr="00F45BF4" w:rsidRDefault="005C6006" w:rsidP="00F45BF4">
      <w:pPr>
        <w:spacing w:after="150" w:line="240" w:lineRule="auto"/>
        <w:textAlignment w:val="top"/>
        <w:rPr>
          <w:rFonts w:ascii="Arial" w:eastAsia="Times New Roman" w:hAnsi="Arial" w:cs="Arial"/>
          <w:bCs/>
          <w:color w:val="333333"/>
          <w:sz w:val="21"/>
          <w:szCs w:val="21"/>
          <w:lang w:eastAsia="en-CA"/>
        </w:rPr>
      </w:pPr>
    </w:p>
    <w:sectPr w:rsidR="005C6006" w:rsidRPr="00F45BF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night , Beverly" w:date="2017-08-02T10:58:00Z" w:initials="K,B">
    <w:p w:rsidR="00417062" w:rsidRDefault="00417062">
      <w:pPr>
        <w:pStyle w:val="CommentText"/>
      </w:pPr>
      <w:r>
        <w:rPr>
          <w:rStyle w:val="CommentReference"/>
        </w:rPr>
        <w:annotationRef/>
      </w:r>
      <w:r>
        <w:t xml:space="preserve">Need the readme on the download within gateway.  Confirm the use of “table” vs “file”  </w:t>
      </w:r>
    </w:p>
  </w:comment>
  <w:comment w:id="49" w:author="Knight , Beverly" w:date="2017-08-15T14:47:00Z" w:initials="K,B">
    <w:p w:rsidR="00417062" w:rsidRDefault="00417062">
      <w:pPr>
        <w:pStyle w:val="CommentText"/>
      </w:pPr>
      <w:r>
        <w:rPr>
          <w:rStyle w:val="CommentReference"/>
        </w:rPr>
        <w:annotationRef/>
      </w:r>
      <w:r>
        <w:t>New file</w:t>
      </w:r>
    </w:p>
  </w:comment>
  <w:comment w:id="65" w:author="Knight , Beverly" w:date="2017-08-15T14:49:00Z" w:initials="K,B">
    <w:p w:rsidR="00417062" w:rsidRDefault="00417062">
      <w:pPr>
        <w:pStyle w:val="CommentText"/>
      </w:pPr>
      <w:r>
        <w:rPr>
          <w:rStyle w:val="CommentReference"/>
        </w:rPr>
        <w:annotationRef/>
      </w:r>
      <w:r>
        <w:t>New file</w:t>
      </w:r>
    </w:p>
  </w:comment>
  <w:comment w:id="67" w:author="Knight , Beverly" w:date="2017-08-15T16:57:00Z" w:initials="K,B">
    <w:p w:rsidR="00417062" w:rsidRDefault="00417062">
      <w:pPr>
        <w:pStyle w:val="CommentText"/>
      </w:pPr>
      <w:r>
        <w:rPr>
          <w:rStyle w:val="CommentReference"/>
        </w:rPr>
        <w:annotationRef/>
      </w:r>
      <w:r>
        <w:t>New file</w:t>
      </w:r>
    </w:p>
  </w:comment>
  <w:comment w:id="68" w:author="Knight , Beverly" w:date="2017-08-15T16:47:00Z" w:initials="K,B">
    <w:p w:rsidR="00417062" w:rsidRDefault="00417062">
      <w:pPr>
        <w:pStyle w:val="CommentText"/>
      </w:pPr>
      <w:r>
        <w:rPr>
          <w:rStyle w:val="CommentReference"/>
        </w:rPr>
        <w:annotationRef/>
      </w:r>
      <w:r>
        <w:t>New file</w:t>
      </w:r>
    </w:p>
  </w:comment>
  <w:comment w:id="75" w:author="Knight , Beverly" w:date="2017-08-15T16:57:00Z" w:initials="K,B">
    <w:p w:rsidR="00417062" w:rsidRDefault="00417062">
      <w:pPr>
        <w:pStyle w:val="CommentText"/>
      </w:pPr>
      <w:r>
        <w:rPr>
          <w:rStyle w:val="CommentReference"/>
        </w:rPr>
        <w:annotationRef/>
      </w:r>
      <w:r>
        <w:t>New file</w:t>
      </w:r>
    </w:p>
  </w:comment>
  <w:comment w:id="84" w:author="Knight , Beverly" w:date="2017-08-15T16:56:00Z" w:initials="K,B">
    <w:p w:rsidR="00417062" w:rsidRDefault="00417062">
      <w:pPr>
        <w:pStyle w:val="CommentText"/>
      </w:pPr>
      <w:r>
        <w:rPr>
          <w:rStyle w:val="CommentReference"/>
        </w:rPr>
        <w:annotationRef/>
      </w:r>
      <w:r>
        <w:t>New file</w:t>
      </w:r>
    </w:p>
  </w:comment>
  <w:comment w:id="86" w:author="Knight , Beverly" w:date="2017-08-15T16:55:00Z" w:initials="K,B">
    <w:p w:rsidR="00417062" w:rsidRDefault="00417062">
      <w:pPr>
        <w:pStyle w:val="CommentText"/>
      </w:pPr>
      <w:r>
        <w:rPr>
          <w:rStyle w:val="CommentReference"/>
        </w:rPr>
        <w:annotationRef/>
      </w:r>
      <w:r>
        <w:t>New file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night , Beverly">
    <w15:presenceInfo w15:providerId="AD" w15:userId="S-1-5-21-1957994488-1343024091-839522115-7872"/>
  </w15:person>
  <w15:person w15:author="Julie James">
    <w15:presenceInfo w15:providerId="AD" w15:userId="S-1-5-21-572145494-2799075481-3216290116-1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EDF"/>
    <w:rsid w:val="00081D4D"/>
    <w:rsid w:val="00094704"/>
    <w:rsid w:val="00130AD1"/>
    <w:rsid w:val="00194107"/>
    <w:rsid w:val="00196258"/>
    <w:rsid w:val="001C755C"/>
    <w:rsid w:val="001F3677"/>
    <w:rsid w:val="00201A87"/>
    <w:rsid w:val="0025175F"/>
    <w:rsid w:val="002624B8"/>
    <w:rsid w:val="002F7A3D"/>
    <w:rsid w:val="003951D3"/>
    <w:rsid w:val="00417062"/>
    <w:rsid w:val="004E20A7"/>
    <w:rsid w:val="00571C23"/>
    <w:rsid w:val="0057480B"/>
    <w:rsid w:val="005C6006"/>
    <w:rsid w:val="0065453F"/>
    <w:rsid w:val="00730691"/>
    <w:rsid w:val="007E0892"/>
    <w:rsid w:val="00894B02"/>
    <w:rsid w:val="00947AE9"/>
    <w:rsid w:val="00A457C3"/>
    <w:rsid w:val="00AB7091"/>
    <w:rsid w:val="00AE50B3"/>
    <w:rsid w:val="00B10EDF"/>
    <w:rsid w:val="00BF22B2"/>
    <w:rsid w:val="00C6213D"/>
    <w:rsid w:val="00CF7663"/>
    <w:rsid w:val="00D11A18"/>
    <w:rsid w:val="00DB33BB"/>
    <w:rsid w:val="00DD1E75"/>
    <w:rsid w:val="00E10292"/>
    <w:rsid w:val="00EA462B"/>
    <w:rsid w:val="00EB497A"/>
    <w:rsid w:val="00EE3DD0"/>
    <w:rsid w:val="00F34520"/>
    <w:rsid w:val="00F45BF4"/>
    <w:rsid w:val="00F47860"/>
    <w:rsid w:val="00FF1E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CEEB"/>
  <w15:chartTrackingRefBased/>
  <w15:docId w15:val="{F711220A-D81E-466E-82B6-3B6070AE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ED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10EDF"/>
    <w:rPr>
      <w:b/>
      <w:bCs/>
    </w:rPr>
  </w:style>
  <w:style w:type="character" w:customStyle="1" w:styleId="inline-comment-marker">
    <w:name w:val="inline-comment-marker"/>
    <w:basedOn w:val="DefaultParagraphFont"/>
    <w:rsid w:val="00B10EDF"/>
  </w:style>
  <w:style w:type="character" w:styleId="Emphasis">
    <w:name w:val="Emphasis"/>
    <w:basedOn w:val="DefaultParagraphFont"/>
    <w:uiPriority w:val="20"/>
    <w:qFormat/>
    <w:rsid w:val="00B10EDF"/>
    <w:rPr>
      <w:i/>
      <w:iCs/>
    </w:rPr>
  </w:style>
  <w:style w:type="paragraph" w:styleId="Title">
    <w:name w:val="Title"/>
    <w:basedOn w:val="Normal"/>
    <w:next w:val="Normal"/>
    <w:link w:val="TitleChar"/>
    <w:uiPriority w:val="10"/>
    <w:qFormat/>
    <w:rsid w:val="00B10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ED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11A18"/>
    <w:rPr>
      <w:sz w:val="16"/>
      <w:szCs w:val="16"/>
    </w:rPr>
  </w:style>
  <w:style w:type="paragraph" w:styleId="CommentText">
    <w:name w:val="annotation text"/>
    <w:basedOn w:val="Normal"/>
    <w:link w:val="CommentTextChar"/>
    <w:uiPriority w:val="99"/>
    <w:semiHidden/>
    <w:unhideWhenUsed/>
    <w:rsid w:val="00D11A18"/>
    <w:pPr>
      <w:spacing w:line="240" w:lineRule="auto"/>
    </w:pPr>
    <w:rPr>
      <w:sz w:val="20"/>
      <w:szCs w:val="20"/>
    </w:rPr>
  </w:style>
  <w:style w:type="character" w:customStyle="1" w:styleId="CommentTextChar">
    <w:name w:val="Comment Text Char"/>
    <w:basedOn w:val="DefaultParagraphFont"/>
    <w:link w:val="CommentText"/>
    <w:uiPriority w:val="99"/>
    <w:semiHidden/>
    <w:rsid w:val="00D11A18"/>
    <w:rPr>
      <w:sz w:val="20"/>
      <w:szCs w:val="20"/>
    </w:rPr>
  </w:style>
  <w:style w:type="paragraph" w:styleId="CommentSubject">
    <w:name w:val="annotation subject"/>
    <w:basedOn w:val="CommentText"/>
    <w:next w:val="CommentText"/>
    <w:link w:val="CommentSubjectChar"/>
    <w:uiPriority w:val="99"/>
    <w:semiHidden/>
    <w:unhideWhenUsed/>
    <w:rsid w:val="00D11A18"/>
    <w:rPr>
      <w:b/>
      <w:bCs/>
    </w:rPr>
  </w:style>
  <w:style w:type="character" w:customStyle="1" w:styleId="CommentSubjectChar">
    <w:name w:val="Comment Subject Char"/>
    <w:basedOn w:val="CommentTextChar"/>
    <w:link w:val="CommentSubject"/>
    <w:uiPriority w:val="99"/>
    <w:semiHidden/>
    <w:rsid w:val="00D11A18"/>
    <w:rPr>
      <w:b/>
      <w:bCs/>
      <w:sz w:val="20"/>
      <w:szCs w:val="20"/>
    </w:rPr>
  </w:style>
  <w:style w:type="paragraph" w:styleId="BalloonText">
    <w:name w:val="Balloon Text"/>
    <w:basedOn w:val="Normal"/>
    <w:link w:val="BalloonTextChar"/>
    <w:uiPriority w:val="99"/>
    <w:semiHidden/>
    <w:unhideWhenUsed/>
    <w:rsid w:val="00D11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3643933">
          <w:marLeft w:val="0"/>
          <w:marRight w:val="0"/>
          <w:marTop w:val="0"/>
          <w:marBottom w:val="120"/>
          <w:divBdr>
            <w:top w:val="none" w:sz="0" w:space="0" w:color="auto"/>
            <w:left w:val="none" w:sz="0" w:space="0" w:color="auto"/>
            <w:bottom w:val="none" w:sz="0" w:space="0" w:color="auto"/>
            <w:right w:val="none" w:sz="0" w:space="0" w:color="auto"/>
          </w:divBdr>
          <w:divsChild>
            <w:div w:id="400637028">
              <w:marLeft w:val="0"/>
              <w:marRight w:val="0"/>
              <w:marTop w:val="120"/>
              <w:marBottom w:val="120"/>
              <w:divBdr>
                <w:top w:val="none" w:sz="0" w:space="0" w:color="auto"/>
                <w:left w:val="none" w:sz="0" w:space="0" w:color="auto"/>
                <w:bottom w:val="none" w:sz="0" w:space="0" w:color="auto"/>
                <w:right w:val="none" w:sz="0" w:space="0" w:color="auto"/>
              </w:divBdr>
              <w:divsChild>
                <w:div w:id="1072503417">
                  <w:marLeft w:val="0"/>
                  <w:marRight w:val="0"/>
                  <w:marTop w:val="0"/>
                  <w:marBottom w:val="0"/>
                  <w:divBdr>
                    <w:top w:val="none" w:sz="0" w:space="0" w:color="auto"/>
                    <w:left w:val="none" w:sz="0" w:space="0" w:color="auto"/>
                    <w:bottom w:val="none" w:sz="0" w:space="0" w:color="auto"/>
                    <w:right w:val="none" w:sz="0" w:space="0" w:color="auto"/>
                  </w:divBdr>
                  <w:divsChild>
                    <w:div w:id="550852072">
                      <w:marLeft w:val="0"/>
                      <w:marRight w:val="0"/>
                      <w:marTop w:val="0"/>
                      <w:marBottom w:val="0"/>
                      <w:divBdr>
                        <w:top w:val="none" w:sz="0" w:space="0" w:color="auto"/>
                        <w:left w:val="none" w:sz="0" w:space="0" w:color="auto"/>
                        <w:bottom w:val="none" w:sz="0" w:space="0" w:color="auto"/>
                        <w:right w:val="none" w:sz="0" w:space="0" w:color="auto"/>
                      </w:divBdr>
                      <w:divsChild>
                        <w:div w:id="2115322989">
                          <w:marLeft w:val="0"/>
                          <w:marRight w:val="0"/>
                          <w:marTop w:val="150"/>
                          <w:marBottom w:val="0"/>
                          <w:divBdr>
                            <w:top w:val="none" w:sz="0" w:space="0" w:color="auto"/>
                            <w:left w:val="none" w:sz="0" w:space="0" w:color="auto"/>
                            <w:bottom w:val="none" w:sz="0" w:space="0" w:color="auto"/>
                            <w:right w:val="none" w:sz="0" w:space="0" w:color="auto"/>
                          </w:divBdr>
                        </w:div>
                        <w:div w:id="1373918204">
                          <w:marLeft w:val="0"/>
                          <w:marRight w:val="0"/>
                          <w:marTop w:val="150"/>
                          <w:marBottom w:val="0"/>
                          <w:divBdr>
                            <w:top w:val="none" w:sz="0" w:space="0" w:color="auto"/>
                            <w:left w:val="none" w:sz="0" w:space="0" w:color="auto"/>
                            <w:bottom w:val="none" w:sz="0" w:space="0" w:color="auto"/>
                            <w:right w:val="none" w:sz="0" w:space="0" w:color="auto"/>
                          </w:divBdr>
                        </w:div>
                        <w:div w:id="116142903">
                          <w:marLeft w:val="0"/>
                          <w:marRight w:val="0"/>
                          <w:marTop w:val="150"/>
                          <w:marBottom w:val="0"/>
                          <w:divBdr>
                            <w:top w:val="none" w:sz="0" w:space="0" w:color="auto"/>
                            <w:left w:val="none" w:sz="0" w:space="0" w:color="auto"/>
                            <w:bottom w:val="none" w:sz="0" w:space="0" w:color="auto"/>
                            <w:right w:val="none" w:sz="0" w:space="0" w:color="auto"/>
                          </w:divBdr>
                        </w:div>
                        <w:div w:id="1429388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19155649">
          <w:marLeft w:val="0"/>
          <w:marRight w:val="0"/>
          <w:marTop w:val="0"/>
          <w:marBottom w:val="120"/>
          <w:divBdr>
            <w:top w:val="none" w:sz="0" w:space="0" w:color="auto"/>
            <w:left w:val="none" w:sz="0" w:space="0" w:color="auto"/>
            <w:bottom w:val="none" w:sz="0" w:space="0" w:color="auto"/>
            <w:right w:val="none" w:sz="0" w:space="0" w:color="auto"/>
          </w:divBdr>
          <w:divsChild>
            <w:div w:id="1365516899">
              <w:marLeft w:val="0"/>
              <w:marRight w:val="0"/>
              <w:marTop w:val="120"/>
              <w:marBottom w:val="120"/>
              <w:divBdr>
                <w:top w:val="none" w:sz="0" w:space="0" w:color="auto"/>
                <w:left w:val="none" w:sz="0" w:space="0" w:color="auto"/>
                <w:bottom w:val="none" w:sz="0" w:space="0" w:color="auto"/>
                <w:right w:val="none" w:sz="0" w:space="0" w:color="auto"/>
              </w:divBdr>
              <w:divsChild>
                <w:div w:id="885793580">
                  <w:marLeft w:val="0"/>
                  <w:marRight w:val="0"/>
                  <w:marTop w:val="0"/>
                  <w:marBottom w:val="0"/>
                  <w:divBdr>
                    <w:top w:val="none" w:sz="0" w:space="0" w:color="auto"/>
                    <w:left w:val="none" w:sz="0" w:space="0" w:color="auto"/>
                    <w:bottom w:val="none" w:sz="0" w:space="0" w:color="auto"/>
                    <w:right w:val="none" w:sz="0" w:space="0" w:color="auto"/>
                  </w:divBdr>
                  <w:divsChild>
                    <w:div w:id="20666850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32090029">
      <w:bodyDiv w:val="1"/>
      <w:marLeft w:val="0"/>
      <w:marRight w:val="0"/>
      <w:marTop w:val="0"/>
      <w:marBottom w:val="0"/>
      <w:divBdr>
        <w:top w:val="none" w:sz="0" w:space="0" w:color="auto"/>
        <w:left w:val="none" w:sz="0" w:space="0" w:color="auto"/>
        <w:bottom w:val="none" w:sz="0" w:space="0" w:color="auto"/>
        <w:right w:val="none" w:sz="0" w:space="0" w:color="auto"/>
      </w:divBdr>
      <w:divsChild>
        <w:div w:id="811102009">
          <w:marLeft w:val="0"/>
          <w:marRight w:val="0"/>
          <w:marTop w:val="0"/>
          <w:marBottom w:val="120"/>
          <w:divBdr>
            <w:top w:val="none" w:sz="0" w:space="0" w:color="auto"/>
            <w:left w:val="none" w:sz="0" w:space="0" w:color="auto"/>
            <w:bottom w:val="none" w:sz="0" w:space="0" w:color="auto"/>
            <w:right w:val="none" w:sz="0" w:space="0" w:color="auto"/>
          </w:divBdr>
          <w:divsChild>
            <w:div w:id="1196188410">
              <w:marLeft w:val="0"/>
              <w:marRight w:val="0"/>
              <w:marTop w:val="120"/>
              <w:marBottom w:val="120"/>
              <w:divBdr>
                <w:top w:val="none" w:sz="0" w:space="0" w:color="auto"/>
                <w:left w:val="none" w:sz="0" w:space="0" w:color="auto"/>
                <w:bottom w:val="none" w:sz="0" w:space="0" w:color="auto"/>
                <w:right w:val="none" w:sz="0" w:space="0" w:color="auto"/>
              </w:divBdr>
              <w:divsChild>
                <w:div w:id="1995064126">
                  <w:marLeft w:val="0"/>
                  <w:marRight w:val="0"/>
                  <w:marTop w:val="0"/>
                  <w:marBottom w:val="0"/>
                  <w:divBdr>
                    <w:top w:val="none" w:sz="0" w:space="0" w:color="auto"/>
                    <w:left w:val="none" w:sz="0" w:space="0" w:color="auto"/>
                    <w:bottom w:val="none" w:sz="0" w:space="0" w:color="auto"/>
                    <w:right w:val="none" w:sz="0" w:space="0" w:color="auto"/>
                  </w:divBdr>
                  <w:divsChild>
                    <w:div w:id="1073503598">
                      <w:marLeft w:val="0"/>
                      <w:marRight w:val="0"/>
                      <w:marTop w:val="0"/>
                      <w:marBottom w:val="0"/>
                      <w:divBdr>
                        <w:top w:val="none" w:sz="0" w:space="0" w:color="auto"/>
                        <w:left w:val="none" w:sz="0" w:space="0" w:color="auto"/>
                        <w:bottom w:val="none" w:sz="0" w:space="0" w:color="auto"/>
                        <w:right w:val="none" w:sz="0" w:space="0" w:color="auto"/>
                      </w:divBdr>
                      <w:divsChild>
                        <w:div w:id="1028944037">
                          <w:marLeft w:val="0"/>
                          <w:marRight w:val="0"/>
                          <w:marTop w:val="150"/>
                          <w:marBottom w:val="0"/>
                          <w:divBdr>
                            <w:top w:val="none" w:sz="0" w:space="0" w:color="auto"/>
                            <w:left w:val="none" w:sz="0" w:space="0" w:color="auto"/>
                            <w:bottom w:val="none" w:sz="0" w:space="0" w:color="auto"/>
                            <w:right w:val="none" w:sz="0" w:space="0" w:color="auto"/>
                          </w:divBdr>
                        </w:div>
                        <w:div w:id="9973442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44791076">
          <w:marLeft w:val="0"/>
          <w:marRight w:val="0"/>
          <w:marTop w:val="0"/>
          <w:marBottom w:val="120"/>
          <w:divBdr>
            <w:top w:val="none" w:sz="0" w:space="0" w:color="auto"/>
            <w:left w:val="none" w:sz="0" w:space="0" w:color="auto"/>
            <w:bottom w:val="none" w:sz="0" w:space="0" w:color="auto"/>
            <w:right w:val="none" w:sz="0" w:space="0" w:color="auto"/>
          </w:divBdr>
          <w:divsChild>
            <w:div w:id="208764154">
              <w:marLeft w:val="0"/>
              <w:marRight w:val="0"/>
              <w:marTop w:val="120"/>
              <w:marBottom w:val="120"/>
              <w:divBdr>
                <w:top w:val="none" w:sz="0" w:space="0" w:color="auto"/>
                <w:left w:val="none" w:sz="0" w:space="0" w:color="auto"/>
                <w:bottom w:val="none" w:sz="0" w:space="0" w:color="auto"/>
                <w:right w:val="none" w:sz="0" w:space="0" w:color="auto"/>
              </w:divBdr>
              <w:divsChild>
                <w:div w:id="162864143">
                  <w:marLeft w:val="0"/>
                  <w:marRight w:val="0"/>
                  <w:marTop w:val="0"/>
                  <w:marBottom w:val="0"/>
                  <w:divBdr>
                    <w:top w:val="none" w:sz="0" w:space="0" w:color="auto"/>
                    <w:left w:val="none" w:sz="0" w:space="0" w:color="auto"/>
                    <w:bottom w:val="none" w:sz="0" w:space="0" w:color="auto"/>
                    <w:right w:val="none" w:sz="0" w:space="0" w:color="auto"/>
                  </w:divBdr>
                  <w:divsChild>
                    <w:div w:id="12296116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1280</TotalTime>
  <Pages>1</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Canada Health Infoway</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 Beverly</dc:creator>
  <cp:keywords/>
  <dc:description/>
  <cp:lastModifiedBy>Knight , Beverly</cp:lastModifiedBy>
  <cp:revision>5</cp:revision>
  <dcterms:created xsi:type="dcterms:W3CDTF">2017-08-16T15:22:00Z</dcterms:created>
  <dcterms:modified xsi:type="dcterms:W3CDTF">2017-08-16T20:13:00Z</dcterms:modified>
</cp:coreProperties>
</file>