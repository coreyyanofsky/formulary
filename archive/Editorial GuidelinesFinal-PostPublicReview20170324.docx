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EC0712" w14:textId="77777777" w:rsidR="007019B3" w:rsidRDefault="007019B3" w:rsidP="004F4B11">
      <w:pPr>
        <w:pStyle w:val="Title"/>
        <w:pBdr>
          <w:bottom w:val="none" w:sz="0" w:space="0" w:color="auto"/>
        </w:pBdr>
        <w:ind w:firstLine="720"/>
      </w:pPr>
    </w:p>
    <w:p w14:paraId="34D84875" w14:textId="68978A86" w:rsidR="004F4B11" w:rsidRPr="004F4B11" w:rsidRDefault="007E6F7B" w:rsidP="004F4B11">
      <w:pPr>
        <w:pStyle w:val="Title"/>
        <w:pBdr>
          <w:bottom w:val="none" w:sz="0" w:space="0" w:color="auto"/>
        </w:pBdr>
        <w:rPr>
          <w:lang w:val="en-CA" w:eastAsia="en-CA"/>
        </w:rPr>
      </w:pPr>
      <w:r>
        <w:rPr>
          <w:noProof/>
          <w:lang w:val="en-CA" w:eastAsia="en-CA"/>
        </w:rPr>
        <w:drawing>
          <wp:inline distT="0" distB="0" distL="0" distR="0" wp14:anchorId="18AA2E58" wp14:editId="7DD58127">
            <wp:extent cx="1237458" cy="891045"/>
            <wp:effectExtent l="0" t="0" r="127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3473" cy="895376"/>
                    </a:xfrm>
                    <a:prstGeom prst="rect">
                      <a:avLst/>
                    </a:prstGeom>
                    <a:noFill/>
                    <a:ln>
                      <a:noFill/>
                    </a:ln>
                  </pic:spPr>
                </pic:pic>
              </a:graphicData>
            </a:graphic>
          </wp:inline>
        </w:drawing>
      </w:r>
      <w:r w:rsidR="004F4B11">
        <w:rPr>
          <w:lang w:val="en-CA" w:eastAsia="en-CA"/>
        </w:rPr>
        <w:tab/>
      </w:r>
      <w:r w:rsidR="004F4B11">
        <w:rPr>
          <w:lang w:val="en-CA" w:eastAsia="en-CA"/>
        </w:rPr>
        <w:tab/>
      </w:r>
      <w:r w:rsidR="004F4B11">
        <w:rPr>
          <w:lang w:val="en-CA" w:eastAsia="en-CA"/>
        </w:rPr>
        <w:tab/>
      </w:r>
      <w:r w:rsidR="004F4B11">
        <w:rPr>
          <w:lang w:val="en-CA" w:eastAsia="en-CA"/>
        </w:rPr>
        <w:tab/>
      </w:r>
      <w:r w:rsidR="00943D6A">
        <w:rPr>
          <w:noProof/>
          <w:lang w:val="en-CA" w:eastAsia="en-CA"/>
        </w:rPr>
        <w:drawing>
          <wp:inline distT="0" distB="0" distL="0" distR="0" wp14:anchorId="01B51C11" wp14:editId="1C026F53">
            <wp:extent cx="1742466" cy="478972"/>
            <wp:effectExtent l="0" t="0" r="0" b="0"/>
            <wp:docPr id="5" name="Picture 5" descr="C:\Users\Bknight\Downloads\sm_CHI_colour_En_F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knight\Downloads\sm_CHI_colour_En_Fr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3820" cy="493088"/>
                    </a:xfrm>
                    <a:prstGeom prst="rect">
                      <a:avLst/>
                    </a:prstGeom>
                    <a:noFill/>
                    <a:ln>
                      <a:noFill/>
                    </a:ln>
                  </pic:spPr>
                </pic:pic>
              </a:graphicData>
            </a:graphic>
          </wp:inline>
        </w:drawing>
      </w:r>
    </w:p>
    <w:p w14:paraId="68608159" w14:textId="77777777" w:rsidR="00943D6A" w:rsidRPr="00943D6A" w:rsidRDefault="00943D6A" w:rsidP="00943D6A"/>
    <w:p w14:paraId="594F3329" w14:textId="77777777" w:rsidR="007019B3" w:rsidRDefault="007019B3" w:rsidP="00460CE5">
      <w:pPr>
        <w:pStyle w:val="Title"/>
      </w:pPr>
    </w:p>
    <w:p w14:paraId="4E6A8116" w14:textId="77777777" w:rsidR="007019B3" w:rsidRDefault="007019B3" w:rsidP="00460CE5">
      <w:pPr>
        <w:pStyle w:val="Title"/>
      </w:pPr>
    </w:p>
    <w:p w14:paraId="66E716FC" w14:textId="35FF6B93" w:rsidR="00E42564" w:rsidRDefault="00AF0379" w:rsidP="00460CE5">
      <w:pPr>
        <w:pStyle w:val="Title"/>
      </w:pPr>
      <w:r>
        <w:t>Editorial Guidelines</w:t>
      </w:r>
      <w:r w:rsidR="005A687C">
        <w:t xml:space="preserve"> for the Canadian </w:t>
      </w:r>
      <w:r w:rsidR="004F4B11">
        <w:br/>
      </w:r>
      <w:r w:rsidR="002719A2">
        <w:t>Clinical Drug Data Set</w:t>
      </w:r>
    </w:p>
    <w:p w14:paraId="4A69B443" w14:textId="77777777" w:rsidR="00460CE5" w:rsidRDefault="00460CE5"/>
    <w:p w14:paraId="54354BB3" w14:textId="77777777" w:rsidR="00460CE5" w:rsidRDefault="00460CE5"/>
    <w:p w14:paraId="1BA5F84F" w14:textId="77777777" w:rsidR="00DE4F30" w:rsidRDefault="00DE4F30"/>
    <w:p w14:paraId="49339FDA" w14:textId="77777777" w:rsidR="00DE4F30" w:rsidRDefault="00DE4F30"/>
    <w:p w14:paraId="5C884E07" w14:textId="5BD15E18" w:rsidR="00DE4F30" w:rsidRPr="00C60651" w:rsidRDefault="002D6431">
      <w:pPr>
        <w:rPr>
          <w:sz w:val="28"/>
        </w:rPr>
      </w:pPr>
      <w:r>
        <w:rPr>
          <w:sz w:val="28"/>
        </w:rPr>
        <w:t>March 20</w:t>
      </w:r>
      <w:r w:rsidR="00C60651" w:rsidRPr="00C60651">
        <w:rPr>
          <w:sz w:val="28"/>
        </w:rPr>
        <w:t xml:space="preserve">, </w:t>
      </w:r>
      <w:r w:rsidRPr="00C60651">
        <w:rPr>
          <w:sz w:val="28"/>
        </w:rPr>
        <w:t>201</w:t>
      </w:r>
      <w:r>
        <w:rPr>
          <w:sz w:val="28"/>
        </w:rPr>
        <w:t>7</w:t>
      </w:r>
    </w:p>
    <w:p w14:paraId="74264898" w14:textId="77777777" w:rsidR="00DE4F30" w:rsidRDefault="00DE4F30"/>
    <w:p w14:paraId="7BBBD831" w14:textId="77777777" w:rsidR="00DE4F30" w:rsidRDefault="00DE4F30"/>
    <w:p w14:paraId="7061BC12" w14:textId="77777777" w:rsidR="00DE4F30" w:rsidRDefault="00DE4F30"/>
    <w:p w14:paraId="7078EA82" w14:textId="77777777" w:rsidR="00DE4F30" w:rsidRDefault="00DE4F30"/>
    <w:p w14:paraId="69C973B0" w14:textId="77777777" w:rsidR="00DE4F30" w:rsidRDefault="00DE4F30"/>
    <w:p w14:paraId="70680784" w14:textId="77777777" w:rsidR="00DE4F30" w:rsidRDefault="00DE4F30"/>
    <w:p w14:paraId="61F55853" w14:textId="77777777" w:rsidR="00DE4F30" w:rsidRDefault="00DE4F30"/>
    <w:p w14:paraId="1C4A4E48" w14:textId="77777777" w:rsidR="00DE4F30" w:rsidRDefault="00DE4F30"/>
    <w:p w14:paraId="69A9E9BC" w14:textId="77777777" w:rsidR="00460CE5" w:rsidRDefault="00460CE5"/>
    <w:p w14:paraId="3678B960" w14:textId="77777777" w:rsidR="00460CE5" w:rsidRDefault="00460CE5"/>
    <w:p w14:paraId="506C56D0" w14:textId="77777777" w:rsidR="00C60651" w:rsidRDefault="00C60651">
      <w:pPr>
        <w:rPr>
          <w:rFonts w:ascii="Arial" w:hAnsi="Arial" w:cs="Arial"/>
          <w:sz w:val="20"/>
          <w:szCs w:val="20"/>
        </w:rPr>
      </w:pPr>
      <w:r>
        <w:rPr>
          <w:rFonts w:ascii="Arial" w:hAnsi="Arial" w:cs="Arial"/>
          <w:sz w:val="20"/>
          <w:szCs w:val="20"/>
        </w:rPr>
        <w:br w:type="page"/>
      </w:r>
    </w:p>
    <w:p w14:paraId="50B871CF" w14:textId="3F713B93" w:rsidR="00591D00" w:rsidRDefault="006344B9">
      <w:r>
        <w:lastRenderedPageBreak/>
        <w:br/>
      </w:r>
      <w:r>
        <w:rPr>
          <w:rFonts w:ascii="Arial" w:hAnsi="Arial" w:cs="Arial"/>
          <w:sz w:val="20"/>
          <w:szCs w:val="20"/>
        </w:rPr>
        <w:t>Th</w:t>
      </w:r>
      <w:r w:rsidR="007E6F7B">
        <w:rPr>
          <w:rFonts w:ascii="Arial" w:hAnsi="Arial" w:cs="Arial"/>
          <w:sz w:val="20"/>
          <w:szCs w:val="20"/>
        </w:rPr>
        <w:t xml:space="preserve">e Canadian Clinical Drug Data Set </w:t>
      </w:r>
      <w:r>
        <w:rPr>
          <w:rFonts w:ascii="Arial" w:hAnsi="Arial" w:cs="Arial"/>
          <w:sz w:val="20"/>
          <w:szCs w:val="20"/>
        </w:rPr>
        <w:t>is licensed through the Open Government Licence (</w:t>
      </w:r>
      <w:hyperlink r:id="rId13" w:history="1">
        <w:r>
          <w:rPr>
            <w:rStyle w:val="Hyperlink"/>
            <w:rFonts w:ascii="Arial" w:hAnsi="Arial" w:cs="Arial"/>
            <w:sz w:val="20"/>
            <w:szCs w:val="20"/>
          </w:rPr>
          <w:t>http://open.canada.ca/en/open-government-licence-canada</w:t>
        </w:r>
      </w:hyperlink>
      <w:r>
        <w:rPr>
          <w:rFonts w:ascii="Arial" w:hAnsi="Arial" w:cs="Arial"/>
          <w:sz w:val="20"/>
          <w:szCs w:val="20"/>
        </w:rPr>
        <w:t>).</w:t>
      </w:r>
      <w:r>
        <w:br/>
      </w:r>
      <w:r>
        <w:br/>
      </w:r>
      <w:r>
        <w:rPr>
          <w:rFonts w:ascii="Arial" w:hAnsi="Arial" w:cs="Arial"/>
          <w:sz w:val="20"/>
          <w:szCs w:val="20"/>
        </w:rPr>
        <w:t>Within the Open Government Licence is the following disclaimer:</w:t>
      </w:r>
      <w:r>
        <w:br/>
      </w:r>
      <w:r>
        <w:br/>
      </w:r>
      <w:r>
        <w:rPr>
          <w:rFonts w:ascii="Arial" w:hAnsi="Arial" w:cs="Arial"/>
          <w:sz w:val="20"/>
          <w:szCs w:val="20"/>
        </w:rPr>
        <w:t>No Warranty</w:t>
      </w:r>
      <w:r>
        <w:br/>
      </w:r>
      <w:r>
        <w:rPr>
          <w:rFonts w:ascii="Arial" w:hAnsi="Arial" w:cs="Arial"/>
          <w:sz w:val="20"/>
          <w:szCs w:val="20"/>
        </w:rPr>
        <w:t>The Information is licensed “as is”, and the Information Provider excludes all representations, warranties, obligations, and liabilities, whether express or implied, to the maximum extent permitted by law.</w:t>
      </w:r>
      <w:r>
        <w:br/>
      </w:r>
      <w:r>
        <w:br/>
      </w:r>
      <w:r>
        <w:rPr>
          <w:rFonts w:ascii="Arial" w:hAnsi="Arial" w:cs="Arial"/>
          <w:sz w:val="20"/>
          <w:szCs w:val="20"/>
        </w:rPr>
        <w:t>The Information Provider is not liable for any errors or omissions in the Information, and will not under any circumstances be liable for any direct, indirect, special, incidental, consequential, or other loss, injury or damage caused by its use or otherwise arising in connection with this licence or the Information, even if specifically advised of the possibility of such loss, injury or damage.</w:t>
      </w:r>
      <w:r>
        <w:br/>
      </w:r>
      <w:r w:rsidR="00591D00">
        <w:br w:type="page"/>
      </w:r>
    </w:p>
    <w:p w14:paraId="4EF2F361" w14:textId="77777777" w:rsidR="00591D00" w:rsidRPr="00DE4F30" w:rsidRDefault="00591D00" w:rsidP="00591D00">
      <w:pPr>
        <w:pStyle w:val="Heading5"/>
        <w:numPr>
          <w:ilvl w:val="0"/>
          <w:numId w:val="0"/>
        </w:numPr>
        <w:ind w:left="1008"/>
        <w:rPr>
          <w:sz w:val="28"/>
        </w:rPr>
      </w:pPr>
      <w:r w:rsidRPr="00DE4F30">
        <w:rPr>
          <w:sz w:val="28"/>
        </w:rPr>
        <w:lastRenderedPageBreak/>
        <w:t>Document Control</w:t>
      </w:r>
    </w:p>
    <w:tbl>
      <w:tblPr>
        <w:tblW w:w="48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352"/>
        <w:gridCol w:w="4838"/>
      </w:tblGrid>
      <w:tr w:rsidR="00591D00" w:rsidRPr="007D566F" w14:paraId="51717B06" w14:textId="77777777" w:rsidTr="002D6431">
        <w:trPr>
          <w:trHeight w:val="405"/>
        </w:trPr>
        <w:tc>
          <w:tcPr>
            <w:tcW w:w="858" w:type="pct"/>
            <w:shd w:val="clear" w:color="auto" w:fill="D0CECE" w:themeFill="background2" w:themeFillShade="E6"/>
          </w:tcPr>
          <w:p w14:paraId="596FC0A1" w14:textId="77777777" w:rsidR="00591D00" w:rsidRPr="007D566F" w:rsidRDefault="00591D00" w:rsidP="00A02C97">
            <w:pPr>
              <w:pStyle w:val="BodyText"/>
              <w:rPr>
                <w:rFonts w:cs="Arial"/>
                <w:b/>
                <w:bCs/>
              </w:rPr>
            </w:pPr>
            <w:r w:rsidRPr="007D566F">
              <w:rPr>
                <w:rFonts w:cs="Arial"/>
                <w:b/>
                <w:bCs/>
              </w:rPr>
              <w:t>Date Issued</w:t>
            </w:r>
          </w:p>
        </w:tc>
        <w:tc>
          <w:tcPr>
            <w:tcW w:w="1355" w:type="pct"/>
            <w:shd w:val="clear" w:color="auto" w:fill="D0CECE" w:themeFill="background2" w:themeFillShade="E6"/>
          </w:tcPr>
          <w:p w14:paraId="2F3DCC03" w14:textId="6F8F8941" w:rsidR="00591D00" w:rsidRPr="007D566F" w:rsidRDefault="002D6431" w:rsidP="00A02C97">
            <w:pPr>
              <w:pStyle w:val="BodyText"/>
              <w:jc w:val="center"/>
              <w:rPr>
                <w:rFonts w:cs="Arial"/>
                <w:b/>
                <w:bCs/>
              </w:rPr>
            </w:pPr>
            <w:r>
              <w:rPr>
                <w:rFonts w:cs="Arial"/>
                <w:b/>
                <w:bCs/>
              </w:rPr>
              <w:t xml:space="preserve">Canadian Clinical Drug Data Set </w:t>
            </w:r>
            <w:r w:rsidR="00AF0379">
              <w:rPr>
                <w:rFonts w:cs="Arial"/>
                <w:b/>
                <w:bCs/>
              </w:rPr>
              <w:t>Editorial Guidelines</w:t>
            </w:r>
            <w:r w:rsidR="00DE4F30">
              <w:rPr>
                <w:rFonts w:cs="Arial"/>
                <w:b/>
                <w:bCs/>
              </w:rPr>
              <w:t xml:space="preserve"> Release</w:t>
            </w:r>
          </w:p>
        </w:tc>
        <w:tc>
          <w:tcPr>
            <w:tcW w:w="2787" w:type="pct"/>
            <w:shd w:val="clear" w:color="auto" w:fill="D0CECE" w:themeFill="background2" w:themeFillShade="E6"/>
          </w:tcPr>
          <w:p w14:paraId="70C85BAA" w14:textId="77777777" w:rsidR="00591D00" w:rsidRPr="007D566F" w:rsidRDefault="00DE4F30" w:rsidP="00A02C97">
            <w:pPr>
              <w:pStyle w:val="BodyText"/>
              <w:jc w:val="center"/>
              <w:rPr>
                <w:rFonts w:cs="Arial"/>
                <w:b/>
                <w:bCs/>
              </w:rPr>
            </w:pPr>
            <w:r>
              <w:rPr>
                <w:rFonts w:cs="Arial"/>
                <w:b/>
                <w:bCs/>
              </w:rPr>
              <w:t>Details</w:t>
            </w:r>
          </w:p>
        </w:tc>
      </w:tr>
      <w:tr w:rsidR="00591D00" w:rsidRPr="007D566F" w14:paraId="284FEF2E" w14:textId="77777777" w:rsidTr="002D6431">
        <w:trPr>
          <w:trHeight w:val="486"/>
        </w:trPr>
        <w:tc>
          <w:tcPr>
            <w:tcW w:w="858" w:type="pct"/>
          </w:tcPr>
          <w:p w14:paraId="09896F2C" w14:textId="77777777" w:rsidR="00591D00" w:rsidRPr="007D566F" w:rsidRDefault="00DE4F30" w:rsidP="00A02C97">
            <w:pPr>
              <w:pStyle w:val="BodyText"/>
              <w:rPr>
                <w:rFonts w:cs="Arial"/>
              </w:rPr>
            </w:pPr>
            <w:r>
              <w:rPr>
                <w:rFonts w:cs="Arial"/>
              </w:rPr>
              <w:t>December 15, 2016</w:t>
            </w:r>
          </w:p>
        </w:tc>
        <w:tc>
          <w:tcPr>
            <w:tcW w:w="1355" w:type="pct"/>
          </w:tcPr>
          <w:p w14:paraId="787AA43A" w14:textId="5CE79D65" w:rsidR="00591D00" w:rsidRPr="007D566F" w:rsidRDefault="00D31500" w:rsidP="00A02C97">
            <w:pPr>
              <w:pStyle w:val="BodyText"/>
              <w:rPr>
                <w:rFonts w:cs="Arial"/>
              </w:rPr>
            </w:pPr>
            <w:r>
              <w:rPr>
                <w:rFonts w:cs="Arial"/>
              </w:rPr>
              <w:t xml:space="preserve">Draft </w:t>
            </w:r>
            <w:r w:rsidR="00DE4F30">
              <w:rPr>
                <w:rFonts w:cs="Arial"/>
              </w:rPr>
              <w:t>content only</w:t>
            </w:r>
          </w:p>
        </w:tc>
        <w:tc>
          <w:tcPr>
            <w:tcW w:w="2787" w:type="pct"/>
          </w:tcPr>
          <w:p w14:paraId="13FB3C95" w14:textId="1865C856" w:rsidR="00591D00" w:rsidRPr="007D566F" w:rsidRDefault="00DE4F30" w:rsidP="00A02C97">
            <w:pPr>
              <w:pStyle w:val="BodyText"/>
              <w:spacing w:after="80"/>
              <w:rPr>
                <w:rFonts w:cs="Arial"/>
              </w:rPr>
            </w:pPr>
            <w:r>
              <w:rPr>
                <w:rFonts w:cs="Arial"/>
              </w:rPr>
              <w:t xml:space="preserve">First draft  </w:t>
            </w:r>
            <w:r w:rsidR="002D6431">
              <w:rPr>
                <w:rFonts w:cs="Arial"/>
              </w:rPr>
              <w:t xml:space="preserve">Canadian Clinical Drug Data Set </w:t>
            </w:r>
            <w:r w:rsidR="00AF0379">
              <w:rPr>
                <w:rFonts w:cs="Arial"/>
              </w:rPr>
              <w:t>Editorial Guidelines</w:t>
            </w:r>
            <w:r>
              <w:rPr>
                <w:rFonts w:cs="Arial"/>
              </w:rPr>
              <w:t xml:space="preserve"> for public review</w:t>
            </w:r>
          </w:p>
        </w:tc>
      </w:tr>
      <w:tr w:rsidR="002D6431" w:rsidRPr="007D566F" w14:paraId="77B90507" w14:textId="77777777" w:rsidTr="002D6431">
        <w:trPr>
          <w:trHeight w:val="423"/>
        </w:trPr>
        <w:tc>
          <w:tcPr>
            <w:tcW w:w="858" w:type="pct"/>
          </w:tcPr>
          <w:p w14:paraId="1D978364" w14:textId="5693A94B" w:rsidR="002D6431" w:rsidRPr="007D566F" w:rsidRDefault="002D6431" w:rsidP="00292D0B">
            <w:pPr>
              <w:pStyle w:val="BodyText"/>
              <w:rPr>
                <w:rFonts w:cs="Arial"/>
              </w:rPr>
            </w:pPr>
            <w:r>
              <w:rPr>
                <w:rFonts w:cs="Arial"/>
              </w:rPr>
              <w:t>March 20, 2017</w:t>
            </w:r>
          </w:p>
        </w:tc>
        <w:tc>
          <w:tcPr>
            <w:tcW w:w="1355" w:type="pct"/>
          </w:tcPr>
          <w:p w14:paraId="58985856" w14:textId="76073D5B" w:rsidR="002D6431" w:rsidRPr="007D566F" w:rsidRDefault="002D6431" w:rsidP="002D6431">
            <w:pPr>
              <w:pStyle w:val="BodyText"/>
              <w:rPr>
                <w:rFonts w:cs="Arial"/>
              </w:rPr>
            </w:pPr>
            <w:r>
              <w:rPr>
                <w:rFonts w:cs="Arial"/>
              </w:rPr>
              <w:t>Version 1</w:t>
            </w:r>
            <w:r w:rsidR="00AF0379">
              <w:rPr>
                <w:rFonts w:cs="Arial"/>
              </w:rPr>
              <w:t xml:space="preserve"> (Draft)</w:t>
            </w:r>
          </w:p>
        </w:tc>
        <w:tc>
          <w:tcPr>
            <w:tcW w:w="2787" w:type="pct"/>
          </w:tcPr>
          <w:p w14:paraId="6781C03E" w14:textId="37B90A45" w:rsidR="002D6431" w:rsidRPr="007D566F" w:rsidRDefault="002D6431" w:rsidP="00292D0B">
            <w:pPr>
              <w:pStyle w:val="BodyText"/>
              <w:spacing w:after="80"/>
              <w:rPr>
                <w:rFonts w:cs="Arial"/>
              </w:rPr>
            </w:pPr>
            <w:r>
              <w:rPr>
                <w:rFonts w:cs="Arial"/>
              </w:rPr>
              <w:t>Edits applied from public review and addition of combination product and therapeutic moieties (TM) sections</w:t>
            </w:r>
          </w:p>
        </w:tc>
      </w:tr>
      <w:tr w:rsidR="002D6431" w:rsidRPr="007D566F" w14:paraId="5AC3CA49" w14:textId="77777777" w:rsidTr="002D6431">
        <w:trPr>
          <w:trHeight w:val="400"/>
        </w:trPr>
        <w:tc>
          <w:tcPr>
            <w:tcW w:w="858" w:type="pct"/>
          </w:tcPr>
          <w:p w14:paraId="1002DD13" w14:textId="77777777" w:rsidR="002D6431" w:rsidRPr="007D566F" w:rsidRDefault="002D6431" w:rsidP="002D6431">
            <w:pPr>
              <w:pStyle w:val="BodyText"/>
              <w:rPr>
                <w:rFonts w:cs="Arial"/>
              </w:rPr>
            </w:pPr>
          </w:p>
        </w:tc>
        <w:tc>
          <w:tcPr>
            <w:tcW w:w="1355" w:type="pct"/>
          </w:tcPr>
          <w:p w14:paraId="58E7DB5F" w14:textId="77777777" w:rsidR="002D6431" w:rsidRPr="007D566F" w:rsidRDefault="002D6431" w:rsidP="002D6431">
            <w:pPr>
              <w:pStyle w:val="BodyText"/>
              <w:rPr>
                <w:rFonts w:cs="Arial"/>
              </w:rPr>
            </w:pPr>
          </w:p>
        </w:tc>
        <w:tc>
          <w:tcPr>
            <w:tcW w:w="2787" w:type="pct"/>
          </w:tcPr>
          <w:p w14:paraId="51D7B190" w14:textId="77777777" w:rsidR="002D6431" w:rsidRPr="007D566F" w:rsidRDefault="002D6431" w:rsidP="002D6431">
            <w:pPr>
              <w:pStyle w:val="BodyText"/>
              <w:spacing w:after="80"/>
              <w:rPr>
                <w:rFonts w:cs="Arial"/>
              </w:rPr>
            </w:pPr>
          </w:p>
        </w:tc>
      </w:tr>
    </w:tbl>
    <w:p w14:paraId="24343EB8" w14:textId="77777777" w:rsidR="00737076" w:rsidRDefault="00737076">
      <w:pPr>
        <w:rPr>
          <w:rFonts w:asciiTheme="majorHAnsi" w:eastAsiaTheme="majorEastAsia" w:hAnsiTheme="majorHAnsi" w:cstheme="majorBidi"/>
          <w:color w:val="2E74B5" w:themeColor="accent1" w:themeShade="BF"/>
          <w:sz w:val="26"/>
          <w:szCs w:val="26"/>
        </w:rPr>
      </w:pPr>
      <w:r>
        <w:br w:type="page"/>
      </w:r>
    </w:p>
    <w:sdt>
      <w:sdtPr>
        <w:rPr>
          <w:rFonts w:asciiTheme="minorHAnsi" w:eastAsiaTheme="minorHAnsi" w:hAnsiTheme="minorHAnsi" w:cstheme="minorBidi"/>
          <w:b w:val="0"/>
          <w:bCs w:val="0"/>
          <w:color w:val="auto"/>
          <w:sz w:val="22"/>
          <w:szCs w:val="22"/>
          <w:lang w:val="en-GB" w:eastAsia="en-US"/>
        </w:rPr>
        <w:id w:val="-2134472230"/>
        <w:docPartObj>
          <w:docPartGallery w:val="Table of Contents"/>
          <w:docPartUnique/>
        </w:docPartObj>
      </w:sdtPr>
      <w:sdtEndPr>
        <w:rPr>
          <w:noProof/>
        </w:rPr>
      </w:sdtEndPr>
      <w:sdtContent>
        <w:p w14:paraId="0356D76A" w14:textId="77777777" w:rsidR="00737076" w:rsidRPr="008B0CDC" w:rsidRDefault="00737076" w:rsidP="008B0CDC">
          <w:pPr>
            <w:pStyle w:val="TOCHeading"/>
            <w:numPr>
              <w:ilvl w:val="0"/>
              <w:numId w:val="0"/>
            </w:numPr>
            <w:ind w:left="432" w:hanging="432"/>
          </w:pPr>
          <w:r w:rsidRPr="008B0CDC">
            <w:t>Table of Contents</w:t>
          </w:r>
        </w:p>
        <w:p w14:paraId="4B709079" w14:textId="100AE732" w:rsidR="009D074B" w:rsidRDefault="00737076">
          <w:pPr>
            <w:pStyle w:val="TOC1"/>
            <w:rPr>
              <w:rFonts w:eastAsiaTheme="minorEastAsia"/>
              <w:noProof/>
              <w:lang w:val="en-CA" w:eastAsia="en-CA"/>
            </w:rPr>
          </w:pPr>
          <w:r>
            <w:fldChar w:fldCharType="begin"/>
          </w:r>
          <w:r>
            <w:instrText xml:space="preserve"> TOC \o "1-3" \h \z \u </w:instrText>
          </w:r>
          <w:r>
            <w:fldChar w:fldCharType="separate"/>
          </w:r>
          <w:hyperlink w:anchor="_Toc476299287" w:history="1">
            <w:r w:rsidR="009D074B" w:rsidRPr="002D2F0F">
              <w:rPr>
                <w:rStyle w:val="Hyperlink"/>
                <w:noProof/>
              </w:rPr>
              <w:t>1</w:t>
            </w:r>
            <w:r w:rsidR="009D074B">
              <w:rPr>
                <w:rFonts w:eastAsiaTheme="minorEastAsia"/>
                <w:noProof/>
                <w:lang w:val="en-CA" w:eastAsia="en-CA"/>
              </w:rPr>
              <w:tab/>
            </w:r>
            <w:r w:rsidR="009D074B" w:rsidRPr="002D2F0F">
              <w:rPr>
                <w:rStyle w:val="Hyperlink"/>
                <w:noProof/>
              </w:rPr>
              <w:t>Introduction to the Canadian Clinical Drug Data Set</w:t>
            </w:r>
            <w:r w:rsidR="009D074B">
              <w:rPr>
                <w:noProof/>
                <w:webHidden/>
              </w:rPr>
              <w:tab/>
            </w:r>
            <w:r w:rsidR="009D074B">
              <w:rPr>
                <w:noProof/>
                <w:webHidden/>
              </w:rPr>
              <w:fldChar w:fldCharType="begin"/>
            </w:r>
            <w:r w:rsidR="009D074B">
              <w:rPr>
                <w:noProof/>
                <w:webHidden/>
              </w:rPr>
              <w:instrText xml:space="preserve"> PAGEREF _Toc476299287 \h </w:instrText>
            </w:r>
            <w:r w:rsidR="009D074B">
              <w:rPr>
                <w:noProof/>
                <w:webHidden/>
              </w:rPr>
            </w:r>
            <w:r w:rsidR="009D074B">
              <w:rPr>
                <w:noProof/>
                <w:webHidden/>
              </w:rPr>
              <w:fldChar w:fldCharType="separate"/>
            </w:r>
            <w:r w:rsidR="009D074B">
              <w:rPr>
                <w:noProof/>
                <w:webHidden/>
              </w:rPr>
              <w:t>6</w:t>
            </w:r>
            <w:r w:rsidR="009D074B">
              <w:rPr>
                <w:noProof/>
                <w:webHidden/>
              </w:rPr>
              <w:fldChar w:fldCharType="end"/>
            </w:r>
          </w:hyperlink>
        </w:p>
        <w:p w14:paraId="38635AEF" w14:textId="44FFF2E6" w:rsidR="009D074B" w:rsidRDefault="00B44648">
          <w:pPr>
            <w:pStyle w:val="TOC2"/>
            <w:rPr>
              <w:rFonts w:eastAsiaTheme="minorEastAsia"/>
              <w:noProof/>
              <w:lang w:val="en-CA" w:eastAsia="en-CA"/>
            </w:rPr>
          </w:pPr>
          <w:hyperlink w:anchor="_Toc476299288" w:history="1">
            <w:r w:rsidR="009D074B" w:rsidRPr="002D2F0F">
              <w:rPr>
                <w:rStyle w:val="Hyperlink"/>
                <w:noProof/>
              </w:rPr>
              <w:t>1.1</w:t>
            </w:r>
            <w:r w:rsidR="009D074B">
              <w:rPr>
                <w:rFonts w:eastAsiaTheme="minorEastAsia"/>
                <w:noProof/>
                <w:lang w:val="en-CA" w:eastAsia="en-CA"/>
              </w:rPr>
              <w:tab/>
            </w:r>
            <w:r w:rsidR="009D074B" w:rsidRPr="002D2F0F">
              <w:rPr>
                <w:rStyle w:val="Hyperlink"/>
                <w:noProof/>
              </w:rPr>
              <w:t>Purpose of this Document</w:t>
            </w:r>
            <w:r w:rsidR="009D074B">
              <w:rPr>
                <w:noProof/>
                <w:webHidden/>
              </w:rPr>
              <w:tab/>
            </w:r>
            <w:r w:rsidR="009D074B">
              <w:rPr>
                <w:noProof/>
                <w:webHidden/>
              </w:rPr>
              <w:fldChar w:fldCharType="begin"/>
            </w:r>
            <w:r w:rsidR="009D074B">
              <w:rPr>
                <w:noProof/>
                <w:webHidden/>
              </w:rPr>
              <w:instrText xml:space="preserve"> PAGEREF _Toc476299288 \h </w:instrText>
            </w:r>
            <w:r w:rsidR="009D074B">
              <w:rPr>
                <w:noProof/>
                <w:webHidden/>
              </w:rPr>
            </w:r>
            <w:r w:rsidR="009D074B">
              <w:rPr>
                <w:noProof/>
                <w:webHidden/>
              </w:rPr>
              <w:fldChar w:fldCharType="separate"/>
            </w:r>
            <w:r w:rsidR="009D074B">
              <w:rPr>
                <w:noProof/>
                <w:webHidden/>
              </w:rPr>
              <w:t>6</w:t>
            </w:r>
            <w:r w:rsidR="009D074B">
              <w:rPr>
                <w:noProof/>
                <w:webHidden/>
              </w:rPr>
              <w:fldChar w:fldCharType="end"/>
            </w:r>
          </w:hyperlink>
        </w:p>
        <w:p w14:paraId="56A448A8" w14:textId="5F7E90B2" w:rsidR="009D074B" w:rsidRDefault="00B44648">
          <w:pPr>
            <w:pStyle w:val="TOC2"/>
            <w:rPr>
              <w:rFonts w:eastAsiaTheme="minorEastAsia"/>
              <w:noProof/>
              <w:lang w:val="en-CA" w:eastAsia="en-CA"/>
            </w:rPr>
          </w:pPr>
          <w:hyperlink w:anchor="_Toc476299289" w:history="1">
            <w:r w:rsidR="009D074B" w:rsidRPr="002D2F0F">
              <w:rPr>
                <w:rStyle w:val="Hyperlink"/>
                <w:noProof/>
              </w:rPr>
              <w:t>1.2</w:t>
            </w:r>
            <w:r w:rsidR="009D074B">
              <w:rPr>
                <w:rFonts w:eastAsiaTheme="minorEastAsia"/>
                <w:noProof/>
                <w:lang w:val="en-CA" w:eastAsia="en-CA"/>
              </w:rPr>
              <w:tab/>
            </w:r>
            <w:r w:rsidR="009D074B" w:rsidRPr="002D2F0F">
              <w:rPr>
                <w:rStyle w:val="Hyperlink"/>
                <w:noProof/>
              </w:rPr>
              <w:t>Intended Audience</w:t>
            </w:r>
            <w:r w:rsidR="009D074B">
              <w:rPr>
                <w:noProof/>
                <w:webHidden/>
              </w:rPr>
              <w:tab/>
            </w:r>
            <w:r w:rsidR="009D074B">
              <w:rPr>
                <w:noProof/>
                <w:webHidden/>
              </w:rPr>
              <w:fldChar w:fldCharType="begin"/>
            </w:r>
            <w:r w:rsidR="009D074B">
              <w:rPr>
                <w:noProof/>
                <w:webHidden/>
              </w:rPr>
              <w:instrText xml:space="preserve"> PAGEREF _Toc476299289 \h </w:instrText>
            </w:r>
            <w:r w:rsidR="009D074B">
              <w:rPr>
                <w:noProof/>
                <w:webHidden/>
              </w:rPr>
            </w:r>
            <w:r w:rsidR="009D074B">
              <w:rPr>
                <w:noProof/>
                <w:webHidden/>
              </w:rPr>
              <w:fldChar w:fldCharType="separate"/>
            </w:r>
            <w:r w:rsidR="009D074B">
              <w:rPr>
                <w:noProof/>
                <w:webHidden/>
              </w:rPr>
              <w:t>6</w:t>
            </w:r>
            <w:r w:rsidR="009D074B">
              <w:rPr>
                <w:noProof/>
                <w:webHidden/>
              </w:rPr>
              <w:fldChar w:fldCharType="end"/>
            </w:r>
          </w:hyperlink>
        </w:p>
        <w:p w14:paraId="778439F5" w14:textId="3D2B5640" w:rsidR="009D074B" w:rsidRDefault="00B44648">
          <w:pPr>
            <w:pStyle w:val="TOC2"/>
            <w:rPr>
              <w:rFonts w:eastAsiaTheme="minorEastAsia"/>
              <w:noProof/>
              <w:lang w:val="en-CA" w:eastAsia="en-CA"/>
            </w:rPr>
          </w:pPr>
          <w:hyperlink w:anchor="_Toc476299290" w:history="1">
            <w:r w:rsidR="009D074B" w:rsidRPr="002D2F0F">
              <w:rPr>
                <w:rStyle w:val="Hyperlink"/>
                <w:noProof/>
              </w:rPr>
              <w:t>1.3</w:t>
            </w:r>
            <w:r w:rsidR="009D074B">
              <w:rPr>
                <w:rFonts w:eastAsiaTheme="minorEastAsia"/>
                <w:noProof/>
                <w:lang w:val="en-CA" w:eastAsia="en-CA"/>
              </w:rPr>
              <w:tab/>
            </w:r>
            <w:r w:rsidR="009D074B" w:rsidRPr="002D2F0F">
              <w:rPr>
                <w:rStyle w:val="Hyperlink"/>
                <w:noProof/>
              </w:rPr>
              <w:t>Background</w:t>
            </w:r>
            <w:r w:rsidR="009D074B">
              <w:rPr>
                <w:noProof/>
                <w:webHidden/>
              </w:rPr>
              <w:tab/>
            </w:r>
            <w:r w:rsidR="009D074B">
              <w:rPr>
                <w:noProof/>
                <w:webHidden/>
              </w:rPr>
              <w:fldChar w:fldCharType="begin"/>
            </w:r>
            <w:r w:rsidR="009D074B">
              <w:rPr>
                <w:noProof/>
                <w:webHidden/>
              </w:rPr>
              <w:instrText xml:space="preserve"> PAGEREF _Toc476299290 \h </w:instrText>
            </w:r>
            <w:r w:rsidR="009D074B">
              <w:rPr>
                <w:noProof/>
                <w:webHidden/>
              </w:rPr>
            </w:r>
            <w:r w:rsidR="009D074B">
              <w:rPr>
                <w:noProof/>
                <w:webHidden/>
              </w:rPr>
              <w:fldChar w:fldCharType="separate"/>
            </w:r>
            <w:r w:rsidR="009D074B">
              <w:rPr>
                <w:noProof/>
                <w:webHidden/>
              </w:rPr>
              <w:t>6</w:t>
            </w:r>
            <w:r w:rsidR="009D074B">
              <w:rPr>
                <w:noProof/>
                <w:webHidden/>
              </w:rPr>
              <w:fldChar w:fldCharType="end"/>
            </w:r>
          </w:hyperlink>
        </w:p>
        <w:p w14:paraId="26B05F8C" w14:textId="36A3235D" w:rsidR="009D074B" w:rsidRDefault="00B44648">
          <w:pPr>
            <w:pStyle w:val="TOC1"/>
            <w:rPr>
              <w:rFonts w:eastAsiaTheme="minorEastAsia"/>
              <w:noProof/>
              <w:lang w:val="en-CA" w:eastAsia="en-CA"/>
            </w:rPr>
          </w:pPr>
          <w:hyperlink w:anchor="_Toc476299291" w:history="1">
            <w:r w:rsidR="009D074B" w:rsidRPr="002D2F0F">
              <w:rPr>
                <w:rStyle w:val="Hyperlink"/>
                <w:noProof/>
              </w:rPr>
              <w:t>2</w:t>
            </w:r>
            <w:r w:rsidR="009D074B">
              <w:rPr>
                <w:rFonts w:eastAsiaTheme="minorEastAsia"/>
                <w:noProof/>
                <w:lang w:val="en-CA" w:eastAsia="en-CA"/>
              </w:rPr>
              <w:tab/>
            </w:r>
            <w:r w:rsidR="009D074B" w:rsidRPr="002D2F0F">
              <w:rPr>
                <w:rStyle w:val="Hyperlink"/>
                <w:noProof/>
              </w:rPr>
              <w:t>Scope</w:t>
            </w:r>
            <w:r w:rsidR="009D074B">
              <w:rPr>
                <w:noProof/>
                <w:webHidden/>
              </w:rPr>
              <w:tab/>
            </w:r>
            <w:r w:rsidR="009D074B">
              <w:rPr>
                <w:noProof/>
                <w:webHidden/>
              </w:rPr>
              <w:fldChar w:fldCharType="begin"/>
            </w:r>
            <w:r w:rsidR="009D074B">
              <w:rPr>
                <w:noProof/>
                <w:webHidden/>
              </w:rPr>
              <w:instrText xml:space="preserve"> PAGEREF _Toc476299291 \h </w:instrText>
            </w:r>
            <w:r w:rsidR="009D074B">
              <w:rPr>
                <w:noProof/>
                <w:webHidden/>
              </w:rPr>
            </w:r>
            <w:r w:rsidR="009D074B">
              <w:rPr>
                <w:noProof/>
                <w:webHidden/>
              </w:rPr>
              <w:fldChar w:fldCharType="separate"/>
            </w:r>
            <w:r w:rsidR="009D074B">
              <w:rPr>
                <w:noProof/>
                <w:webHidden/>
              </w:rPr>
              <w:t>7</w:t>
            </w:r>
            <w:r w:rsidR="009D074B">
              <w:rPr>
                <w:noProof/>
                <w:webHidden/>
              </w:rPr>
              <w:fldChar w:fldCharType="end"/>
            </w:r>
          </w:hyperlink>
        </w:p>
        <w:p w14:paraId="574E34EE" w14:textId="143A3FE8" w:rsidR="009D074B" w:rsidRDefault="00B44648">
          <w:pPr>
            <w:pStyle w:val="TOC1"/>
            <w:rPr>
              <w:rFonts w:eastAsiaTheme="minorEastAsia"/>
              <w:noProof/>
              <w:lang w:val="en-CA" w:eastAsia="en-CA"/>
            </w:rPr>
          </w:pPr>
          <w:hyperlink w:anchor="_Toc476299292" w:history="1">
            <w:r w:rsidR="009D074B" w:rsidRPr="002D2F0F">
              <w:rPr>
                <w:rStyle w:val="Hyperlink"/>
                <w:noProof/>
              </w:rPr>
              <w:t>3</w:t>
            </w:r>
            <w:r w:rsidR="009D074B">
              <w:rPr>
                <w:rFonts w:eastAsiaTheme="minorEastAsia"/>
                <w:noProof/>
                <w:lang w:val="en-CA" w:eastAsia="en-CA"/>
              </w:rPr>
              <w:tab/>
            </w:r>
            <w:r w:rsidR="009D074B" w:rsidRPr="002D2F0F">
              <w:rPr>
                <w:rStyle w:val="Hyperlink"/>
                <w:noProof/>
              </w:rPr>
              <w:t xml:space="preserve">Intended Use of the </w:t>
            </w:r>
            <w:r w:rsidR="009D074B" w:rsidRPr="002D2F0F">
              <w:rPr>
                <w:rStyle w:val="Hyperlink"/>
                <w:rFonts w:cs="Arial"/>
                <w:noProof/>
              </w:rPr>
              <w:t>Canadian Clinical Drug Data Set</w:t>
            </w:r>
            <w:r w:rsidR="009D074B">
              <w:rPr>
                <w:noProof/>
                <w:webHidden/>
              </w:rPr>
              <w:tab/>
            </w:r>
            <w:r w:rsidR="009D074B">
              <w:rPr>
                <w:noProof/>
                <w:webHidden/>
              </w:rPr>
              <w:fldChar w:fldCharType="begin"/>
            </w:r>
            <w:r w:rsidR="009D074B">
              <w:rPr>
                <w:noProof/>
                <w:webHidden/>
              </w:rPr>
              <w:instrText xml:space="preserve"> PAGEREF _Toc476299292 \h </w:instrText>
            </w:r>
            <w:r w:rsidR="009D074B">
              <w:rPr>
                <w:noProof/>
                <w:webHidden/>
              </w:rPr>
            </w:r>
            <w:r w:rsidR="009D074B">
              <w:rPr>
                <w:noProof/>
                <w:webHidden/>
              </w:rPr>
              <w:fldChar w:fldCharType="separate"/>
            </w:r>
            <w:r w:rsidR="009D074B">
              <w:rPr>
                <w:noProof/>
                <w:webHidden/>
              </w:rPr>
              <w:t>8</w:t>
            </w:r>
            <w:r w:rsidR="009D074B">
              <w:rPr>
                <w:noProof/>
                <w:webHidden/>
              </w:rPr>
              <w:fldChar w:fldCharType="end"/>
            </w:r>
          </w:hyperlink>
        </w:p>
        <w:p w14:paraId="6E517BB4" w14:textId="1E0DD211" w:rsidR="009D074B" w:rsidRDefault="00B44648">
          <w:pPr>
            <w:pStyle w:val="TOC2"/>
            <w:rPr>
              <w:rFonts w:eastAsiaTheme="minorEastAsia"/>
              <w:noProof/>
              <w:lang w:val="en-CA" w:eastAsia="en-CA"/>
            </w:rPr>
          </w:pPr>
          <w:hyperlink w:anchor="_Toc476299293" w:history="1">
            <w:r w:rsidR="009D074B" w:rsidRPr="002D2F0F">
              <w:rPr>
                <w:rStyle w:val="Hyperlink"/>
                <w:noProof/>
              </w:rPr>
              <w:t>3.1</w:t>
            </w:r>
            <w:r w:rsidR="009D074B">
              <w:rPr>
                <w:rFonts w:eastAsiaTheme="minorEastAsia"/>
                <w:noProof/>
                <w:lang w:val="en-CA" w:eastAsia="en-CA"/>
              </w:rPr>
              <w:tab/>
            </w:r>
            <w:r w:rsidR="009D074B" w:rsidRPr="002D2F0F">
              <w:rPr>
                <w:rStyle w:val="Hyperlink"/>
                <w:noProof/>
              </w:rPr>
              <w:t>Relationship between the Health Canada Drug Product Database (DPD) and Canadian Clinical Drug Data Set</w:t>
            </w:r>
            <w:r w:rsidR="009D074B">
              <w:rPr>
                <w:noProof/>
                <w:webHidden/>
              </w:rPr>
              <w:tab/>
            </w:r>
            <w:r w:rsidR="009D074B">
              <w:rPr>
                <w:noProof/>
                <w:webHidden/>
              </w:rPr>
              <w:fldChar w:fldCharType="begin"/>
            </w:r>
            <w:r w:rsidR="009D074B">
              <w:rPr>
                <w:noProof/>
                <w:webHidden/>
              </w:rPr>
              <w:instrText xml:space="preserve"> PAGEREF _Toc476299293 \h </w:instrText>
            </w:r>
            <w:r w:rsidR="009D074B">
              <w:rPr>
                <w:noProof/>
                <w:webHidden/>
              </w:rPr>
            </w:r>
            <w:r w:rsidR="009D074B">
              <w:rPr>
                <w:noProof/>
                <w:webHidden/>
              </w:rPr>
              <w:fldChar w:fldCharType="separate"/>
            </w:r>
            <w:r w:rsidR="009D074B">
              <w:rPr>
                <w:noProof/>
                <w:webHidden/>
              </w:rPr>
              <w:t>8</w:t>
            </w:r>
            <w:r w:rsidR="009D074B">
              <w:rPr>
                <w:noProof/>
                <w:webHidden/>
              </w:rPr>
              <w:fldChar w:fldCharType="end"/>
            </w:r>
          </w:hyperlink>
        </w:p>
        <w:p w14:paraId="4703A226" w14:textId="6D707A86" w:rsidR="009D074B" w:rsidRDefault="00B44648">
          <w:pPr>
            <w:pStyle w:val="TOC2"/>
            <w:rPr>
              <w:rFonts w:eastAsiaTheme="minorEastAsia"/>
              <w:noProof/>
              <w:lang w:val="en-CA" w:eastAsia="en-CA"/>
            </w:rPr>
          </w:pPr>
          <w:hyperlink w:anchor="_Toc476299294" w:history="1">
            <w:r w:rsidR="009D074B" w:rsidRPr="002D2F0F">
              <w:rPr>
                <w:rStyle w:val="Hyperlink"/>
                <w:noProof/>
              </w:rPr>
              <w:t>3.1</w:t>
            </w:r>
            <w:r w:rsidR="009D074B">
              <w:rPr>
                <w:rFonts w:eastAsiaTheme="minorEastAsia"/>
                <w:noProof/>
                <w:lang w:val="en-CA" w:eastAsia="en-CA"/>
              </w:rPr>
              <w:tab/>
            </w:r>
            <w:r w:rsidR="009D074B" w:rsidRPr="002D2F0F">
              <w:rPr>
                <w:rStyle w:val="Hyperlink"/>
                <w:noProof/>
              </w:rPr>
              <w:t>Access to the Canadian Clinical Drug Data Set</w:t>
            </w:r>
            <w:r w:rsidR="009D074B">
              <w:rPr>
                <w:noProof/>
                <w:webHidden/>
              </w:rPr>
              <w:tab/>
            </w:r>
            <w:r w:rsidR="009D074B">
              <w:rPr>
                <w:noProof/>
                <w:webHidden/>
              </w:rPr>
              <w:fldChar w:fldCharType="begin"/>
            </w:r>
            <w:r w:rsidR="009D074B">
              <w:rPr>
                <w:noProof/>
                <w:webHidden/>
              </w:rPr>
              <w:instrText xml:space="preserve"> PAGEREF _Toc476299294 \h </w:instrText>
            </w:r>
            <w:r w:rsidR="009D074B">
              <w:rPr>
                <w:noProof/>
                <w:webHidden/>
              </w:rPr>
            </w:r>
            <w:r w:rsidR="009D074B">
              <w:rPr>
                <w:noProof/>
                <w:webHidden/>
              </w:rPr>
              <w:fldChar w:fldCharType="separate"/>
            </w:r>
            <w:r w:rsidR="009D074B">
              <w:rPr>
                <w:noProof/>
                <w:webHidden/>
              </w:rPr>
              <w:t>8</w:t>
            </w:r>
            <w:r w:rsidR="009D074B">
              <w:rPr>
                <w:noProof/>
                <w:webHidden/>
              </w:rPr>
              <w:fldChar w:fldCharType="end"/>
            </w:r>
          </w:hyperlink>
        </w:p>
        <w:p w14:paraId="71706C16" w14:textId="056AD9E7" w:rsidR="009D074B" w:rsidRDefault="00B44648">
          <w:pPr>
            <w:pStyle w:val="TOC1"/>
            <w:rPr>
              <w:rFonts w:eastAsiaTheme="minorEastAsia"/>
              <w:noProof/>
              <w:lang w:val="en-CA" w:eastAsia="en-CA"/>
            </w:rPr>
          </w:pPr>
          <w:hyperlink w:anchor="_Toc476299295" w:history="1">
            <w:r w:rsidR="009D074B" w:rsidRPr="002D2F0F">
              <w:rPr>
                <w:rStyle w:val="Hyperlink"/>
                <w:noProof/>
              </w:rPr>
              <w:t>4</w:t>
            </w:r>
            <w:r w:rsidR="009D074B">
              <w:rPr>
                <w:rFonts w:eastAsiaTheme="minorEastAsia"/>
                <w:noProof/>
                <w:lang w:val="en-CA" w:eastAsia="en-CA"/>
              </w:rPr>
              <w:tab/>
            </w:r>
            <w:r w:rsidR="009D074B" w:rsidRPr="002D2F0F">
              <w:rPr>
                <w:rStyle w:val="Hyperlink"/>
                <w:noProof/>
              </w:rPr>
              <w:t>Canadian Clinical Drug Data Set Data Model</w:t>
            </w:r>
            <w:r w:rsidR="009D074B">
              <w:rPr>
                <w:noProof/>
                <w:webHidden/>
              </w:rPr>
              <w:tab/>
            </w:r>
            <w:r w:rsidR="009D074B">
              <w:rPr>
                <w:noProof/>
                <w:webHidden/>
              </w:rPr>
              <w:fldChar w:fldCharType="begin"/>
            </w:r>
            <w:r w:rsidR="009D074B">
              <w:rPr>
                <w:noProof/>
                <w:webHidden/>
              </w:rPr>
              <w:instrText xml:space="preserve"> PAGEREF _Toc476299295 \h </w:instrText>
            </w:r>
            <w:r w:rsidR="009D074B">
              <w:rPr>
                <w:noProof/>
                <w:webHidden/>
              </w:rPr>
            </w:r>
            <w:r w:rsidR="009D074B">
              <w:rPr>
                <w:noProof/>
                <w:webHidden/>
              </w:rPr>
              <w:fldChar w:fldCharType="separate"/>
            </w:r>
            <w:r w:rsidR="009D074B">
              <w:rPr>
                <w:noProof/>
                <w:webHidden/>
              </w:rPr>
              <w:t>9</w:t>
            </w:r>
            <w:r w:rsidR="009D074B">
              <w:rPr>
                <w:noProof/>
                <w:webHidden/>
              </w:rPr>
              <w:fldChar w:fldCharType="end"/>
            </w:r>
          </w:hyperlink>
        </w:p>
        <w:p w14:paraId="00EF717F" w14:textId="289EE599" w:rsidR="009D074B" w:rsidRDefault="00B44648">
          <w:pPr>
            <w:pStyle w:val="TOC2"/>
            <w:rPr>
              <w:rFonts w:eastAsiaTheme="minorEastAsia"/>
              <w:noProof/>
              <w:lang w:val="en-CA" w:eastAsia="en-CA"/>
            </w:rPr>
          </w:pPr>
          <w:hyperlink w:anchor="_Toc476299296" w:history="1">
            <w:r w:rsidR="009D074B" w:rsidRPr="002D2F0F">
              <w:rPr>
                <w:rStyle w:val="Hyperlink"/>
                <w:noProof/>
              </w:rPr>
              <w:t>4.1</w:t>
            </w:r>
            <w:r w:rsidR="009D074B">
              <w:rPr>
                <w:rFonts w:eastAsiaTheme="minorEastAsia"/>
                <w:noProof/>
                <w:lang w:val="en-CA" w:eastAsia="en-CA"/>
              </w:rPr>
              <w:tab/>
            </w:r>
            <w:r w:rsidR="009D074B" w:rsidRPr="002D2F0F">
              <w:rPr>
                <w:rStyle w:val="Hyperlink"/>
                <w:noProof/>
              </w:rPr>
              <w:t>The NTP Class</w:t>
            </w:r>
            <w:r w:rsidR="009D074B">
              <w:rPr>
                <w:noProof/>
                <w:webHidden/>
              </w:rPr>
              <w:tab/>
            </w:r>
            <w:r w:rsidR="009D074B">
              <w:rPr>
                <w:noProof/>
                <w:webHidden/>
              </w:rPr>
              <w:fldChar w:fldCharType="begin"/>
            </w:r>
            <w:r w:rsidR="009D074B">
              <w:rPr>
                <w:noProof/>
                <w:webHidden/>
              </w:rPr>
              <w:instrText xml:space="preserve"> PAGEREF _Toc476299296 \h </w:instrText>
            </w:r>
            <w:r w:rsidR="009D074B">
              <w:rPr>
                <w:noProof/>
                <w:webHidden/>
              </w:rPr>
            </w:r>
            <w:r w:rsidR="009D074B">
              <w:rPr>
                <w:noProof/>
                <w:webHidden/>
              </w:rPr>
              <w:fldChar w:fldCharType="separate"/>
            </w:r>
            <w:r w:rsidR="009D074B">
              <w:rPr>
                <w:noProof/>
                <w:webHidden/>
              </w:rPr>
              <w:t>12</w:t>
            </w:r>
            <w:r w:rsidR="009D074B">
              <w:rPr>
                <w:noProof/>
                <w:webHidden/>
              </w:rPr>
              <w:fldChar w:fldCharType="end"/>
            </w:r>
          </w:hyperlink>
        </w:p>
        <w:p w14:paraId="7CE1BF05" w14:textId="4A660FC4" w:rsidR="009D074B" w:rsidRDefault="00B44648">
          <w:pPr>
            <w:pStyle w:val="TOC2"/>
            <w:rPr>
              <w:rFonts w:eastAsiaTheme="minorEastAsia"/>
              <w:noProof/>
              <w:lang w:val="en-CA" w:eastAsia="en-CA"/>
            </w:rPr>
          </w:pPr>
          <w:hyperlink w:anchor="_Toc476299297" w:history="1">
            <w:r w:rsidR="009D074B" w:rsidRPr="002D2F0F">
              <w:rPr>
                <w:rStyle w:val="Hyperlink"/>
                <w:noProof/>
              </w:rPr>
              <w:t>4.2</w:t>
            </w:r>
            <w:r w:rsidR="009D074B">
              <w:rPr>
                <w:rFonts w:eastAsiaTheme="minorEastAsia"/>
                <w:noProof/>
                <w:lang w:val="en-CA" w:eastAsia="en-CA"/>
              </w:rPr>
              <w:tab/>
            </w:r>
            <w:r w:rsidR="009D074B" w:rsidRPr="002D2F0F">
              <w:rPr>
                <w:rStyle w:val="Hyperlink"/>
                <w:noProof/>
              </w:rPr>
              <w:t>Technical Specification</w:t>
            </w:r>
            <w:r w:rsidR="009D074B">
              <w:rPr>
                <w:noProof/>
                <w:webHidden/>
              </w:rPr>
              <w:tab/>
            </w:r>
            <w:r w:rsidR="009D074B">
              <w:rPr>
                <w:noProof/>
                <w:webHidden/>
              </w:rPr>
              <w:fldChar w:fldCharType="begin"/>
            </w:r>
            <w:r w:rsidR="009D074B">
              <w:rPr>
                <w:noProof/>
                <w:webHidden/>
              </w:rPr>
              <w:instrText xml:space="preserve"> PAGEREF _Toc476299297 \h </w:instrText>
            </w:r>
            <w:r w:rsidR="009D074B">
              <w:rPr>
                <w:noProof/>
                <w:webHidden/>
              </w:rPr>
            </w:r>
            <w:r w:rsidR="009D074B">
              <w:rPr>
                <w:noProof/>
                <w:webHidden/>
              </w:rPr>
              <w:fldChar w:fldCharType="separate"/>
            </w:r>
            <w:r w:rsidR="009D074B">
              <w:rPr>
                <w:noProof/>
                <w:webHidden/>
              </w:rPr>
              <w:t>13</w:t>
            </w:r>
            <w:r w:rsidR="009D074B">
              <w:rPr>
                <w:noProof/>
                <w:webHidden/>
              </w:rPr>
              <w:fldChar w:fldCharType="end"/>
            </w:r>
          </w:hyperlink>
        </w:p>
        <w:p w14:paraId="7B6A1142" w14:textId="758DBEAA" w:rsidR="009D074B" w:rsidRDefault="00B44648">
          <w:pPr>
            <w:pStyle w:val="TOC1"/>
            <w:rPr>
              <w:rFonts w:eastAsiaTheme="minorEastAsia"/>
              <w:noProof/>
              <w:lang w:val="en-CA" w:eastAsia="en-CA"/>
            </w:rPr>
          </w:pPr>
          <w:hyperlink w:anchor="_Toc476299298" w:history="1">
            <w:r w:rsidR="009D074B" w:rsidRPr="002D2F0F">
              <w:rPr>
                <w:rStyle w:val="Hyperlink"/>
                <w:noProof/>
              </w:rPr>
              <w:t>5</w:t>
            </w:r>
            <w:r w:rsidR="009D074B">
              <w:rPr>
                <w:rFonts w:eastAsiaTheme="minorEastAsia"/>
                <w:noProof/>
                <w:lang w:val="en-CA" w:eastAsia="en-CA"/>
              </w:rPr>
              <w:tab/>
            </w:r>
            <w:r w:rsidR="009D074B" w:rsidRPr="002D2F0F">
              <w:rPr>
                <w:rStyle w:val="Hyperlink"/>
                <w:noProof/>
              </w:rPr>
              <w:t>Status</w:t>
            </w:r>
            <w:r w:rsidR="009D074B">
              <w:rPr>
                <w:noProof/>
                <w:webHidden/>
              </w:rPr>
              <w:tab/>
            </w:r>
            <w:r w:rsidR="009D074B">
              <w:rPr>
                <w:noProof/>
                <w:webHidden/>
              </w:rPr>
              <w:fldChar w:fldCharType="begin"/>
            </w:r>
            <w:r w:rsidR="009D074B">
              <w:rPr>
                <w:noProof/>
                <w:webHidden/>
              </w:rPr>
              <w:instrText xml:space="preserve"> PAGEREF _Toc476299298 \h </w:instrText>
            </w:r>
            <w:r w:rsidR="009D074B">
              <w:rPr>
                <w:noProof/>
                <w:webHidden/>
              </w:rPr>
            </w:r>
            <w:r w:rsidR="009D074B">
              <w:rPr>
                <w:noProof/>
                <w:webHidden/>
              </w:rPr>
              <w:fldChar w:fldCharType="separate"/>
            </w:r>
            <w:r w:rsidR="009D074B">
              <w:rPr>
                <w:noProof/>
                <w:webHidden/>
              </w:rPr>
              <w:t>13</w:t>
            </w:r>
            <w:r w:rsidR="009D074B">
              <w:rPr>
                <w:noProof/>
                <w:webHidden/>
              </w:rPr>
              <w:fldChar w:fldCharType="end"/>
            </w:r>
          </w:hyperlink>
        </w:p>
        <w:p w14:paraId="2F2512AE" w14:textId="5BADBDAC" w:rsidR="009D074B" w:rsidRDefault="00B44648">
          <w:pPr>
            <w:pStyle w:val="TOC2"/>
            <w:rPr>
              <w:rFonts w:eastAsiaTheme="minorEastAsia"/>
              <w:noProof/>
              <w:lang w:val="en-CA" w:eastAsia="en-CA"/>
            </w:rPr>
          </w:pPr>
          <w:hyperlink w:anchor="_Toc476299299" w:history="1">
            <w:r w:rsidR="009D074B" w:rsidRPr="002D2F0F">
              <w:rPr>
                <w:rStyle w:val="Hyperlink"/>
                <w:noProof/>
              </w:rPr>
              <w:t>5.1</w:t>
            </w:r>
            <w:r w:rsidR="009D074B">
              <w:rPr>
                <w:rFonts w:eastAsiaTheme="minorEastAsia"/>
                <w:noProof/>
                <w:lang w:val="en-CA" w:eastAsia="en-CA"/>
              </w:rPr>
              <w:tab/>
            </w:r>
            <w:r w:rsidR="009D074B" w:rsidRPr="002D2F0F">
              <w:rPr>
                <w:rStyle w:val="Hyperlink"/>
                <w:noProof/>
              </w:rPr>
              <w:t>Manufactured Product Status</w:t>
            </w:r>
            <w:r w:rsidR="009D074B">
              <w:rPr>
                <w:noProof/>
                <w:webHidden/>
              </w:rPr>
              <w:tab/>
            </w:r>
            <w:r w:rsidR="009D074B">
              <w:rPr>
                <w:noProof/>
                <w:webHidden/>
              </w:rPr>
              <w:fldChar w:fldCharType="begin"/>
            </w:r>
            <w:r w:rsidR="009D074B">
              <w:rPr>
                <w:noProof/>
                <w:webHidden/>
              </w:rPr>
              <w:instrText xml:space="preserve"> PAGEREF _Toc476299299 \h </w:instrText>
            </w:r>
            <w:r w:rsidR="009D074B">
              <w:rPr>
                <w:noProof/>
                <w:webHidden/>
              </w:rPr>
            </w:r>
            <w:r w:rsidR="009D074B">
              <w:rPr>
                <w:noProof/>
                <w:webHidden/>
              </w:rPr>
              <w:fldChar w:fldCharType="separate"/>
            </w:r>
            <w:r w:rsidR="009D074B">
              <w:rPr>
                <w:noProof/>
                <w:webHidden/>
              </w:rPr>
              <w:t>14</w:t>
            </w:r>
            <w:r w:rsidR="009D074B">
              <w:rPr>
                <w:noProof/>
                <w:webHidden/>
              </w:rPr>
              <w:fldChar w:fldCharType="end"/>
            </w:r>
          </w:hyperlink>
        </w:p>
        <w:p w14:paraId="3C4A60DF" w14:textId="1DC6C750" w:rsidR="009D074B" w:rsidRDefault="00B44648">
          <w:pPr>
            <w:pStyle w:val="TOC2"/>
            <w:rPr>
              <w:rFonts w:eastAsiaTheme="minorEastAsia"/>
              <w:noProof/>
              <w:lang w:val="en-CA" w:eastAsia="en-CA"/>
            </w:rPr>
          </w:pPr>
          <w:hyperlink w:anchor="_Toc476299300" w:history="1">
            <w:r w:rsidR="009D074B" w:rsidRPr="002D2F0F">
              <w:rPr>
                <w:rStyle w:val="Hyperlink"/>
                <w:noProof/>
              </w:rPr>
              <w:t>5.2</w:t>
            </w:r>
            <w:r w:rsidR="009D074B">
              <w:rPr>
                <w:rFonts w:eastAsiaTheme="minorEastAsia"/>
                <w:noProof/>
                <w:lang w:val="en-CA" w:eastAsia="en-CA"/>
              </w:rPr>
              <w:tab/>
            </w:r>
            <w:r w:rsidR="009D074B" w:rsidRPr="002D2F0F">
              <w:rPr>
                <w:rStyle w:val="Hyperlink"/>
                <w:noProof/>
              </w:rPr>
              <w:t>Non-Proprietary Therapeutic Product and Therapeutic Moiety Product Status</w:t>
            </w:r>
            <w:r w:rsidR="009D074B">
              <w:rPr>
                <w:noProof/>
                <w:webHidden/>
              </w:rPr>
              <w:tab/>
            </w:r>
            <w:r w:rsidR="009D074B">
              <w:rPr>
                <w:noProof/>
                <w:webHidden/>
              </w:rPr>
              <w:fldChar w:fldCharType="begin"/>
            </w:r>
            <w:r w:rsidR="009D074B">
              <w:rPr>
                <w:noProof/>
                <w:webHidden/>
              </w:rPr>
              <w:instrText xml:space="preserve"> PAGEREF _Toc476299300 \h </w:instrText>
            </w:r>
            <w:r w:rsidR="009D074B">
              <w:rPr>
                <w:noProof/>
                <w:webHidden/>
              </w:rPr>
            </w:r>
            <w:r w:rsidR="009D074B">
              <w:rPr>
                <w:noProof/>
                <w:webHidden/>
              </w:rPr>
              <w:fldChar w:fldCharType="separate"/>
            </w:r>
            <w:r w:rsidR="009D074B">
              <w:rPr>
                <w:noProof/>
                <w:webHidden/>
              </w:rPr>
              <w:t>15</w:t>
            </w:r>
            <w:r w:rsidR="009D074B">
              <w:rPr>
                <w:noProof/>
                <w:webHidden/>
              </w:rPr>
              <w:fldChar w:fldCharType="end"/>
            </w:r>
          </w:hyperlink>
        </w:p>
        <w:p w14:paraId="0C7325AE" w14:textId="64E375CF" w:rsidR="009D074B" w:rsidRDefault="00B44648">
          <w:pPr>
            <w:pStyle w:val="TOC1"/>
            <w:rPr>
              <w:rFonts w:eastAsiaTheme="minorEastAsia"/>
              <w:noProof/>
              <w:lang w:val="en-CA" w:eastAsia="en-CA"/>
            </w:rPr>
          </w:pPr>
          <w:hyperlink w:anchor="_Toc476299301" w:history="1">
            <w:r w:rsidR="009D074B" w:rsidRPr="002D2F0F">
              <w:rPr>
                <w:rStyle w:val="Hyperlink"/>
                <w:noProof/>
              </w:rPr>
              <w:t>6</w:t>
            </w:r>
            <w:r w:rsidR="009D074B">
              <w:rPr>
                <w:rFonts w:eastAsiaTheme="minorEastAsia"/>
                <w:noProof/>
                <w:lang w:val="en-CA" w:eastAsia="en-CA"/>
              </w:rPr>
              <w:tab/>
            </w:r>
            <w:r w:rsidR="009D074B" w:rsidRPr="002D2F0F">
              <w:rPr>
                <w:rStyle w:val="Hyperlink"/>
                <w:noProof/>
              </w:rPr>
              <w:t>Substance-Strength Set for the NTP</w:t>
            </w:r>
            <w:r w:rsidR="009D074B">
              <w:rPr>
                <w:noProof/>
                <w:webHidden/>
              </w:rPr>
              <w:tab/>
            </w:r>
            <w:r w:rsidR="009D074B">
              <w:rPr>
                <w:noProof/>
                <w:webHidden/>
              </w:rPr>
              <w:fldChar w:fldCharType="begin"/>
            </w:r>
            <w:r w:rsidR="009D074B">
              <w:rPr>
                <w:noProof/>
                <w:webHidden/>
              </w:rPr>
              <w:instrText xml:space="preserve"> PAGEREF _Toc476299301 \h </w:instrText>
            </w:r>
            <w:r w:rsidR="009D074B">
              <w:rPr>
                <w:noProof/>
                <w:webHidden/>
              </w:rPr>
            </w:r>
            <w:r w:rsidR="009D074B">
              <w:rPr>
                <w:noProof/>
                <w:webHidden/>
              </w:rPr>
              <w:fldChar w:fldCharType="separate"/>
            </w:r>
            <w:r w:rsidR="009D074B">
              <w:rPr>
                <w:noProof/>
                <w:webHidden/>
              </w:rPr>
              <w:t>16</w:t>
            </w:r>
            <w:r w:rsidR="009D074B">
              <w:rPr>
                <w:noProof/>
                <w:webHidden/>
              </w:rPr>
              <w:fldChar w:fldCharType="end"/>
            </w:r>
          </w:hyperlink>
        </w:p>
        <w:p w14:paraId="38792F72" w14:textId="0791CAE9" w:rsidR="009D074B" w:rsidRDefault="00B44648">
          <w:pPr>
            <w:pStyle w:val="TOC2"/>
            <w:rPr>
              <w:rFonts w:eastAsiaTheme="minorEastAsia"/>
              <w:noProof/>
              <w:lang w:val="en-CA" w:eastAsia="en-CA"/>
            </w:rPr>
          </w:pPr>
          <w:hyperlink w:anchor="_Toc476299302" w:history="1">
            <w:r w:rsidR="009D074B" w:rsidRPr="002D2F0F">
              <w:rPr>
                <w:rStyle w:val="Hyperlink"/>
                <w:noProof/>
              </w:rPr>
              <w:t>6.1</w:t>
            </w:r>
            <w:r w:rsidR="009D074B">
              <w:rPr>
                <w:rFonts w:eastAsiaTheme="minorEastAsia"/>
                <w:noProof/>
                <w:lang w:val="en-CA" w:eastAsia="en-CA"/>
              </w:rPr>
              <w:tab/>
            </w:r>
            <w:r w:rsidR="009D074B" w:rsidRPr="002D2F0F">
              <w:rPr>
                <w:rStyle w:val="Hyperlink"/>
                <w:noProof/>
              </w:rPr>
              <w:t>Substance Naming</w:t>
            </w:r>
            <w:r w:rsidR="009D074B">
              <w:rPr>
                <w:noProof/>
                <w:webHidden/>
              </w:rPr>
              <w:tab/>
            </w:r>
            <w:r w:rsidR="009D074B">
              <w:rPr>
                <w:noProof/>
                <w:webHidden/>
              </w:rPr>
              <w:fldChar w:fldCharType="begin"/>
            </w:r>
            <w:r w:rsidR="009D074B">
              <w:rPr>
                <w:noProof/>
                <w:webHidden/>
              </w:rPr>
              <w:instrText xml:space="preserve"> PAGEREF _Toc476299302 \h </w:instrText>
            </w:r>
            <w:r w:rsidR="009D074B">
              <w:rPr>
                <w:noProof/>
                <w:webHidden/>
              </w:rPr>
            </w:r>
            <w:r w:rsidR="009D074B">
              <w:rPr>
                <w:noProof/>
                <w:webHidden/>
              </w:rPr>
              <w:fldChar w:fldCharType="separate"/>
            </w:r>
            <w:r w:rsidR="009D074B">
              <w:rPr>
                <w:noProof/>
                <w:webHidden/>
              </w:rPr>
              <w:t>16</w:t>
            </w:r>
            <w:r w:rsidR="009D074B">
              <w:rPr>
                <w:noProof/>
                <w:webHidden/>
              </w:rPr>
              <w:fldChar w:fldCharType="end"/>
            </w:r>
          </w:hyperlink>
        </w:p>
        <w:p w14:paraId="1C1DFAD6" w14:textId="2E6188B5" w:rsidR="009D074B" w:rsidRDefault="00B44648">
          <w:pPr>
            <w:pStyle w:val="TOC2"/>
            <w:rPr>
              <w:rFonts w:eastAsiaTheme="minorEastAsia"/>
              <w:noProof/>
              <w:lang w:val="en-CA" w:eastAsia="en-CA"/>
            </w:rPr>
          </w:pPr>
          <w:hyperlink w:anchor="_Toc476299303" w:history="1">
            <w:r w:rsidR="009D074B" w:rsidRPr="002D2F0F">
              <w:rPr>
                <w:rStyle w:val="Hyperlink"/>
                <w:noProof/>
              </w:rPr>
              <w:t>6.2</w:t>
            </w:r>
            <w:r w:rsidR="009D074B">
              <w:rPr>
                <w:rFonts w:eastAsiaTheme="minorEastAsia"/>
                <w:noProof/>
                <w:lang w:val="en-CA" w:eastAsia="en-CA"/>
              </w:rPr>
              <w:tab/>
            </w:r>
            <w:r w:rsidR="009D074B" w:rsidRPr="002D2F0F">
              <w:rPr>
                <w:rStyle w:val="Hyperlink"/>
                <w:noProof/>
              </w:rPr>
              <w:t>Precise Active Ingredient Substance(s)</w:t>
            </w:r>
            <w:r w:rsidR="009D074B">
              <w:rPr>
                <w:noProof/>
                <w:webHidden/>
              </w:rPr>
              <w:tab/>
            </w:r>
            <w:r w:rsidR="009D074B">
              <w:rPr>
                <w:noProof/>
                <w:webHidden/>
              </w:rPr>
              <w:fldChar w:fldCharType="begin"/>
            </w:r>
            <w:r w:rsidR="009D074B">
              <w:rPr>
                <w:noProof/>
                <w:webHidden/>
              </w:rPr>
              <w:instrText xml:space="preserve"> PAGEREF _Toc476299303 \h </w:instrText>
            </w:r>
            <w:r w:rsidR="009D074B">
              <w:rPr>
                <w:noProof/>
                <w:webHidden/>
              </w:rPr>
            </w:r>
            <w:r w:rsidR="009D074B">
              <w:rPr>
                <w:noProof/>
                <w:webHidden/>
              </w:rPr>
              <w:fldChar w:fldCharType="separate"/>
            </w:r>
            <w:r w:rsidR="009D074B">
              <w:rPr>
                <w:noProof/>
                <w:webHidden/>
              </w:rPr>
              <w:t>16</w:t>
            </w:r>
            <w:r w:rsidR="009D074B">
              <w:rPr>
                <w:noProof/>
                <w:webHidden/>
              </w:rPr>
              <w:fldChar w:fldCharType="end"/>
            </w:r>
          </w:hyperlink>
        </w:p>
        <w:p w14:paraId="452CB617" w14:textId="57BDCEBD" w:rsidR="009D074B" w:rsidRDefault="00B44648">
          <w:pPr>
            <w:pStyle w:val="TOC2"/>
            <w:rPr>
              <w:rFonts w:eastAsiaTheme="minorEastAsia"/>
              <w:noProof/>
              <w:lang w:val="en-CA" w:eastAsia="en-CA"/>
            </w:rPr>
          </w:pPr>
          <w:hyperlink w:anchor="_Toc476299304" w:history="1">
            <w:r w:rsidR="009D074B" w:rsidRPr="002D2F0F">
              <w:rPr>
                <w:rStyle w:val="Hyperlink"/>
                <w:noProof/>
              </w:rPr>
              <w:t>6.3</w:t>
            </w:r>
            <w:r w:rsidR="009D074B">
              <w:rPr>
                <w:rFonts w:eastAsiaTheme="minorEastAsia"/>
                <w:noProof/>
                <w:lang w:val="en-CA" w:eastAsia="en-CA"/>
              </w:rPr>
              <w:tab/>
            </w:r>
            <w:r w:rsidR="009D074B" w:rsidRPr="002D2F0F">
              <w:rPr>
                <w:rStyle w:val="Hyperlink"/>
                <w:noProof/>
              </w:rPr>
              <w:t>Basis of Strength Substance</w:t>
            </w:r>
            <w:r w:rsidR="009D074B">
              <w:rPr>
                <w:noProof/>
                <w:webHidden/>
              </w:rPr>
              <w:tab/>
            </w:r>
            <w:r w:rsidR="009D074B">
              <w:rPr>
                <w:noProof/>
                <w:webHidden/>
              </w:rPr>
              <w:fldChar w:fldCharType="begin"/>
            </w:r>
            <w:r w:rsidR="009D074B">
              <w:rPr>
                <w:noProof/>
                <w:webHidden/>
              </w:rPr>
              <w:instrText xml:space="preserve"> PAGEREF _Toc476299304 \h </w:instrText>
            </w:r>
            <w:r w:rsidR="009D074B">
              <w:rPr>
                <w:noProof/>
                <w:webHidden/>
              </w:rPr>
            </w:r>
            <w:r w:rsidR="009D074B">
              <w:rPr>
                <w:noProof/>
                <w:webHidden/>
              </w:rPr>
              <w:fldChar w:fldCharType="separate"/>
            </w:r>
            <w:r w:rsidR="009D074B">
              <w:rPr>
                <w:noProof/>
                <w:webHidden/>
              </w:rPr>
              <w:t>17</w:t>
            </w:r>
            <w:r w:rsidR="009D074B">
              <w:rPr>
                <w:noProof/>
                <w:webHidden/>
              </w:rPr>
              <w:fldChar w:fldCharType="end"/>
            </w:r>
          </w:hyperlink>
        </w:p>
        <w:p w14:paraId="5F525BBB" w14:textId="1FF7B20D" w:rsidR="009D074B" w:rsidRDefault="00B44648">
          <w:pPr>
            <w:pStyle w:val="TOC2"/>
            <w:rPr>
              <w:rFonts w:eastAsiaTheme="minorEastAsia"/>
              <w:noProof/>
              <w:lang w:val="en-CA" w:eastAsia="en-CA"/>
            </w:rPr>
          </w:pPr>
          <w:hyperlink w:anchor="_Toc476299305" w:history="1">
            <w:r w:rsidR="009D074B" w:rsidRPr="002D2F0F">
              <w:rPr>
                <w:rStyle w:val="Hyperlink"/>
                <w:noProof/>
              </w:rPr>
              <w:t>6.4</w:t>
            </w:r>
            <w:r w:rsidR="009D074B">
              <w:rPr>
                <w:rFonts w:eastAsiaTheme="minorEastAsia"/>
                <w:noProof/>
                <w:lang w:val="en-CA" w:eastAsia="en-CA"/>
              </w:rPr>
              <w:tab/>
            </w:r>
            <w:r w:rsidR="009D074B" w:rsidRPr="002D2F0F">
              <w:rPr>
                <w:rStyle w:val="Hyperlink"/>
                <w:noProof/>
              </w:rPr>
              <w:t>Substance in the NTP Formal Name</w:t>
            </w:r>
            <w:r w:rsidR="009D074B">
              <w:rPr>
                <w:noProof/>
                <w:webHidden/>
              </w:rPr>
              <w:tab/>
            </w:r>
            <w:r w:rsidR="009D074B">
              <w:rPr>
                <w:noProof/>
                <w:webHidden/>
              </w:rPr>
              <w:fldChar w:fldCharType="begin"/>
            </w:r>
            <w:r w:rsidR="009D074B">
              <w:rPr>
                <w:noProof/>
                <w:webHidden/>
              </w:rPr>
              <w:instrText xml:space="preserve"> PAGEREF _Toc476299305 \h </w:instrText>
            </w:r>
            <w:r w:rsidR="009D074B">
              <w:rPr>
                <w:noProof/>
                <w:webHidden/>
              </w:rPr>
            </w:r>
            <w:r w:rsidR="009D074B">
              <w:rPr>
                <w:noProof/>
                <w:webHidden/>
              </w:rPr>
              <w:fldChar w:fldCharType="separate"/>
            </w:r>
            <w:r w:rsidR="009D074B">
              <w:rPr>
                <w:noProof/>
                <w:webHidden/>
              </w:rPr>
              <w:t>17</w:t>
            </w:r>
            <w:r w:rsidR="009D074B">
              <w:rPr>
                <w:noProof/>
                <w:webHidden/>
              </w:rPr>
              <w:fldChar w:fldCharType="end"/>
            </w:r>
          </w:hyperlink>
        </w:p>
        <w:p w14:paraId="75960ACB" w14:textId="3AF0455B" w:rsidR="009D074B" w:rsidRDefault="00B44648">
          <w:pPr>
            <w:pStyle w:val="TOC2"/>
            <w:rPr>
              <w:rFonts w:eastAsiaTheme="minorEastAsia"/>
              <w:noProof/>
              <w:lang w:val="en-CA" w:eastAsia="en-CA"/>
            </w:rPr>
          </w:pPr>
          <w:hyperlink w:anchor="_Toc476299306" w:history="1">
            <w:r w:rsidR="009D074B" w:rsidRPr="002D2F0F">
              <w:rPr>
                <w:rStyle w:val="Hyperlink"/>
                <w:noProof/>
              </w:rPr>
              <w:t>6.5</w:t>
            </w:r>
            <w:r w:rsidR="009D074B">
              <w:rPr>
                <w:rFonts w:eastAsiaTheme="minorEastAsia"/>
                <w:noProof/>
                <w:lang w:val="en-CA" w:eastAsia="en-CA"/>
              </w:rPr>
              <w:tab/>
            </w:r>
            <w:r w:rsidR="009D074B" w:rsidRPr="002D2F0F">
              <w:rPr>
                <w:rStyle w:val="Hyperlink"/>
                <w:noProof/>
              </w:rPr>
              <w:t>Description of Strength (as part of the Strength-Set) in the NTP Formal Name</w:t>
            </w:r>
            <w:r w:rsidR="009D074B">
              <w:rPr>
                <w:noProof/>
                <w:webHidden/>
              </w:rPr>
              <w:tab/>
            </w:r>
            <w:r w:rsidR="009D074B">
              <w:rPr>
                <w:noProof/>
                <w:webHidden/>
              </w:rPr>
              <w:fldChar w:fldCharType="begin"/>
            </w:r>
            <w:r w:rsidR="009D074B">
              <w:rPr>
                <w:noProof/>
                <w:webHidden/>
              </w:rPr>
              <w:instrText xml:space="preserve"> PAGEREF _Toc476299306 \h </w:instrText>
            </w:r>
            <w:r w:rsidR="009D074B">
              <w:rPr>
                <w:noProof/>
                <w:webHidden/>
              </w:rPr>
            </w:r>
            <w:r w:rsidR="009D074B">
              <w:rPr>
                <w:noProof/>
                <w:webHidden/>
              </w:rPr>
              <w:fldChar w:fldCharType="separate"/>
            </w:r>
            <w:r w:rsidR="009D074B">
              <w:rPr>
                <w:noProof/>
                <w:webHidden/>
              </w:rPr>
              <w:t>18</w:t>
            </w:r>
            <w:r w:rsidR="009D074B">
              <w:rPr>
                <w:noProof/>
                <w:webHidden/>
              </w:rPr>
              <w:fldChar w:fldCharType="end"/>
            </w:r>
          </w:hyperlink>
        </w:p>
        <w:p w14:paraId="1829033D" w14:textId="79931FB7" w:rsidR="009D074B" w:rsidRDefault="00B44648">
          <w:pPr>
            <w:pStyle w:val="TOC3"/>
            <w:tabs>
              <w:tab w:val="left" w:pos="1320"/>
              <w:tab w:val="right" w:leader="dot" w:pos="9016"/>
            </w:tabs>
            <w:rPr>
              <w:rFonts w:eastAsiaTheme="minorEastAsia"/>
              <w:noProof/>
              <w:lang w:val="en-CA" w:eastAsia="en-CA"/>
            </w:rPr>
          </w:pPr>
          <w:hyperlink w:anchor="_Toc476299307" w:history="1">
            <w:r w:rsidR="009D074B" w:rsidRPr="002D2F0F">
              <w:rPr>
                <w:rStyle w:val="Hyperlink"/>
                <w:noProof/>
              </w:rPr>
              <w:t>6.5.1</w:t>
            </w:r>
            <w:r w:rsidR="009D074B">
              <w:rPr>
                <w:rFonts w:eastAsiaTheme="minorEastAsia"/>
                <w:noProof/>
                <w:lang w:val="en-CA" w:eastAsia="en-CA"/>
              </w:rPr>
              <w:tab/>
            </w:r>
            <w:r w:rsidR="009D074B" w:rsidRPr="002D2F0F">
              <w:rPr>
                <w:rStyle w:val="Hyperlink"/>
                <w:noProof/>
              </w:rPr>
              <w:t>Presentation Strength or Concentration Strength</w:t>
            </w:r>
            <w:r w:rsidR="009D074B">
              <w:rPr>
                <w:noProof/>
                <w:webHidden/>
              </w:rPr>
              <w:tab/>
            </w:r>
            <w:r w:rsidR="009D074B">
              <w:rPr>
                <w:noProof/>
                <w:webHidden/>
              </w:rPr>
              <w:fldChar w:fldCharType="begin"/>
            </w:r>
            <w:r w:rsidR="009D074B">
              <w:rPr>
                <w:noProof/>
                <w:webHidden/>
              </w:rPr>
              <w:instrText xml:space="preserve"> PAGEREF _Toc476299307 \h </w:instrText>
            </w:r>
            <w:r w:rsidR="009D074B">
              <w:rPr>
                <w:noProof/>
                <w:webHidden/>
              </w:rPr>
            </w:r>
            <w:r w:rsidR="009D074B">
              <w:rPr>
                <w:noProof/>
                <w:webHidden/>
              </w:rPr>
              <w:fldChar w:fldCharType="separate"/>
            </w:r>
            <w:r w:rsidR="009D074B">
              <w:rPr>
                <w:noProof/>
                <w:webHidden/>
              </w:rPr>
              <w:t>19</w:t>
            </w:r>
            <w:r w:rsidR="009D074B">
              <w:rPr>
                <w:noProof/>
                <w:webHidden/>
              </w:rPr>
              <w:fldChar w:fldCharType="end"/>
            </w:r>
          </w:hyperlink>
        </w:p>
        <w:p w14:paraId="786DE771" w14:textId="467DE483" w:rsidR="009D074B" w:rsidRDefault="00B44648">
          <w:pPr>
            <w:pStyle w:val="TOC3"/>
            <w:tabs>
              <w:tab w:val="left" w:pos="1320"/>
              <w:tab w:val="right" w:leader="dot" w:pos="9016"/>
            </w:tabs>
            <w:rPr>
              <w:rFonts w:eastAsiaTheme="minorEastAsia"/>
              <w:noProof/>
              <w:lang w:val="en-CA" w:eastAsia="en-CA"/>
            </w:rPr>
          </w:pPr>
          <w:hyperlink w:anchor="_Toc476299308" w:history="1">
            <w:r w:rsidR="009D074B" w:rsidRPr="002D2F0F">
              <w:rPr>
                <w:rStyle w:val="Hyperlink"/>
                <w:noProof/>
              </w:rPr>
              <w:t>6.5.2</w:t>
            </w:r>
            <w:r w:rsidR="009D074B">
              <w:rPr>
                <w:rFonts w:eastAsiaTheme="minorEastAsia"/>
                <w:noProof/>
                <w:lang w:val="en-CA" w:eastAsia="en-CA"/>
              </w:rPr>
              <w:tab/>
            </w:r>
            <w:r w:rsidR="009D074B" w:rsidRPr="002D2F0F">
              <w:rPr>
                <w:rStyle w:val="Hyperlink"/>
                <w:noProof/>
              </w:rPr>
              <w:t>Representing Values</w:t>
            </w:r>
            <w:r w:rsidR="009D074B">
              <w:rPr>
                <w:noProof/>
                <w:webHidden/>
              </w:rPr>
              <w:tab/>
            </w:r>
            <w:r w:rsidR="009D074B">
              <w:rPr>
                <w:noProof/>
                <w:webHidden/>
              </w:rPr>
              <w:fldChar w:fldCharType="begin"/>
            </w:r>
            <w:r w:rsidR="009D074B">
              <w:rPr>
                <w:noProof/>
                <w:webHidden/>
              </w:rPr>
              <w:instrText xml:space="preserve"> PAGEREF _Toc476299308 \h </w:instrText>
            </w:r>
            <w:r w:rsidR="009D074B">
              <w:rPr>
                <w:noProof/>
                <w:webHidden/>
              </w:rPr>
            </w:r>
            <w:r w:rsidR="009D074B">
              <w:rPr>
                <w:noProof/>
                <w:webHidden/>
              </w:rPr>
              <w:fldChar w:fldCharType="separate"/>
            </w:r>
            <w:r w:rsidR="009D074B">
              <w:rPr>
                <w:noProof/>
                <w:webHidden/>
              </w:rPr>
              <w:t>20</w:t>
            </w:r>
            <w:r w:rsidR="009D074B">
              <w:rPr>
                <w:noProof/>
                <w:webHidden/>
              </w:rPr>
              <w:fldChar w:fldCharType="end"/>
            </w:r>
          </w:hyperlink>
        </w:p>
        <w:p w14:paraId="2B54C14E" w14:textId="787B3BE4" w:rsidR="009D074B" w:rsidRDefault="00B44648">
          <w:pPr>
            <w:pStyle w:val="TOC3"/>
            <w:tabs>
              <w:tab w:val="left" w:pos="1320"/>
              <w:tab w:val="right" w:leader="dot" w:pos="9016"/>
            </w:tabs>
            <w:rPr>
              <w:rFonts w:eastAsiaTheme="minorEastAsia"/>
              <w:noProof/>
              <w:lang w:val="en-CA" w:eastAsia="en-CA"/>
            </w:rPr>
          </w:pPr>
          <w:hyperlink w:anchor="_Toc476299309" w:history="1">
            <w:r w:rsidR="009D074B" w:rsidRPr="002D2F0F">
              <w:rPr>
                <w:rStyle w:val="Hyperlink"/>
                <w:noProof/>
              </w:rPr>
              <w:t>6.5.3</w:t>
            </w:r>
            <w:r w:rsidR="009D074B">
              <w:rPr>
                <w:rFonts w:eastAsiaTheme="minorEastAsia"/>
                <w:noProof/>
                <w:lang w:val="en-CA" w:eastAsia="en-CA"/>
              </w:rPr>
              <w:tab/>
            </w:r>
            <w:r w:rsidR="009D074B" w:rsidRPr="002D2F0F">
              <w:rPr>
                <w:rStyle w:val="Hyperlink"/>
                <w:noProof/>
              </w:rPr>
              <w:t>Representing Units of Measure</w:t>
            </w:r>
            <w:r w:rsidR="009D074B">
              <w:rPr>
                <w:noProof/>
                <w:webHidden/>
              </w:rPr>
              <w:tab/>
            </w:r>
            <w:r w:rsidR="009D074B">
              <w:rPr>
                <w:noProof/>
                <w:webHidden/>
              </w:rPr>
              <w:fldChar w:fldCharType="begin"/>
            </w:r>
            <w:r w:rsidR="009D074B">
              <w:rPr>
                <w:noProof/>
                <w:webHidden/>
              </w:rPr>
              <w:instrText xml:space="preserve"> PAGEREF _Toc476299309 \h </w:instrText>
            </w:r>
            <w:r w:rsidR="009D074B">
              <w:rPr>
                <w:noProof/>
                <w:webHidden/>
              </w:rPr>
            </w:r>
            <w:r w:rsidR="009D074B">
              <w:rPr>
                <w:noProof/>
                <w:webHidden/>
              </w:rPr>
              <w:fldChar w:fldCharType="separate"/>
            </w:r>
            <w:r w:rsidR="009D074B">
              <w:rPr>
                <w:noProof/>
                <w:webHidden/>
              </w:rPr>
              <w:t>20</w:t>
            </w:r>
            <w:r w:rsidR="009D074B">
              <w:rPr>
                <w:noProof/>
                <w:webHidden/>
              </w:rPr>
              <w:fldChar w:fldCharType="end"/>
            </w:r>
          </w:hyperlink>
        </w:p>
        <w:p w14:paraId="6D888C7F" w14:textId="64F3BF7F" w:rsidR="009D074B" w:rsidRDefault="00B44648">
          <w:pPr>
            <w:pStyle w:val="TOC3"/>
            <w:tabs>
              <w:tab w:val="left" w:pos="1320"/>
              <w:tab w:val="right" w:leader="dot" w:pos="9016"/>
            </w:tabs>
            <w:rPr>
              <w:rFonts w:eastAsiaTheme="minorEastAsia"/>
              <w:noProof/>
              <w:lang w:val="en-CA" w:eastAsia="en-CA"/>
            </w:rPr>
          </w:pPr>
          <w:hyperlink w:anchor="_Toc476299310" w:history="1">
            <w:r w:rsidR="009D074B" w:rsidRPr="002D2F0F">
              <w:rPr>
                <w:rStyle w:val="Hyperlink"/>
                <w:noProof/>
              </w:rPr>
              <w:t>6.5.4</w:t>
            </w:r>
            <w:r w:rsidR="009D074B">
              <w:rPr>
                <w:rFonts w:eastAsiaTheme="minorEastAsia"/>
                <w:noProof/>
                <w:lang w:val="en-CA" w:eastAsia="en-CA"/>
              </w:rPr>
              <w:tab/>
            </w:r>
            <w:r w:rsidR="009D074B" w:rsidRPr="002D2F0F">
              <w:rPr>
                <w:rStyle w:val="Hyperlink"/>
                <w:noProof/>
              </w:rPr>
              <w:t>Alternative Strength Descriptions</w:t>
            </w:r>
            <w:r w:rsidR="009D074B">
              <w:rPr>
                <w:noProof/>
                <w:webHidden/>
              </w:rPr>
              <w:tab/>
            </w:r>
            <w:r w:rsidR="009D074B">
              <w:rPr>
                <w:noProof/>
                <w:webHidden/>
              </w:rPr>
              <w:fldChar w:fldCharType="begin"/>
            </w:r>
            <w:r w:rsidR="009D074B">
              <w:rPr>
                <w:noProof/>
                <w:webHidden/>
              </w:rPr>
              <w:instrText xml:space="preserve"> PAGEREF _Toc476299310 \h </w:instrText>
            </w:r>
            <w:r w:rsidR="009D074B">
              <w:rPr>
                <w:noProof/>
                <w:webHidden/>
              </w:rPr>
            </w:r>
            <w:r w:rsidR="009D074B">
              <w:rPr>
                <w:noProof/>
                <w:webHidden/>
              </w:rPr>
              <w:fldChar w:fldCharType="separate"/>
            </w:r>
            <w:r w:rsidR="009D074B">
              <w:rPr>
                <w:noProof/>
                <w:webHidden/>
              </w:rPr>
              <w:t>20</w:t>
            </w:r>
            <w:r w:rsidR="009D074B">
              <w:rPr>
                <w:noProof/>
                <w:webHidden/>
              </w:rPr>
              <w:fldChar w:fldCharType="end"/>
            </w:r>
          </w:hyperlink>
        </w:p>
        <w:p w14:paraId="2A82E910" w14:textId="1FEB3A36" w:rsidR="009D074B" w:rsidRDefault="00B44648">
          <w:pPr>
            <w:pStyle w:val="TOC1"/>
            <w:rPr>
              <w:rFonts w:eastAsiaTheme="minorEastAsia"/>
              <w:noProof/>
              <w:lang w:val="en-CA" w:eastAsia="en-CA"/>
            </w:rPr>
          </w:pPr>
          <w:hyperlink w:anchor="_Toc476299311" w:history="1">
            <w:r w:rsidR="009D074B" w:rsidRPr="002D2F0F">
              <w:rPr>
                <w:rStyle w:val="Hyperlink"/>
                <w:noProof/>
              </w:rPr>
              <w:t>7</w:t>
            </w:r>
            <w:r w:rsidR="009D074B">
              <w:rPr>
                <w:rFonts w:eastAsiaTheme="minorEastAsia"/>
                <w:noProof/>
                <w:lang w:val="en-CA" w:eastAsia="en-CA"/>
              </w:rPr>
              <w:tab/>
            </w:r>
            <w:r w:rsidR="009D074B" w:rsidRPr="002D2F0F">
              <w:rPr>
                <w:rStyle w:val="Hyperlink"/>
                <w:noProof/>
              </w:rPr>
              <w:t>Dose Form for the NTP</w:t>
            </w:r>
            <w:r w:rsidR="009D074B">
              <w:rPr>
                <w:noProof/>
                <w:webHidden/>
              </w:rPr>
              <w:tab/>
            </w:r>
            <w:r w:rsidR="009D074B">
              <w:rPr>
                <w:noProof/>
                <w:webHidden/>
              </w:rPr>
              <w:fldChar w:fldCharType="begin"/>
            </w:r>
            <w:r w:rsidR="009D074B">
              <w:rPr>
                <w:noProof/>
                <w:webHidden/>
              </w:rPr>
              <w:instrText xml:space="preserve"> PAGEREF _Toc476299311 \h </w:instrText>
            </w:r>
            <w:r w:rsidR="009D074B">
              <w:rPr>
                <w:noProof/>
                <w:webHidden/>
              </w:rPr>
            </w:r>
            <w:r w:rsidR="009D074B">
              <w:rPr>
                <w:noProof/>
                <w:webHidden/>
              </w:rPr>
              <w:fldChar w:fldCharType="separate"/>
            </w:r>
            <w:r w:rsidR="009D074B">
              <w:rPr>
                <w:noProof/>
                <w:webHidden/>
              </w:rPr>
              <w:t>21</w:t>
            </w:r>
            <w:r w:rsidR="009D074B">
              <w:rPr>
                <w:noProof/>
                <w:webHidden/>
              </w:rPr>
              <w:fldChar w:fldCharType="end"/>
            </w:r>
          </w:hyperlink>
        </w:p>
        <w:p w14:paraId="7B33C747" w14:textId="540B97D9" w:rsidR="009D074B" w:rsidRDefault="00B44648">
          <w:pPr>
            <w:pStyle w:val="TOC2"/>
            <w:rPr>
              <w:rFonts w:eastAsiaTheme="minorEastAsia"/>
              <w:noProof/>
              <w:lang w:val="en-CA" w:eastAsia="en-CA"/>
            </w:rPr>
          </w:pPr>
          <w:hyperlink w:anchor="_Toc476299312" w:history="1">
            <w:r w:rsidR="009D074B" w:rsidRPr="002D2F0F">
              <w:rPr>
                <w:rStyle w:val="Hyperlink"/>
                <w:noProof/>
              </w:rPr>
              <w:t>7.1</w:t>
            </w:r>
            <w:r w:rsidR="009D074B">
              <w:rPr>
                <w:rFonts w:eastAsiaTheme="minorEastAsia"/>
                <w:noProof/>
                <w:lang w:val="en-CA" w:eastAsia="en-CA"/>
              </w:rPr>
              <w:tab/>
            </w:r>
            <w:r w:rsidR="009D074B" w:rsidRPr="002D2F0F">
              <w:rPr>
                <w:rStyle w:val="Hyperlink"/>
                <w:noProof/>
              </w:rPr>
              <w:t>Dose Form Types</w:t>
            </w:r>
            <w:r w:rsidR="009D074B">
              <w:rPr>
                <w:noProof/>
                <w:webHidden/>
              </w:rPr>
              <w:tab/>
            </w:r>
            <w:r w:rsidR="009D074B">
              <w:rPr>
                <w:noProof/>
                <w:webHidden/>
              </w:rPr>
              <w:fldChar w:fldCharType="begin"/>
            </w:r>
            <w:r w:rsidR="009D074B">
              <w:rPr>
                <w:noProof/>
                <w:webHidden/>
              </w:rPr>
              <w:instrText xml:space="preserve"> PAGEREF _Toc476299312 \h </w:instrText>
            </w:r>
            <w:r w:rsidR="009D074B">
              <w:rPr>
                <w:noProof/>
                <w:webHidden/>
              </w:rPr>
            </w:r>
            <w:r w:rsidR="009D074B">
              <w:rPr>
                <w:noProof/>
                <w:webHidden/>
              </w:rPr>
              <w:fldChar w:fldCharType="separate"/>
            </w:r>
            <w:r w:rsidR="009D074B">
              <w:rPr>
                <w:noProof/>
                <w:webHidden/>
              </w:rPr>
              <w:t>21</w:t>
            </w:r>
            <w:r w:rsidR="009D074B">
              <w:rPr>
                <w:noProof/>
                <w:webHidden/>
              </w:rPr>
              <w:fldChar w:fldCharType="end"/>
            </w:r>
          </w:hyperlink>
        </w:p>
        <w:p w14:paraId="0C70DF0A" w14:textId="5FE64AEC" w:rsidR="009D074B" w:rsidRDefault="00B44648">
          <w:pPr>
            <w:pStyle w:val="TOC2"/>
            <w:rPr>
              <w:rFonts w:eastAsiaTheme="minorEastAsia"/>
              <w:noProof/>
              <w:lang w:val="en-CA" w:eastAsia="en-CA"/>
            </w:rPr>
          </w:pPr>
          <w:hyperlink w:anchor="_Toc476299313" w:history="1">
            <w:r w:rsidR="009D074B" w:rsidRPr="002D2F0F">
              <w:rPr>
                <w:rStyle w:val="Hyperlink"/>
                <w:noProof/>
              </w:rPr>
              <w:t>7.2</w:t>
            </w:r>
            <w:r w:rsidR="009D074B">
              <w:rPr>
                <w:rFonts w:eastAsiaTheme="minorEastAsia"/>
                <w:noProof/>
                <w:lang w:val="en-CA" w:eastAsia="en-CA"/>
              </w:rPr>
              <w:tab/>
            </w:r>
            <w:r w:rsidR="009D074B" w:rsidRPr="002D2F0F">
              <w:rPr>
                <w:rStyle w:val="Hyperlink"/>
                <w:noProof/>
              </w:rPr>
              <w:t>Dose Form Description</w:t>
            </w:r>
            <w:r w:rsidR="009D074B">
              <w:rPr>
                <w:noProof/>
                <w:webHidden/>
              </w:rPr>
              <w:tab/>
            </w:r>
            <w:r w:rsidR="009D074B">
              <w:rPr>
                <w:noProof/>
                <w:webHidden/>
              </w:rPr>
              <w:fldChar w:fldCharType="begin"/>
            </w:r>
            <w:r w:rsidR="009D074B">
              <w:rPr>
                <w:noProof/>
                <w:webHidden/>
              </w:rPr>
              <w:instrText xml:space="preserve"> PAGEREF _Toc476299313 \h </w:instrText>
            </w:r>
            <w:r w:rsidR="009D074B">
              <w:rPr>
                <w:noProof/>
                <w:webHidden/>
              </w:rPr>
            </w:r>
            <w:r w:rsidR="009D074B">
              <w:rPr>
                <w:noProof/>
                <w:webHidden/>
              </w:rPr>
              <w:fldChar w:fldCharType="separate"/>
            </w:r>
            <w:r w:rsidR="009D074B">
              <w:rPr>
                <w:noProof/>
                <w:webHidden/>
              </w:rPr>
              <w:t>22</w:t>
            </w:r>
            <w:r w:rsidR="009D074B">
              <w:rPr>
                <w:noProof/>
                <w:webHidden/>
              </w:rPr>
              <w:fldChar w:fldCharType="end"/>
            </w:r>
          </w:hyperlink>
        </w:p>
        <w:p w14:paraId="61293A01" w14:textId="49C34C7C" w:rsidR="009D074B" w:rsidRDefault="00B44648">
          <w:pPr>
            <w:pStyle w:val="TOC3"/>
            <w:tabs>
              <w:tab w:val="left" w:pos="1320"/>
              <w:tab w:val="right" w:leader="dot" w:pos="9016"/>
            </w:tabs>
            <w:rPr>
              <w:rFonts w:eastAsiaTheme="minorEastAsia"/>
              <w:noProof/>
              <w:lang w:val="en-CA" w:eastAsia="en-CA"/>
            </w:rPr>
          </w:pPr>
          <w:hyperlink w:anchor="_Toc476299314" w:history="1">
            <w:r w:rsidR="009D074B" w:rsidRPr="002D2F0F">
              <w:rPr>
                <w:rStyle w:val="Hyperlink"/>
                <w:noProof/>
              </w:rPr>
              <w:t>7.2.1</w:t>
            </w:r>
            <w:r w:rsidR="009D074B">
              <w:rPr>
                <w:rFonts w:eastAsiaTheme="minorEastAsia"/>
                <w:noProof/>
                <w:lang w:val="en-CA" w:eastAsia="en-CA"/>
              </w:rPr>
              <w:tab/>
            </w:r>
            <w:r w:rsidR="009D074B" w:rsidRPr="002D2F0F">
              <w:rPr>
                <w:rStyle w:val="Hyperlink"/>
                <w:noProof/>
              </w:rPr>
              <w:t>Release Characteristics</w:t>
            </w:r>
            <w:r w:rsidR="009D074B">
              <w:rPr>
                <w:noProof/>
                <w:webHidden/>
              </w:rPr>
              <w:tab/>
            </w:r>
            <w:r w:rsidR="009D074B">
              <w:rPr>
                <w:noProof/>
                <w:webHidden/>
              </w:rPr>
              <w:fldChar w:fldCharType="begin"/>
            </w:r>
            <w:r w:rsidR="009D074B">
              <w:rPr>
                <w:noProof/>
                <w:webHidden/>
              </w:rPr>
              <w:instrText xml:space="preserve"> PAGEREF _Toc476299314 \h </w:instrText>
            </w:r>
            <w:r w:rsidR="009D074B">
              <w:rPr>
                <w:noProof/>
                <w:webHidden/>
              </w:rPr>
            </w:r>
            <w:r w:rsidR="009D074B">
              <w:rPr>
                <w:noProof/>
                <w:webHidden/>
              </w:rPr>
              <w:fldChar w:fldCharType="separate"/>
            </w:r>
            <w:r w:rsidR="009D074B">
              <w:rPr>
                <w:noProof/>
                <w:webHidden/>
              </w:rPr>
              <w:t>22</w:t>
            </w:r>
            <w:r w:rsidR="009D074B">
              <w:rPr>
                <w:noProof/>
                <w:webHidden/>
              </w:rPr>
              <w:fldChar w:fldCharType="end"/>
            </w:r>
          </w:hyperlink>
        </w:p>
        <w:p w14:paraId="05A31B1F" w14:textId="3F780170" w:rsidR="009D074B" w:rsidRDefault="00B44648">
          <w:pPr>
            <w:pStyle w:val="TOC3"/>
            <w:tabs>
              <w:tab w:val="left" w:pos="1320"/>
              <w:tab w:val="right" w:leader="dot" w:pos="9016"/>
            </w:tabs>
            <w:rPr>
              <w:rFonts w:eastAsiaTheme="minorEastAsia"/>
              <w:noProof/>
              <w:lang w:val="en-CA" w:eastAsia="en-CA"/>
            </w:rPr>
          </w:pPr>
          <w:hyperlink w:anchor="_Toc476299315" w:history="1">
            <w:r w:rsidR="009D074B" w:rsidRPr="002D2F0F">
              <w:rPr>
                <w:rStyle w:val="Hyperlink"/>
                <w:noProof/>
              </w:rPr>
              <w:t>7.2.2</w:t>
            </w:r>
            <w:r w:rsidR="009D074B">
              <w:rPr>
                <w:rFonts w:eastAsiaTheme="minorEastAsia"/>
                <w:noProof/>
                <w:lang w:val="en-CA" w:eastAsia="en-CA"/>
              </w:rPr>
              <w:tab/>
            </w:r>
            <w:r w:rsidR="009D074B" w:rsidRPr="002D2F0F">
              <w:rPr>
                <w:rStyle w:val="Hyperlink"/>
                <w:noProof/>
              </w:rPr>
              <w:t>DPD Dose Form Transformations</w:t>
            </w:r>
            <w:r w:rsidR="009D074B">
              <w:rPr>
                <w:noProof/>
                <w:webHidden/>
              </w:rPr>
              <w:tab/>
            </w:r>
            <w:r w:rsidR="009D074B">
              <w:rPr>
                <w:noProof/>
                <w:webHidden/>
              </w:rPr>
              <w:fldChar w:fldCharType="begin"/>
            </w:r>
            <w:r w:rsidR="009D074B">
              <w:rPr>
                <w:noProof/>
                <w:webHidden/>
              </w:rPr>
              <w:instrText xml:space="preserve"> PAGEREF _Toc476299315 \h </w:instrText>
            </w:r>
            <w:r w:rsidR="009D074B">
              <w:rPr>
                <w:noProof/>
                <w:webHidden/>
              </w:rPr>
            </w:r>
            <w:r w:rsidR="009D074B">
              <w:rPr>
                <w:noProof/>
                <w:webHidden/>
              </w:rPr>
              <w:fldChar w:fldCharType="separate"/>
            </w:r>
            <w:r w:rsidR="009D074B">
              <w:rPr>
                <w:noProof/>
                <w:webHidden/>
              </w:rPr>
              <w:t>23</w:t>
            </w:r>
            <w:r w:rsidR="009D074B">
              <w:rPr>
                <w:noProof/>
                <w:webHidden/>
              </w:rPr>
              <w:fldChar w:fldCharType="end"/>
            </w:r>
          </w:hyperlink>
        </w:p>
        <w:p w14:paraId="5D54372C" w14:textId="0FD355D6" w:rsidR="009D074B" w:rsidRDefault="00B44648">
          <w:pPr>
            <w:pStyle w:val="TOC1"/>
            <w:rPr>
              <w:rFonts w:eastAsiaTheme="minorEastAsia"/>
              <w:noProof/>
              <w:lang w:val="en-CA" w:eastAsia="en-CA"/>
            </w:rPr>
          </w:pPr>
          <w:hyperlink w:anchor="_Toc476299316" w:history="1">
            <w:r w:rsidR="009D074B" w:rsidRPr="002D2F0F">
              <w:rPr>
                <w:rStyle w:val="Hyperlink"/>
                <w:noProof/>
              </w:rPr>
              <w:t>8</w:t>
            </w:r>
            <w:r w:rsidR="009D074B">
              <w:rPr>
                <w:rFonts w:eastAsiaTheme="minorEastAsia"/>
                <w:noProof/>
                <w:lang w:val="en-CA" w:eastAsia="en-CA"/>
              </w:rPr>
              <w:tab/>
            </w:r>
            <w:r w:rsidR="009D074B" w:rsidRPr="002D2F0F">
              <w:rPr>
                <w:rStyle w:val="Hyperlink"/>
                <w:noProof/>
              </w:rPr>
              <w:t>Non-Proprietary Therapeutic Product (NTP) Formal Name Pattern</w:t>
            </w:r>
            <w:r w:rsidR="009D074B">
              <w:rPr>
                <w:noProof/>
                <w:webHidden/>
              </w:rPr>
              <w:tab/>
            </w:r>
            <w:r w:rsidR="009D074B">
              <w:rPr>
                <w:noProof/>
                <w:webHidden/>
              </w:rPr>
              <w:fldChar w:fldCharType="begin"/>
            </w:r>
            <w:r w:rsidR="009D074B">
              <w:rPr>
                <w:noProof/>
                <w:webHidden/>
              </w:rPr>
              <w:instrText xml:space="preserve"> PAGEREF _Toc476299316 \h </w:instrText>
            </w:r>
            <w:r w:rsidR="009D074B">
              <w:rPr>
                <w:noProof/>
                <w:webHidden/>
              </w:rPr>
            </w:r>
            <w:r w:rsidR="009D074B">
              <w:rPr>
                <w:noProof/>
                <w:webHidden/>
              </w:rPr>
              <w:fldChar w:fldCharType="separate"/>
            </w:r>
            <w:r w:rsidR="009D074B">
              <w:rPr>
                <w:noProof/>
                <w:webHidden/>
              </w:rPr>
              <w:t>25</w:t>
            </w:r>
            <w:r w:rsidR="009D074B">
              <w:rPr>
                <w:noProof/>
                <w:webHidden/>
              </w:rPr>
              <w:fldChar w:fldCharType="end"/>
            </w:r>
          </w:hyperlink>
        </w:p>
        <w:p w14:paraId="02D574B2" w14:textId="51CB8991" w:rsidR="009D074B" w:rsidRDefault="00B44648">
          <w:pPr>
            <w:pStyle w:val="TOC2"/>
            <w:rPr>
              <w:rFonts w:eastAsiaTheme="minorEastAsia"/>
              <w:noProof/>
              <w:lang w:val="en-CA" w:eastAsia="en-CA"/>
            </w:rPr>
          </w:pPr>
          <w:hyperlink w:anchor="_Toc476299317" w:history="1">
            <w:r w:rsidR="009D074B" w:rsidRPr="002D2F0F">
              <w:rPr>
                <w:rStyle w:val="Hyperlink"/>
                <w:noProof/>
              </w:rPr>
              <w:t>8.1</w:t>
            </w:r>
            <w:r w:rsidR="009D074B">
              <w:rPr>
                <w:rFonts w:eastAsiaTheme="minorEastAsia"/>
                <w:noProof/>
                <w:lang w:val="en-CA" w:eastAsia="en-CA"/>
              </w:rPr>
              <w:tab/>
            </w:r>
            <w:r w:rsidR="009D074B" w:rsidRPr="002D2F0F">
              <w:rPr>
                <w:rStyle w:val="Hyperlink"/>
                <w:noProof/>
              </w:rPr>
              <w:t>Single Active Ingredient Substance NTPs:</w:t>
            </w:r>
            <w:r w:rsidR="009D074B">
              <w:rPr>
                <w:noProof/>
                <w:webHidden/>
              </w:rPr>
              <w:tab/>
            </w:r>
            <w:r w:rsidR="009D074B">
              <w:rPr>
                <w:noProof/>
                <w:webHidden/>
              </w:rPr>
              <w:fldChar w:fldCharType="begin"/>
            </w:r>
            <w:r w:rsidR="009D074B">
              <w:rPr>
                <w:noProof/>
                <w:webHidden/>
              </w:rPr>
              <w:instrText xml:space="preserve"> PAGEREF _Toc476299317 \h </w:instrText>
            </w:r>
            <w:r w:rsidR="009D074B">
              <w:rPr>
                <w:noProof/>
                <w:webHidden/>
              </w:rPr>
            </w:r>
            <w:r w:rsidR="009D074B">
              <w:rPr>
                <w:noProof/>
                <w:webHidden/>
              </w:rPr>
              <w:fldChar w:fldCharType="separate"/>
            </w:r>
            <w:r w:rsidR="009D074B">
              <w:rPr>
                <w:noProof/>
                <w:webHidden/>
              </w:rPr>
              <w:t>26</w:t>
            </w:r>
            <w:r w:rsidR="009D074B">
              <w:rPr>
                <w:noProof/>
                <w:webHidden/>
              </w:rPr>
              <w:fldChar w:fldCharType="end"/>
            </w:r>
          </w:hyperlink>
        </w:p>
        <w:p w14:paraId="51EA7EBF" w14:textId="214F479E" w:rsidR="009D074B" w:rsidRDefault="00B44648">
          <w:pPr>
            <w:pStyle w:val="TOC2"/>
            <w:rPr>
              <w:rFonts w:eastAsiaTheme="minorEastAsia"/>
              <w:noProof/>
              <w:lang w:val="en-CA" w:eastAsia="en-CA"/>
            </w:rPr>
          </w:pPr>
          <w:hyperlink w:anchor="_Toc476299318" w:history="1">
            <w:r w:rsidR="009D074B" w:rsidRPr="002D2F0F">
              <w:rPr>
                <w:rStyle w:val="Hyperlink"/>
                <w:noProof/>
              </w:rPr>
              <w:t>8.2</w:t>
            </w:r>
            <w:r w:rsidR="009D074B">
              <w:rPr>
                <w:rFonts w:eastAsiaTheme="minorEastAsia"/>
                <w:noProof/>
                <w:lang w:val="en-CA" w:eastAsia="en-CA"/>
              </w:rPr>
              <w:tab/>
            </w:r>
            <w:r w:rsidR="009D074B" w:rsidRPr="002D2F0F">
              <w:rPr>
                <w:rStyle w:val="Hyperlink"/>
                <w:noProof/>
              </w:rPr>
              <w:t>Multiple Active Ingredient Substance NTPs (up to 5)</w:t>
            </w:r>
            <w:r w:rsidR="009D074B">
              <w:rPr>
                <w:noProof/>
                <w:webHidden/>
              </w:rPr>
              <w:tab/>
            </w:r>
            <w:r w:rsidR="009D074B">
              <w:rPr>
                <w:noProof/>
                <w:webHidden/>
              </w:rPr>
              <w:fldChar w:fldCharType="begin"/>
            </w:r>
            <w:r w:rsidR="009D074B">
              <w:rPr>
                <w:noProof/>
                <w:webHidden/>
              </w:rPr>
              <w:instrText xml:space="preserve"> PAGEREF _Toc476299318 \h </w:instrText>
            </w:r>
            <w:r w:rsidR="009D074B">
              <w:rPr>
                <w:noProof/>
                <w:webHidden/>
              </w:rPr>
            </w:r>
            <w:r w:rsidR="009D074B">
              <w:rPr>
                <w:noProof/>
                <w:webHidden/>
              </w:rPr>
              <w:fldChar w:fldCharType="separate"/>
            </w:r>
            <w:r w:rsidR="009D074B">
              <w:rPr>
                <w:noProof/>
                <w:webHidden/>
              </w:rPr>
              <w:t>26</w:t>
            </w:r>
            <w:r w:rsidR="009D074B">
              <w:rPr>
                <w:noProof/>
                <w:webHidden/>
              </w:rPr>
              <w:fldChar w:fldCharType="end"/>
            </w:r>
          </w:hyperlink>
        </w:p>
        <w:p w14:paraId="2C0D3411" w14:textId="3F9A71FB" w:rsidR="009D074B" w:rsidRDefault="00B44648">
          <w:pPr>
            <w:pStyle w:val="TOC2"/>
            <w:rPr>
              <w:rFonts w:eastAsiaTheme="minorEastAsia"/>
              <w:noProof/>
              <w:lang w:val="en-CA" w:eastAsia="en-CA"/>
            </w:rPr>
          </w:pPr>
          <w:hyperlink w:anchor="_Toc476299319" w:history="1">
            <w:r w:rsidR="009D074B" w:rsidRPr="002D2F0F">
              <w:rPr>
                <w:rStyle w:val="Hyperlink"/>
                <w:noProof/>
              </w:rPr>
              <w:t>8.3</w:t>
            </w:r>
            <w:r w:rsidR="009D074B">
              <w:rPr>
                <w:rFonts w:eastAsiaTheme="minorEastAsia"/>
                <w:noProof/>
                <w:lang w:val="en-CA" w:eastAsia="en-CA"/>
              </w:rPr>
              <w:tab/>
            </w:r>
            <w:r w:rsidR="009D074B" w:rsidRPr="002D2F0F">
              <w:rPr>
                <w:rStyle w:val="Hyperlink"/>
                <w:noProof/>
              </w:rPr>
              <w:t>Compounded Methadone</w:t>
            </w:r>
            <w:r w:rsidR="009D074B">
              <w:rPr>
                <w:noProof/>
                <w:webHidden/>
              </w:rPr>
              <w:tab/>
            </w:r>
            <w:r w:rsidR="009D074B">
              <w:rPr>
                <w:noProof/>
                <w:webHidden/>
              </w:rPr>
              <w:fldChar w:fldCharType="begin"/>
            </w:r>
            <w:r w:rsidR="009D074B">
              <w:rPr>
                <w:noProof/>
                <w:webHidden/>
              </w:rPr>
              <w:instrText xml:space="preserve"> PAGEREF _Toc476299319 \h </w:instrText>
            </w:r>
            <w:r w:rsidR="009D074B">
              <w:rPr>
                <w:noProof/>
                <w:webHidden/>
              </w:rPr>
            </w:r>
            <w:r w:rsidR="009D074B">
              <w:rPr>
                <w:noProof/>
                <w:webHidden/>
              </w:rPr>
              <w:fldChar w:fldCharType="separate"/>
            </w:r>
            <w:r w:rsidR="009D074B">
              <w:rPr>
                <w:noProof/>
                <w:webHidden/>
              </w:rPr>
              <w:t>27</w:t>
            </w:r>
            <w:r w:rsidR="009D074B">
              <w:rPr>
                <w:noProof/>
                <w:webHidden/>
              </w:rPr>
              <w:fldChar w:fldCharType="end"/>
            </w:r>
          </w:hyperlink>
        </w:p>
        <w:p w14:paraId="11933005" w14:textId="024AD29E" w:rsidR="009D074B" w:rsidRDefault="00B44648">
          <w:pPr>
            <w:pStyle w:val="TOC1"/>
            <w:rPr>
              <w:rFonts w:eastAsiaTheme="minorEastAsia"/>
              <w:noProof/>
              <w:lang w:val="en-CA" w:eastAsia="en-CA"/>
            </w:rPr>
          </w:pPr>
          <w:hyperlink w:anchor="_Toc476299320" w:history="1">
            <w:r w:rsidR="009D074B" w:rsidRPr="002D2F0F">
              <w:rPr>
                <w:rStyle w:val="Hyperlink"/>
                <w:noProof/>
              </w:rPr>
              <w:t>9</w:t>
            </w:r>
            <w:r w:rsidR="009D074B">
              <w:rPr>
                <w:rFonts w:eastAsiaTheme="minorEastAsia"/>
                <w:noProof/>
                <w:lang w:val="en-CA" w:eastAsia="en-CA"/>
              </w:rPr>
              <w:tab/>
            </w:r>
            <w:r w:rsidR="009D074B" w:rsidRPr="002D2F0F">
              <w:rPr>
                <w:rStyle w:val="Hyperlink"/>
                <w:noProof/>
              </w:rPr>
              <w:t>Manufactured Product (MP) Formal Name Pattern</w:t>
            </w:r>
            <w:r w:rsidR="009D074B">
              <w:rPr>
                <w:noProof/>
                <w:webHidden/>
              </w:rPr>
              <w:tab/>
            </w:r>
            <w:r w:rsidR="009D074B">
              <w:rPr>
                <w:noProof/>
                <w:webHidden/>
              </w:rPr>
              <w:fldChar w:fldCharType="begin"/>
            </w:r>
            <w:r w:rsidR="009D074B">
              <w:rPr>
                <w:noProof/>
                <w:webHidden/>
              </w:rPr>
              <w:instrText xml:space="preserve"> PAGEREF _Toc476299320 \h </w:instrText>
            </w:r>
            <w:r w:rsidR="009D074B">
              <w:rPr>
                <w:noProof/>
                <w:webHidden/>
              </w:rPr>
            </w:r>
            <w:r w:rsidR="009D074B">
              <w:rPr>
                <w:noProof/>
                <w:webHidden/>
              </w:rPr>
              <w:fldChar w:fldCharType="separate"/>
            </w:r>
            <w:r w:rsidR="009D074B">
              <w:rPr>
                <w:noProof/>
                <w:webHidden/>
              </w:rPr>
              <w:t>27</w:t>
            </w:r>
            <w:r w:rsidR="009D074B">
              <w:rPr>
                <w:noProof/>
                <w:webHidden/>
              </w:rPr>
              <w:fldChar w:fldCharType="end"/>
            </w:r>
          </w:hyperlink>
        </w:p>
        <w:p w14:paraId="56A5DA00" w14:textId="01A4FBE4" w:rsidR="009D074B" w:rsidRDefault="00B44648">
          <w:pPr>
            <w:pStyle w:val="TOC2"/>
            <w:rPr>
              <w:rFonts w:eastAsiaTheme="minorEastAsia"/>
              <w:noProof/>
              <w:lang w:val="en-CA" w:eastAsia="en-CA"/>
            </w:rPr>
          </w:pPr>
          <w:hyperlink w:anchor="_Toc476299321" w:history="1">
            <w:r w:rsidR="009D074B" w:rsidRPr="002D2F0F">
              <w:rPr>
                <w:rStyle w:val="Hyperlink"/>
                <w:noProof/>
              </w:rPr>
              <w:t>9.1</w:t>
            </w:r>
            <w:r w:rsidR="009D074B">
              <w:rPr>
                <w:rFonts w:eastAsiaTheme="minorEastAsia"/>
                <w:noProof/>
                <w:lang w:val="en-CA" w:eastAsia="en-CA"/>
              </w:rPr>
              <w:tab/>
            </w:r>
            <w:r w:rsidR="009D074B" w:rsidRPr="002D2F0F">
              <w:rPr>
                <w:rStyle w:val="Hyperlink"/>
                <w:noProof/>
              </w:rPr>
              <w:t>Single Ingredient MP</w:t>
            </w:r>
            <w:r w:rsidR="009D074B">
              <w:rPr>
                <w:noProof/>
                <w:webHidden/>
              </w:rPr>
              <w:tab/>
            </w:r>
            <w:r w:rsidR="009D074B">
              <w:rPr>
                <w:noProof/>
                <w:webHidden/>
              </w:rPr>
              <w:fldChar w:fldCharType="begin"/>
            </w:r>
            <w:r w:rsidR="009D074B">
              <w:rPr>
                <w:noProof/>
                <w:webHidden/>
              </w:rPr>
              <w:instrText xml:space="preserve"> PAGEREF _Toc476299321 \h </w:instrText>
            </w:r>
            <w:r w:rsidR="009D074B">
              <w:rPr>
                <w:noProof/>
                <w:webHidden/>
              </w:rPr>
            </w:r>
            <w:r w:rsidR="009D074B">
              <w:rPr>
                <w:noProof/>
                <w:webHidden/>
              </w:rPr>
              <w:fldChar w:fldCharType="separate"/>
            </w:r>
            <w:r w:rsidR="009D074B">
              <w:rPr>
                <w:noProof/>
                <w:webHidden/>
              </w:rPr>
              <w:t>28</w:t>
            </w:r>
            <w:r w:rsidR="009D074B">
              <w:rPr>
                <w:noProof/>
                <w:webHidden/>
              </w:rPr>
              <w:fldChar w:fldCharType="end"/>
            </w:r>
          </w:hyperlink>
        </w:p>
        <w:p w14:paraId="33A915F5" w14:textId="24E78A79" w:rsidR="009D074B" w:rsidRDefault="00B44648">
          <w:pPr>
            <w:pStyle w:val="TOC2"/>
            <w:rPr>
              <w:rFonts w:eastAsiaTheme="minorEastAsia"/>
              <w:noProof/>
              <w:lang w:val="en-CA" w:eastAsia="en-CA"/>
            </w:rPr>
          </w:pPr>
          <w:hyperlink w:anchor="_Toc476299322" w:history="1">
            <w:r w:rsidR="009D074B" w:rsidRPr="002D2F0F">
              <w:rPr>
                <w:rStyle w:val="Hyperlink"/>
                <w:noProof/>
              </w:rPr>
              <w:t>9.2</w:t>
            </w:r>
            <w:r w:rsidR="009D074B">
              <w:rPr>
                <w:rFonts w:eastAsiaTheme="minorEastAsia"/>
                <w:noProof/>
                <w:lang w:val="en-CA" w:eastAsia="en-CA"/>
              </w:rPr>
              <w:tab/>
            </w:r>
            <w:r w:rsidR="009D074B" w:rsidRPr="002D2F0F">
              <w:rPr>
                <w:rStyle w:val="Hyperlink"/>
                <w:noProof/>
              </w:rPr>
              <w:t>Multiple Ingredient MP</w:t>
            </w:r>
            <w:r w:rsidR="009D074B">
              <w:rPr>
                <w:noProof/>
                <w:webHidden/>
              </w:rPr>
              <w:tab/>
            </w:r>
            <w:r w:rsidR="009D074B">
              <w:rPr>
                <w:noProof/>
                <w:webHidden/>
              </w:rPr>
              <w:fldChar w:fldCharType="begin"/>
            </w:r>
            <w:r w:rsidR="009D074B">
              <w:rPr>
                <w:noProof/>
                <w:webHidden/>
              </w:rPr>
              <w:instrText xml:space="preserve"> PAGEREF _Toc476299322 \h </w:instrText>
            </w:r>
            <w:r w:rsidR="009D074B">
              <w:rPr>
                <w:noProof/>
                <w:webHidden/>
              </w:rPr>
            </w:r>
            <w:r w:rsidR="009D074B">
              <w:rPr>
                <w:noProof/>
                <w:webHidden/>
              </w:rPr>
              <w:fldChar w:fldCharType="separate"/>
            </w:r>
            <w:r w:rsidR="009D074B">
              <w:rPr>
                <w:noProof/>
                <w:webHidden/>
              </w:rPr>
              <w:t>28</w:t>
            </w:r>
            <w:r w:rsidR="009D074B">
              <w:rPr>
                <w:noProof/>
                <w:webHidden/>
              </w:rPr>
              <w:fldChar w:fldCharType="end"/>
            </w:r>
          </w:hyperlink>
        </w:p>
        <w:p w14:paraId="78BC1751" w14:textId="46ED0DC3" w:rsidR="009D074B" w:rsidRDefault="00B44648">
          <w:pPr>
            <w:pStyle w:val="TOC1"/>
            <w:rPr>
              <w:rFonts w:eastAsiaTheme="minorEastAsia"/>
              <w:noProof/>
              <w:lang w:val="en-CA" w:eastAsia="en-CA"/>
            </w:rPr>
          </w:pPr>
          <w:hyperlink w:anchor="_Toc476299323" w:history="1">
            <w:r w:rsidR="009D074B" w:rsidRPr="002D2F0F">
              <w:rPr>
                <w:rStyle w:val="Hyperlink"/>
                <w:noProof/>
              </w:rPr>
              <w:t>10</w:t>
            </w:r>
            <w:r w:rsidR="009D074B">
              <w:rPr>
                <w:rFonts w:eastAsiaTheme="minorEastAsia"/>
                <w:noProof/>
                <w:lang w:val="en-CA" w:eastAsia="en-CA"/>
              </w:rPr>
              <w:tab/>
            </w:r>
            <w:r w:rsidR="009D074B" w:rsidRPr="002D2F0F">
              <w:rPr>
                <w:rStyle w:val="Hyperlink"/>
                <w:noProof/>
              </w:rPr>
              <w:t>Therapeutic Moiety</w:t>
            </w:r>
            <w:r w:rsidR="009D074B">
              <w:rPr>
                <w:noProof/>
                <w:webHidden/>
              </w:rPr>
              <w:tab/>
            </w:r>
            <w:r w:rsidR="009D074B">
              <w:rPr>
                <w:noProof/>
                <w:webHidden/>
              </w:rPr>
              <w:fldChar w:fldCharType="begin"/>
            </w:r>
            <w:r w:rsidR="009D074B">
              <w:rPr>
                <w:noProof/>
                <w:webHidden/>
              </w:rPr>
              <w:instrText xml:space="preserve"> PAGEREF _Toc476299323 \h </w:instrText>
            </w:r>
            <w:r w:rsidR="009D074B">
              <w:rPr>
                <w:noProof/>
                <w:webHidden/>
              </w:rPr>
            </w:r>
            <w:r w:rsidR="009D074B">
              <w:rPr>
                <w:noProof/>
                <w:webHidden/>
              </w:rPr>
              <w:fldChar w:fldCharType="separate"/>
            </w:r>
            <w:r w:rsidR="009D074B">
              <w:rPr>
                <w:noProof/>
                <w:webHidden/>
              </w:rPr>
              <w:t>29</w:t>
            </w:r>
            <w:r w:rsidR="009D074B">
              <w:rPr>
                <w:noProof/>
                <w:webHidden/>
              </w:rPr>
              <w:fldChar w:fldCharType="end"/>
            </w:r>
          </w:hyperlink>
        </w:p>
        <w:p w14:paraId="62D76AEC" w14:textId="6D58BA78" w:rsidR="009D074B" w:rsidRDefault="00B44648">
          <w:pPr>
            <w:pStyle w:val="TOC2"/>
            <w:rPr>
              <w:rFonts w:eastAsiaTheme="minorEastAsia"/>
              <w:noProof/>
              <w:lang w:val="en-CA" w:eastAsia="en-CA"/>
            </w:rPr>
          </w:pPr>
          <w:hyperlink w:anchor="_Toc476299324" w:history="1">
            <w:r w:rsidR="009D074B" w:rsidRPr="002D2F0F">
              <w:rPr>
                <w:rStyle w:val="Hyperlink"/>
                <w:noProof/>
              </w:rPr>
              <w:t>10.1</w:t>
            </w:r>
            <w:r w:rsidR="009D074B">
              <w:rPr>
                <w:rFonts w:eastAsiaTheme="minorEastAsia"/>
                <w:noProof/>
                <w:lang w:val="en-CA" w:eastAsia="en-CA"/>
              </w:rPr>
              <w:tab/>
            </w:r>
            <w:r w:rsidR="009D074B" w:rsidRPr="002D2F0F">
              <w:rPr>
                <w:rStyle w:val="Hyperlink"/>
                <w:noProof/>
              </w:rPr>
              <w:t>Introduction and Requirement</w:t>
            </w:r>
            <w:r w:rsidR="009D074B">
              <w:rPr>
                <w:noProof/>
                <w:webHidden/>
              </w:rPr>
              <w:tab/>
            </w:r>
            <w:r w:rsidR="009D074B">
              <w:rPr>
                <w:noProof/>
                <w:webHidden/>
              </w:rPr>
              <w:fldChar w:fldCharType="begin"/>
            </w:r>
            <w:r w:rsidR="009D074B">
              <w:rPr>
                <w:noProof/>
                <w:webHidden/>
              </w:rPr>
              <w:instrText xml:space="preserve"> PAGEREF _Toc476299324 \h </w:instrText>
            </w:r>
            <w:r w:rsidR="009D074B">
              <w:rPr>
                <w:noProof/>
                <w:webHidden/>
              </w:rPr>
            </w:r>
            <w:r w:rsidR="009D074B">
              <w:rPr>
                <w:noProof/>
                <w:webHidden/>
              </w:rPr>
              <w:fldChar w:fldCharType="separate"/>
            </w:r>
            <w:r w:rsidR="009D074B">
              <w:rPr>
                <w:noProof/>
                <w:webHidden/>
              </w:rPr>
              <w:t>29</w:t>
            </w:r>
            <w:r w:rsidR="009D074B">
              <w:rPr>
                <w:noProof/>
                <w:webHidden/>
              </w:rPr>
              <w:fldChar w:fldCharType="end"/>
            </w:r>
          </w:hyperlink>
        </w:p>
        <w:p w14:paraId="7D2DBA2B" w14:textId="10ED3CD5" w:rsidR="009D074B" w:rsidRDefault="00B44648">
          <w:pPr>
            <w:pStyle w:val="TOC2"/>
            <w:rPr>
              <w:rFonts w:eastAsiaTheme="minorEastAsia"/>
              <w:noProof/>
              <w:lang w:val="en-CA" w:eastAsia="en-CA"/>
            </w:rPr>
          </w:pPr>
          <w:hyperlink w:anchor="_Toc476299325" w:history="1">
            <w:r w:rsidR="009D074B" w:rsidRPr="002D2F0F">
              <w:rPr>
                <w:rStyle w:val="Hyperlink"/>
                <w:noProof/>
              </w:rPr>
              <w:t>10.2</w:t>
            </w:r>
            <w:r w:rsidR="009D074B">
              <w:rPr>
                <w:rFonts w:eastAsiaTheme="minorEastAsia"/>
                <w:noProof/>
                <w:lang w:val="en-CA" w:eastAsia="en-CA"/>
              </w:rPr>
              <w:tab/>
            </w:r>
            <w:r w:rsidR="009D074B" w:rsidRPr="002D2F0F">
              <w:rPr>
                <w:rStyle w:val="Hyperlink"/>
                <w:noProof/>
              </w:rPr>
              <w:t>Scope of TM in the Canadian Clinical Drug Data Set</w:t>
            </w:r>
            <w:r w:rsidR="009D074B">
              <w:rPr>
                <w:noProof/>
                <w:webHidden/>
              </w:rPr>
              <w:tab/>
            </w:r>
            <w:r w:rsidR="009D074B">
              <w:rPr>
                <w:noProof/>
                <w:webHidden/>
              </w:rPr>
              <w:fldChar w:fldCharType="begin"/>
            </w:r>
            <w:r w:rsidR="009D074B">
              <w:rPr>
                <w:noProof/>
                <w:webHidden/>
              </w:rPr>
              <w:instrText xml:space="preserve"> PAGEREF _Toc476299325 \h </w:instrText>
            </w:r>
            <w:r w:rsidR="009D074B">
              <w:rPr>
                <w:noProof/>
                <w:webHidden/>
              </w:rPr>
            </w:r>
            <w:r w:rsidR="009D074B">
              <w:rPr>
                <w:noProof/>
                <w:webHidden/>
              </w:rPr>
              <w:fldChar w:fldCharType="separate"/>
            </w:r>
            <w:r w:rsidR="009D074B">
              <w:rPr>
                <w:noProof/>
                <w:webHidden/>
              </w:rPr>
              <w:t>29</w:t>
            </w:r>
            <w:r w:rsidR="009D074B">
              <w:rPr>
                <w:noProof/>
                <w:webHidden/>
              </w:rPr>
              <w:fldChar w:fldCharType="end"/>
            </w:r>
          </w:hyperlink>
        </w:p>
        <w:p w14:paraId="5E4C0D0A" w14:textId="7F3B97FE" w:rsidR="009D074B" w:rsidRDefault="00B44648">
          <w:pPr>
            <w:pStyle w:val="TOC2"/>
            <w:rPr>
              <w:rFonts w:eastAsiaTheme="minorEastAsia"/>
              <w:noProof/>
              <w:lang w:val="en-CA" w:eastAsia="en-CA"/>
            </w:rPr>
          </w:pPr>
          <w:hyperlink w:anchor="_Toc476299326" w:history="1">
            <w:r w:rsidR="009D074B" w:rsidRPr="002D2F0F">
              <w:rPr>
                <w:rStyle w:val="Hyperlink"/>
                <w:noProof/>
              </w:rPr>
              <w:t>10.3</w:t>
            </w:r>
            <w:r w:rsidR="009D074B">
              <w:rPr>
                <w:rFonts w:eastAsiaTheme="minorEastAsia"/>
                <w:noProof/>
                <w:lang w:val="en-CA" w:eastAsia="en-CA"/>
              </w:rPr>
              <w:tab/>
            </w:r>
            <w:r w:rsidR="009D074B" w:rsidRPr="002D2F0F">
              <w:rPr>
                <w:rStyle w:val="Hyperlink"/>
                <w:noProof/>
              </w:rPr>
              <w:t>Therapeutic Moiety Formal Name</w:t>
            </w:r>
            <w:r w:rsidR="009D074B">
              <w:rPr>
                <w:noProof/>
                <w:webHidden/>
              </w:rPr>
              <w:tab/>
            </w:r>
            <w:r w:rsidR="009D074B">
              <w:rPr>
                <w:noProof/>
                <w:webHidden/>
              </w:rPr>
              <w:fldChar w:fldCharType="begin"/>
            </w:r>
            <w:r w:rsidR="009D074B">
              <w:rPr>
                <w:noProof/>
                <w:webHidden/>
              </w:rPr>
              <w:instrText xml:space="preserve"> PAGEREF _Toc476299326 \h </w:instrText>
            </w:r>
            <w:r w:rsidR="009D074B">
              <w:rPr>
                <w:noProof/>
                <w:webHidden/>
              </w:rPr>
            </w:r>
            <w:r w:rsidR="009D074B">
              <w:rPr>
                <w:noProof/>
                <w:webHidden/>
              </w:rPr>
              <w:fldChar w:fldCharType="separate"/>
            </w:r>
            <w:r w:rsidR="009D074B">
              <w:rPr>
                <w:noProof/>
                <w:webHidden/>
              </w:rPr>
              <w:t>30</w:t>
            </w:r>
            <w:r w:rsidR="009D074B">
              <w:rPr>
                <w:noProof/>
                <w:webHidden/>
              </w:rPr>
              <w:fldChar w:fldCharType="end"/>
            </w:r>
          </w:hyperlink>
        </w:p>
        <w:p w14:paraId="269D1792" w14:textId="7D98F80E" w:rsidR="009D074B" w:rsidRDefault="00B44648">
          <w:pPr>
            <w:pStyle w:val="TOC2"/>
            <w:rPr>
              <w:rFonts w:eastAsiaTheme="minorEastAsia"/>
              <w:noProof/>
              <w:lang w:val="en-CA" w:eastAsia="en-CA"/>
            </w:rPr>
          </w:pPr>
          <w:hyperlink w:anchor="_Toc476299327" w:history="1">
            <w:r w:rsidR="009D074B" w:rsidRPr="002D2F0F">
              <w:rPr>
                <w:rStyle w:val="Hyperlink"/>
                <w:noProof/>
              </w:rPr>
              <w:t>10.4</w:t>
            </w:r>
            <w:r w:rsidR="009D074B">
              <w:rPr>
                <w:rFonts w:eastAsiaTheme="minorEastAsia"/>
                <w:noProof/>
                <w:lang w:val="en-CA" w:eastAsia="en-CA"/>
              </w:rPr>
              <w:tab/>
            </w:r>
            <w:r w:rsidR="009D074B" w:rsidRPr="002D2F0F">
              <w:rPr>
                <w:rStyle w:val="Hyperlink"/>
                <w:noProof/>
              </w:rPr>
              <w:t>Problematic Medicines</w:t>
            </w:r>
            <w:r w:rsidR="009D074B">
              <w:rPr>
                <w:noProof/>
                <w:webHidden/>
              </w:rPr>
              <w:tab/>
            </w:r>
            <w:r w:rsidR="009D074B">
              <w:rPr>
                <w:noProof/>
                <w:webHidden/>
              </w:rPr>
              <w:fldChar w:fldCharType="begin"/>
            </w:r>
            <w:r w:rsidR="009D074B">
              <w:rPr>
                <w:noProof/>
                <w:webHidden/>
              </w:rPr>
              <w:instrText xml:space="preserve"> PAGEREF _Toc476299327 \h </w:instrText>
            </w:r>
            <w:r w:rsidR="009D074B">
              <w:rPr>
                <w:noProof/>
                <w:webHidden/>
              </w:rPr>
            </w:r>
            <w:r w:rsidR="009D074B">
              <w:rPr>
                <w:noProof/>
                <w:webHidden/>
              </w:rPr>
              <w:fldChar w:fldCharType="separate"/>
            </w:r>
            <w:r w:rsidR="009D074B">
              <w:rPr>
                <w:noProof/>
                <w:webHidden/>
              </w:rPr>
              <w:t>30</w:t>
            </w:r>
            <w:r w:rsidR="009D074B">
              <w:rPr>
                <w:noProof/>
                <w:webHidden/>
              </w:rPr>
              <w:fldChar w:fldCharType="end"/>
            </w:r>
          </w:hyperlink>
        </w:p>
        <w:p w14:paraId="739DF4D5" w14:textId="44B60F74" w:rsidR="009D074B" w:rsidRDefault="00B44648">
          <w:pPr>
            <w:pStyle w:val="TOC3"/>
            <w:tabs>
              <w:tab w:val="left" w:pos="1320"/>
              <w:tab w:val="right" w:leader="dot" w:pos="9016"/>
            </w:tabs>
            <w:rPr>
              <w:rFonts w:eastAsiaTheme="minorEastAsia"/>
              <w:noProof/>
              <w:lang w:val="en-CA" w:eastAsia="en-CA"/>
            </w:rPr>
          </w:pPr>
          <w:hyperlink w:anchor="_Toc476299328" w:history="1">
            <w:r w:rsidR="009D074B" w:rsidRPr="002D2F0F">
              <w:rPr>
                <w:rStyle w:val="Hyperlink"/>
                <w:noProof/>
              </w:rPr>
              <w:t>10.4.1</w:t>
            </w:r>
            <w:r w:rsidR="009D074B">
              <w:rPr>
                <w:rFonts w:eastAsiaTheme="minorEastAsia"/>
                <w:noProof/>
                <w:lang w:val="en-CA" w:eastAsia="en-CA"/>
              </w:rPr>
              <w:tab/>
            </w:r>
            <w:r w:rsidR="009D074B" w:rsidRPr="002D2F0F">
              <w:rPr>
                <w:rStyle w:val="Hyperlink"/>
                <w:noProof/>
              </w:rPr>
              <w:t>Therapeutic Moiety for “Elemental Medicines”</w:t>
            </w:r>
            <w:r w:rsidR="009D074B">
              <w:rPr>
                <w:noProof/>
                <w:webHidden/>
              </w:rPr>
              <w:tab/>
            </w:r>
            <w:r w:rsidR="009D074B">
              <w:rPr>
                <w:noProof/>
                <w:webHidden/>
              </w:rPr>
              <w:fldChar w:fldCharType="begin"/>
            </w:r>
            <w:r w:rsidR="009D074B">
              <w:rPr>
                <w:noProof/>
                <w:webHidden/>
              </w:rPr>
              <w:instrText xml:space="preserve"> PAGEREF _Toc476299328 \h </w:instrText>
            </w:r>
            <w:r w:rsidR="009D074B">
              <w:rPr>
                <w:noProof/>
                <w:webHidden/>
              </w:rPr>
            </w:r>
            <w:r w:rsidR="009D074B">
              <w:rPr>
                <w:noProof/>
                <w:webHidden/>
              </w:rPr>
              <w:fldChar w:fldCharType="separate"/>
            </w:r>
            <w:r w:rsidR="009D074B">
              <w:rPr>
                <w:noProof/>
                <w:webHidden/>
              </w:rPr>
              <w:t>30</w:t>
            </w:r>
            <w:r w:rsidR="009D074B">
              <w:rPr>
                <w:noProof/>
                <w:webHidden/>
              </w:rPr>
              <w:fldChar w:fldCharType="end"/>
            </w:r>
          </w:hyperlink>
        </w:p>
        <w:p w14:paraId="0DC68372" w14:textId="1B2BD11C" w:rsidR="009D074B" w:rsidRDefault="00B44648">
          <w:pPr>
            <w:pStyle w:val="TOC3"/>
            <w:tabs>
              <w:tab w:val="left" w:pos="1320"/>
              <w:tab w:val="right" w:leader="dot" w:pos="9016"/>
            </w:tabs>
            <w:rPr>
              <w:rFonts w:eastAsiaTheme="minorEastAsia"/>
              <w:noProof/>
              <w:lang w:val="en-CA" w:eastAsia="en-CA"/>
            </w:rPr>
          </w:pPr>
          <w:hyperlink w:anchor="_Toc476299329" w:history="1">
            <w:r w:rsidR="009D074B" w:rsidRPr="002D2F0F">
              <w:rPr>
                <w:rStyle w:val="Hyperlink"/>
                <w:noProof/>
              </w:rPr>
              <w:t>10.4.2</w:t>
            </w:r>
            <w:r w:rsidR="009D074B">
              <w:rPr>
                <w:rFonts w:eastAsiaTheme="minorEastAsia"/>
                <w:noProof/>
                <w:lang w:val="en-CA" w:eastAsia="en-CA"/>
              </w:rPr>
              <w:tab/>
            </w:r>
            <w:r w:rsidR="009D074B" w:rsidRPr="002D2F0F">
              <w:rPr>
                <w:rStyle w:val="Hyperlink"/>
                <w:noProof/>
              </w:rPr>
              <w:t>Therapeutic Moiety for Medicines with significant salts/modifiers</w:t>
            </w:r>
            <w:r w:rsidR="009D074B">
              <w:rPr>
                <w:noProof/>
                <w:webHidden/>
              </w:rPr>
              <w:tab/>
            </w:r>
            <w:r w:rsidR="009D074B">
              <w:rPr>
                <w:noProof/>
                <w:webHidden/>
              </w:rPr>
              <w:fldChar w:fldCharType="begin"/>
            </w:r>
            <w:r w:rsidR="009D074B">
              <w:rPr>
                <w:noProof/>
                <w:webHidden/>
              </w:rPr>
              <w:instrText xml:space="preserve"> PAGEREF _Toc476299329 \h </w:instrText>
            </w:r>
            <w:r w:rsidR="009D074B">
              <w:rPr>
                <w:noProof/>
                <w:webHidden/>
              </w:rPr>
            </w:r>
            <w:r w:rsidR="009D074B">
              <w:rPr>
                <w:noProof/>
                <w:webHidden/>
              </w:rPr>
              <w:fldChar w:fldCharType="separate"/>
            </w:r>
            <w:r w:rsidR="009D074B">
              <w:rPr>
                <w:noProof/>
                <w:webHidden/>
              </w:rPr>
              <w:t>31</w:t>
            </w:r>
            <w:r w:rsidR="009D074B">
              <w:rPr>
                <w:noProof/>
                <w:webHidden/>
              </w:rPr>
              <w:fldChar w:fldCharType="end"/>
            </w:r>
          </w:hyperlink>
        </w:p>
        <w:p w14:paraId="13AD6DD4" w14:textId="2CE4D2FF" w:rsidR="009D074B" w:rsidRDefault="00B44648">
          <w:pPr>
            <w:pStyle w:val="TOC1"/>
            <w:rPr>
              <w:rFonts w:eastAsiaTheme="minorEastAsia"/>
              <w:noProof/>
              <w:lang w:val="en-CA" w:eastAsia="en-CA"/>
            </w:rPr>
          </w:pPr>
          <w:hyperlink w:anchor="_Toc476299330" w:history="1">
            <w:r w:rsidR="009D074B" w:rsidRPr="002D2F0F">
              <w:rPr>
                <w:rStyle w:val="Hyperlink"/>
                <w:noProof/>
              </w:rPr>
              <w:t>11</w:t>
            </w:r>
            <w:r w:rsidR="009D074B">
              <w:rPr>
                <w:rFonts w:eastAsiaTheme="minorEastAsia"/>
                <w:noProof/>
                <w:lang w:val="en-CA" w:eastAsia="en-CA"/>
              </w:rPr>
              <w:tab/>
            </w:r>
            <w:r w:rsidR="009D074B" w:rsidRPr="002D2F0F">
              <w:rPr>
                <w:rStyle w:val="Hyperlink"/>
                <w:noProof/>
              </w:rPr>
              <w:t>Combination Products</w:t>
            </w:r>
            <w:r w:rsidR="009D074B">
              <w:rPr>
                <w:noProof/>
                <w:webHidden/>
              </w:rPr>
              <w:tab/>
            </w:r>
            <w:r w:rsidR="009D074B">
              <w:rPr>
                <w:noProof/>
                <w:webHidden/>
              </w:rPr>
              <w:fldChar w:fldCharType="begin"/>
            </w:r>
            <w:r w:rsidR="009D074B">
              <w:rPr>
                <w:noProof/>
                <w:webHidden/>
              </w:rPr>
              <w:instrText xml:space="preserve"> PAGEREF _Toc476299330 \h </w:instrText>
            </w:r>
            <w:r w:rsidR="009D074B">
              <w:rPr>
                <w:noProof/>
                <w:webHidden/>
              </w:rPr>
            </w:r>
            <w:r w:rsidR="009D074B">
              <w:rPr>
                <w:noProof/>
                <w:webHidden/>
              </w:rPr>
              <w:fldChar w:fldCharType="separate"/>
            </w:r>
            <w:r w:rsidR="009D074B">
              <w:rPr>
                <w:noProof/>
                <w:webHidden/>
              </w:rPr>
              <w:t>32</w:t>
            </w:r>
            <w:r w:rsidR="009D074B">
              <w:rPr>
                <w:noProof/>
                <w:webHidden/>
              </w:rPr>
              <w:fldChar w:fldCharType="end"/>
            </w:r>
          </w:hyperlink>
        </w:p>
        <w:p w14:paraId="7F5B2771" w14:textId="30171830" w:rsidR="009D074B" w:rsidRDefault="00B44648">
          <w:pPr>
            <w:pStyle w:val="TOC2"/>
            <w:rPr>
              <w:rFonts w:eastAsiaTheme="minorEastAsia"/>
              <w:noProof/>
              <w:lang w:val="en-CA" w:eastAsia="en-CA"/>
            </w:rPr>
          </w:pPr>
          <w:hyperlink w:anchor="_Toc476299331" w:history="1">
            <w:r w:rsidR="009D074B" w:rsidRPr="002D2F0F">
              <w:rPr>
                <w:rStyle w:val="Hyperlink"/>
                <w:noProof/>
              </w:rPr>
              <w:t>11.1</w:t>
            </w:r>
            <w:r w:rsidR="009D074B">
              <w:rPr>
                <w:rFonts w:eastAsiaTheme="minorEastAsia"/>
                <w:noProof/>
                <w:lang w:val="en-CA" w:eastAsia="en-CA"/>
              </w:rPr>
              <w:tab/>
            </w:r>
            <w:r w:rsidR="009D074B" w:rsidRPr="002D2F0F">
              <w:rPr>
                <w:rStyle w:val="Hyperlink"/>
                <w:noProof/>
              </w:rPr>
              <w:t>Introduction and Requirement</w:t>
            </w:r>
            <w:r w:rsidR="009D074B">
              <w:rPr>
                <w:noProof/>
                <w:webHidden/>
              </w:rPr>
              <w:tab/>
            </w:r>
            <w:r w:rsidR="009D074B">
              <w:rPr>
                <w:noProof/>
                <w:webHidden/>
              </w:rPr>
              <w:fldChar w:fldCharType="begin"/>
            </w:r>
            <w:r w:rsidR="009D074B">
              <w:rPr>
                <w:noProof/>
                <w:webHidden/>
              </w:rPr>
              <w:instrText xml:space="preserve"> PAGEREF _Toc476299331 \h </w:instrText>
            </w:r>
            <w:r w:rsidR="009D074B">
              <w:rPr>
                <w:noProof/>
                <w:webHidden/>
              </w:rPr>
            </w:r>
            <w:r w:rsidR="009D074B">
              <w:rPr>
                <w:noProof/>
                <w:webHidden/>
              </w:rPr>
              <w:fldChar w:fldCharType="separate"/>
            </w:r>
            <w:r w:rsidR="009D074B">
              <w:rPr>
                <w:noProof/>
                <w:webHidden/>
              </w:rPr>
              <w:t>32</w:t>
            </w:r>
            <w:r w:rsidR="009D074B">
              <w:rPr>
                <w:noProof/>
                <w:webHidden/>
              </w:rPr>
              <w:fldChar w:fldCharType="end"/>
            </w:r>
          </w:hyperlink>
        </w:p>
        <w:p w14:paraId="67051A8D" w14:textId="02CD0F22" w:rsidR="009D074B" w:rsidRDefault="00B44648">
          <w:pPr>
            <w:pStyle w:val="TOC2"/>
            <w:rPr>
              <w:rFonts w:eastAsiaTheme="minorEastAsia"/>
              <w:noProof/>
              <w:lang w:val="en-CA" w:eastAsia="en-CA"/>
            </w:rPr>
          </w:pPr>
          <w:hyperlink w:anchor="_Toc476299332" w:history="1">
            <w:r w:rsidR="009D074B" w:rsidRPr="002D2F0F">
              <w:rPr>
                <w:rStyle w:val="Hyperlink"/>
                <w:noProof/>
              </w:rPr>
              <w:t>11.2</w:t>
            </w:r>
            <w:r w:rsidR="009D074B">
              <w:rPr>
                <w:rFonts w:eastAsiaTheme="minorEastAsia"/>
                <w:noProof/>
                <w:lang w:val="en-CA" w:eastAsia="en-CA"/>
              </w:rPr>
              <w:tab/>
            </w:r>
            <w:r w:rsidR="009D074B" w:rsidRPr="002D2F0F">
              <w:rPr>
                <w:rStyle w:val="Hyperlink"/>
                <w:noProof/>
              </w:rPr>
              <w:t>Definition and Description</w:t>
            </w:r>
            <w:r w:rsidR="009D074B">
              <w:rPr>
                <w:noProof/>
                <w:webHidden/>
              </w:rPr>
              <w:tab/>
            </w:r>
            <w:r w:rsidR="009D074B">
              <w:rPr>
                <w:noProof/>
                <w:webHidden/>
              </w:rPr>
              <w:fldChar w:fldCharType="begin"/>
            </w:r>
            <w:r w:rsidR="009D074B">
              <w:rPr>
                <w:noProof/>
                <w:webHidden/>
              </w:rPr>
              <w:instrText xml:space="preserve"> PAGEREF _Toc476299332 \h </w:instrText>
            </w:r>
            <w:r w:rsidR="009D074B">
              <w:rPr>
                <w:noProof/>
                <w:webHidden/>
              </w:rPr>
            </w:r>
            <w:r w:rsidR="009D074B">
              <w:rPr>
                <w:noProof/>
                <w:webHidden/>
              </w:rPr>
              <w:fldChar w:fldCharType="separate"/>
            </w:r>
            <w:r w:rsidR="009D074B">
              <w:rPr>
                <w:noProof/>
                <w:webHidden/>
              </w:rPr>
              <w:t>33</w:t>
            </w:r>
            <w:r w:rsidR="009D074B">
              <w:rPr>
                <w:noProof/>
                <w:webHidden/>
              </w:rPr>
              <w:fldChar w:fldCharType="end"/>
            </w:r>
          </w:hyperlink>
        </w:p>
        <w:p w14:paraId="49D880D8" w14:textId="1901A06A" w:rsidR="009D074B" w:rsidRDefault="00B44648">
          <w:pPr>
            <w:pStyle w:val="TOC3"/>
            <w:tabs>
              <w:tab w:val="left" w:pos="1320"/>
              <w:tab w:val="right" w:leader="dot" w:pos="9016"/>
            </w:tabs>
            <w:rPr>
              <w:rFonts w:eastAsiaTheme="minorEastAsia"/>
              <w:noProof/>
              <w:lang w:val="en-CA" w:eastAsia="en-CA"/>
            </w:rPr>
          </w:pPr>
          <w:hyperlink w:anchor="_Toc476299333" w:history="1">
            <w:r w:rsidR="009D074B" w:rsidRPr="002D2F0F">
              <w:rPr>
                <w:rStyle w:val="Hyperlink"/>
                <w:noProof/>
              </w:rPr>
              <w:t>11.2.1</w:t>
            </w:r>
            <w:r w:rsidR="009D074B">
              <w:rPr>
                <w:rFonts w:eastAsiaTheme="minorEastAsia"/>
                <w:noProof/>
                <w:lang w:val="en-CA" w:eastAsia="en-CA"/>
              </w:rPr>
              <w:tab/>
            </w:r>
            <w:r w:rsidR="009D074B" w:rsidRPr="002D2F0F">
              <w:rPr>
                <w:rStyle w:val="Hyperlink"/>
                <w:noProof/>
              </w:rPr>
              <w:t>Limitations</w:t>
            </w:r>
            <w:r w:rsidR="009D074B">
              <w:rPr>
                <w:noProof/>
                <w:webHidden/>
              </w:rPr>
              <w:tab/>
            </w:r>
            <w:r w:rsidR="009D074B">
              <w:rPr>
                <w:noProof/>
                <w:webHidden/>
              </w:rPr>
              <w:fldChar w:fldCharType="begin"/>
            </w:r>
            <w:r w:rsidR="009D074B">
              <w:rPr>
                <w:noProof/>
                <w:webHidden/>
              </w:rPr>
              <w:instrText xml:space="preserve"> PAGEREF _Toc476299333 \h </w:instrText>
            </w:r>
            <w:r w:rsidR="009D074B">
              <w:rPr>
                <w:noProof/>
                <w:webHidden/>
              </w:rPr>
            </w:r>
            <w:r w:rsidR="009D074B">
              <w:rPr>
                <w:noProof/>
                <w:webHidden/>
              </w:rPr>
              <w:fldChar w:fldCharType="separate"/>
            </w:r>
            <w:r w:rsidR="009D074B">
              <w:rPr>
                <w:noProof/>
                <w:webHidden/>
              </w:rPr>
              <w:t>33</w:t>
            </w:r>
            <w:r w:rsidR="009D074B">
              <w:rPr>
                <w:noProof/>
                <w:webHidden/>
              </w:rPr>
              <w:fldChar w:fldCharType="end"/>
            </w:r>
          </w:hyperlink>
        </w:p>
        <w:p w14:paraId="11D3AE58" w14:textId="7F5D8280" w:rsidR="009D074B" w:rsidRDefault="00B44648">
          <w:pPr>
            <w:pStyle w:val="TOC2"/>
            <w:rPr>
              <w:rFonts w:eastAsiaTheme="minorEastAsia"/>
              <w:noProof/>
              <w:lang w:val="en-CA" w:eastAsia="en-CA"/>
            </w:rPr>
          </w:pPr>
          <w:hyperlink w:anchor="_Toc476299334" w:history="1">
            <w:r w:rsidR="009D074B" w:rsidRPr="002D2F0F">
              <w:rPr>
                <w:rStyle w:val="Hyperlink"/>
                <w:noProof/>
              </w:rPr>
              <w:t>11.3</w:t>
            </w:r>
            <w:r w:rsidR="009D074B">
              <w:rPr>
                <w:rFonts w:eastAsiaTheme="minorEastAsia"/>
                <w:noProof/>
                <w:lang w:val="en-CA" w:eastAsia="en-CA"/>
              </w:rPr>
              <w:tab/>
            </w:r>
            <w:r w:rsidR="009D074B" w:rsidRPr="002D2F0F">
              <w:rPr>
                <w:rStyle w:val="Hyperlink"/>
                <w:noProof/>
              </w:rPr>
              <w:t>Type code</w:t>
            </w:r>
            <w:r w:rsidR="009D074B">
              <w:rPr>
                <w:noProof/>
                <w:webHidden/>
              </w:rPr>
              <w:tab/>
            </w:r>
            <w:r w:rsidR="009D074B">
              <w:rPr>
                <w:noProof/>
                <w:webHidden/>
              </w:rPr>
              <w:fldChar w:fldCharType="begin"/>
            </w:r>
            <w:r w:rsidR="009D074B">
              <w:rPr>
                <w:noProof/>
                <w:webHidden/>
              </w:rPr>
              <w:instrText xml:space="preserve"> PAGEREF _Toc476299334 \h </w:instrText>
            </w:r>
            <w:r w:rsidR="009D074B">
              <w:rPr>
                <w:noProof/>
                <w:webHidden/>
              </w:rPr>
            </w:r>
            <w:r w:rsidR="009D074B">
              <w:rPr>
                <w:noProof/>
                <w:webHidden/>
              </w:rPr>
              <w:fldChar w:fldCharType="separate"/>
            </w:r>
            <w:r w:rsidR="009D074B">
              <w:rPr>
                <w:noProof/>
                <w:webHidden/>
              </w:rPr>
              <w:t>34</w:t>
            </w:r>
            <w:r w:rsidR="009D074B">
              <w:rPr>
                <w:noProof/>
                <w:webHidden/>
              </w:rPr>
              <w:fldChar w:fldCharType="end"/>
            </w:r>
          </w:hyperlink>
        </w:p>
        <w:p w14:paraId="00D43193" w14:textId="6F41C6FC" w:rsidR="009D074B" w:rsidRDefault="00B44648">
          <w:pPr>
            <w:pStyle w:val="TOC2"/>
            <w:rPr>
              <w:rFonts w:eastAsiaTheme="minorEastAsia"/>
              <w:noProof/>
              <w:lang w:val="en-CA" w:eastAsia="en-CA"/>
            </w:rPr>
          </w:pPr>
          <w:hyperlink w:anchor="_Toc476299335" w:history="1">
            <w:r w:rsidR="009D074B" w:rsidRPr="002D2F0F">
              <w:rPr>
                <w:rStyle w:val="Hyperlink"/>
                <w:noProof/>
              </w:rPr>
              <w:t>11.4</w:t>
            </w:r>
            <w:r w:rsidR="009D074B">
              <w:rPr>
                <w:rFonts w:eastAsiaTheme="minorEastAsia"/>
                <w:noProof/>
                <w:lang w:val="en-CA" w:eastAsia="en-CA"/>
              </w:rPr>
              <w:tab/>
            </w:r>
            <w:r w:rsidR="009D074B" w:rsidRPr="002D2F0F">
              <w:rPr>
                <w:rStyle w:val="Hyperlink"/>
                <w:noProof/>
              </w:rPr>
              <w:t>Combination Product NTP Formal Name</w:t>
            </w:r>
            <w:r w:rsidR="009D074B">
              <w:rPr>
                <w:noProof/>
                <w:webHidden/>
              </w:rPr>
              <w:tab/>
            </w:r>
            <w:r w:rsidR="009D074B">
              <w:rPr>
                <w:noProof/>
                <w:webHidden/>
              </w:rPr>
              <w:fldChar w:fldCharType="begin"/>
            </w:r>
            <w:r w:rsidR="009D074B">
              <w:rPr>
                <w:noProof/>
                <w:webHidden/>
              </w:rPr>
              <w:instrText xml:space="preserve"> PAGEREF _Toc476299335 \h </w:instrText>
            </w:r>
            <w:r w:rsidR="009D074B">
              <w:rPr>
                <w:noProof/>
                <w:webHidden/>
              </w:rPr>
            </w:r>
            <w:r w:rsidR="009D074B">
              <w:rPr>
                <w:noProof/>
                <w:webHidden/>
              </w:rPr>
              <w:fldChar w:fldCharType="separate"/>
            </w:r>
            <w:r w:rsidR="009D074B">
              <w:rPr>
                <w:noProof/>
                <w:webHidden/>
              </w:rPr>
              <w:t>34</w:t>
            </w:r>
            <w:r w:rsidR="009D074B">
              <w:rPr>
                <w:noProof/>
                <w:webHidden/>
              </w:rPr>
              <w:fldChar w:fldCharType="end"/>
            </w:r>
          </w:hyperlink>
        </w:p>
        <w:p w14:paraId="677E9271" w14:textId="4EB58D3E" w:rsidR="009D074B" w:rsidRDefault="00B44648">
          <w:pPr>
            <w:pStyle w:val="TOC2"/>
            <w:rPr>
              <w:rFonts w:eastAsiaTheme="minorEastAsia"/>
              <w:noProof/>
              <w:lang w:val="en-CA" w:eastAsia="en-CA"/>
            </w:rPr>
          </w:pPr>
          <w:hyperlink w:anchor="_Toc476299336" w:history="1">
            <w:r w:rsidR="009D074B" w:rsidRPr="002D2F0F">
              <w:rPr>
                <w:rStyle w:val="Hyperlink"/>
                <w:noProof/>
              </w:rPr>
              <w:t>11.5</w:t>
            </w:r>
            <w:r w:rsidR="009D074B">
              <w:rPr>
                <w:rFonts w:eastAsiaTheme="minorEastAsia"/>
                <w:noProof/>
                <w:lang w:val="en-CA" w:eastAsia="en-CA"/>
              </w:rPr>
              <w:tab/>
            </w:r>
            <w:r w:rsidR="009D074B" w:rsidRPr="002D2F0F">
              <w:rPr>
                <w:rStyle w:val="Hyperlink"/>
                <w:noProof/>
              </w:rPr>
              <w:t>Combination Product MP Formal Name</w:t>
            </w:r>
            <w:r w:rsidR="009D074B">
              <w:rPr>
                <w:noProof/>
                <w:webHidden/>
              </w:rPr>
              <w:tab/>
            </w:r>
            <w:r w:rsidR="009D074B">
              <w:rPr>
                <w:noProof/>
                <w:webHidden/>
              </w:rPr>
              <w:fldChar w:fldCharType="begin"/>
            </w:r>
            <w:r w:rsidR="009D074B">
              <w:rPr>
                <w:noProof/>
                <w:webHidden/>
              </w:rPr>
              <w:instrText xml:space="preserve"> PAGEREF _Toc476299336 \h </w:instrText>
            </w:r>
            <w:r w:rsidR="009D074B">
              <w:rPr>
                <w:noProof/>
                <w:webHidden/>
              </w:rPr>
            </w:r>
            <w:r w:rsidR="009D074B">
              <w:rPr>
                <w:noProof/>
                <w:webHidden/>
              </w:rPr>
              <w:fldChar w:fldCharType="separate"/>
            </w:r>
            <w:r w:rsidR="009D074B">
              <w:rPr>
                <w:noProof/>
                <w:webHidden/>
              </w:rPr>
              <w:t>35</w:t>
            </w:r>
            <w:r w:rsidR="009D074B">
              <w:rPr>
                <w:noProof/>
                <w:webHidden/>
              </w:rPr>
              <w:fldChar w:fldCharType="end"/>
            </w:r>
          </w:hyperlink>
        </w:p>
        <w:p w14:paraId="7DC4E22C" w14:textId="49C1F7D9" w:rsidR="009D074B" w:rsidRDefault="00B44648">
          <w:pPr>
            <w:pStyle w:val="TOC1"/>
            <w:rPr>
              <w:rFonts w:eastAsiaTheme="minorEastAsia"/>
              <w:noProof/>
              <w:lang w:val="en-CA" w:eastAsia="en-CA"/>
            </w:rPr>
          </w:pPr>
          <w:hyperlink w:anchor="_Toc476299337" w:history="1">
            <w:r w:rsidR="009D074B" w:rsidRPr="002D2F0F">
              <w:rPr>
                <w:rStyle w:val="Hyperlink"/>
                <w:noProof/>
              </w:rPr>
              <w:t>Appendix A, Advisory Group Members</w:t>
            </w:r>
            <w:r w:rsidR="009D074B">
              <w:rPr>
                <w:noProof/>
                <w:webHidden/>
              </w:rPr>
              <w:tab/>
            </w:r>
            <w:r w:rsidR="009D074B">
              <w:rPr>
                <w:noProof/>
                <w:webHidden/>
              </w:rPr>
              <w:fldChar w:fldCharType="begin"/>
            </w:r>
            <w:r w:rsidR="009D074B">
              <w:rPr>
                <w:noProof/>
                <w:webHidden/>
              </w:rPr>
              <w:instrText xml:space="preserve"> PAGEREF _Toc476299337 \h </w:instrText>
            </w:r>
            <w:r w:rsidR="009D074B">
              <w:rPr>
                <w:noProof/>
                <w:webHidden/>
              </w:rPr>
            </w:r>
            <w:r w:rsidR="009D074B">
              <w:rPr>
                <w:noProof/>
                <w:webHidden/>
              </w:rPr>
              <w:fldChar w:fldCharType="separate"/>
            </w:r>
            <w:r w:rsidR="009D074B">
              <w:rPr>
                <w:noProof/>
                <w:webHidden/>
              </w:rPr>
              <w:t>36</w:t>
            </w:r>
            <w:r w:rsidR="009D074B">
              <w:rPr>
                <w:noProof/>
                <w:webHidden/>
              </w:rPr>
              <w:fldChar w:fldCharType="end"/>
            </w:r>
          </w:hyperlink>
        </w:p>
        <w:p w14:paraId="0525B796" w14:textId="63B68FE1" w:rsidR="009D074B" w:rsidRDefault="00B44648">
          <w:pPr>
            <w:pStyle w:val="TOC1"/>
            <w:rPr>
              <w:rFonts w:eastAsiaTheme="minorEastAsia"/>
              <w:noProof/>
              <w:lang w:val="en-CA" w:eastAsia="en-CA"/>
            </w:rPr>
          </w:pPr>
          <w:hyperlink w:anchor="_Toc476299338" w:history="1">
            <w:r w:rsidR="009D074B" w:rsidRPr="002D2F0F">
              <w:rPr>
                <w:rStyle w:val="Hyperlink"/>
                <w:noProof/>
              </w:rPr>
              <w:t>Appendix B, Product Status Storyboard Example</w:t>
            </w:r>
            <w:r w:rsidR="009D074B">
              <w:rPr>
                <w:noProof/>
                <w:webHidden/>
              </w:rPr>
              <w:tab/>
            </w:r>
            <w:r w:rsidR="009D074B">
              <w:rPr>
                <w:noProof/>
                <w:webHidden/>
              </w:rPr>
              <w:fldChar w:fldCharType="begin"/>
            </w:r>
            <w:r w:rsidR="009D074B">
              <w:rPr>
                <w:noProof/>
                <w:webHidden/>
              </w:rPr>
              <w:instrText xml:space="preserve"> PAGEREF _Toc476299338 \h </w:instrText>
            </w:r>
            <w:r w:rsidR="009D074B">
              <w:rPr>
                <w:noProof/>
                <w:webHidden/>
              </w:rPr>
            </w:r>
            <w:r w:rsidR="009D074B">
              <w:rPr>
                <w:noProof/>
                <w:webHidden/>
              </w:rPr>
              <w:fldChar w:fldCharType="separate"/>
            </w:r>
            <w:r w:rsidR="009D074B">
              <w:rPr>
                <w:noProof/>
                <w:webHidden/>
              </w:rPr>
              <w:t>37</w:t>
            </w:r>
            <w:r w:rsidR="009D074B">
              <w:rPr>
                <w:noProof/>
                <w:webHidden/>
              </w:rPr>
              <w:fldChar w:fldCharType="end"/>
            </w:r>
          </w:hyperlink>
        </w:p>
        <w:p w14:paraId="1300A3E0" w14:textId="33974A50" w:rsidR="009D074B" w:rsidRDefault="00B44648">
          <w:pPr>
            <w:pStyle w:val="TOC1"/>
            <w:rPr>
              <w:rFonts w:eastAsiaTheme="minorEastAsia"/>
              <w:noProof/>
              <w:lang w:val="en-CA" w:eastAsia="en-CA"/>
            </w:rPr>
          </w:pPr>
          <w:hyperlink w:anchor="_Toc476299339" w:history="1">
            <w:r w:rsidR="009D074B" w:rsidRPr="002D2F0F">
              <w:rPr>
                <w:rStyle w:val="Hyperlink"/>
                <w:noProof/>
              </w:rPr>
              <w:t>Appendix C: Diagrammatic Representation of Formal Naming</w:t>
            </w:r>
            <w:r w:rsidR="009D074B">
              <w:rPr>
                <w:noProof/>
                <w:webHidden/>
              </w:rPr>
              <w:tab/>
            </w:r>
            <w:r w:rsidR="009D074B">
              <w:rPr>
                <w:noProof/>
                <w:webHidden/>
              </w:rPr>
              <w:fldChar w:fldCharType="begin"/>
            </w:r>
            <w:r w:rsidR="009D074B">
              <w:rPr>
                <w:noProof/>
                <w:webHidden/>
              </w:rPr>
              <w:instrText xml:space="preserve"> PAGEREF _Toc476299339 \h </w:instrText>
            </w:r>
            <w:r w:rsidR="009D074B">
              <w:rPr>
                <w:noProof/>
                <w:webHidden/>
              </w:rPr>
            </w:r>
            <w:r w:rsidR="009D074B">
              <w:rPr>
                <w:noProof/>
                <w:webHidden/>
              </w:rPr>
              <w:fldChar w:fldCharType="separate"/>
            </w:r>
            <w:r w:rsidR="009D074B">
              <w:rPr>
                <w:noProof/>
                <w:webHidden/>
              </w:rPr>
              <w:t>39</w:t>
            </w:r>
            <w:r w:rsidR="009D074B">
              <w:rPr>
                <w:noProof/>
                <w:webHidden/>
              </w:rPr>
              <w:fldChar w:fldCharType="end"/>
            </w:r>
          </w:hyperlink>
        </w:p>
        <w:p w14:paraId="1A9B8C90" w14:textId="1CFD0A2E" w:rsidR="009D074B" w:rsidRDefault="00B44648">
          <w:pPr>
            <w:pStyle w:val="TOC2"/>
            <w:rPr>
              <w:rFonts w:eastAsiaTheme="minorEastAsia"/>
              <w:noProof/>
              <w:lang w:val="en-CA" w:eastAsia="en-CA"/>
            </w:rPr>
          </w:pPr>
          <w:hyperlink w:anchor="_Toc476299340" w:history="1">
            <w:r w:rsidR="009D074B" w:rsidRPr="002D2F0F">
              <w:rPr>
                <w:rStyle w:val="Hyperlink"/>
                <w:noProof/>
              </w:rPr>
              <w:t>NTP: Single active ingredient substance products</w:t>
            </w:r>
            <w:r w:rsidR="009D074B">
              <w:rPr>
                <w:noProof/>
                <w:webHidden/>
              </w:rPr>
              <w:tab/>
            </w:r>
            <w:r w:rsidR="009D074B">
              <w:rPr>
                <w:noProof/>
                <w:webHidden/>
              </w:rPr>
              <w:fldChar w:fldCharType="begin"/>
            </w:r>
            <w:r w:rsidR="009D074B">
              <w:rPr>
                <w:noProof/>
                <w:webHidden/>
              </w:rPr>
              <w:instrText xml:space="preserve"> PAGEREF _Toc476299340 \h </w:instrText>
            </w:r>
            <w:r w:rsidR="009D074B">
              <w:rPr>
                <w:noProof/>
                <w:webHidden/>
              </w:rPr>
            </w:r>
            <w:r w:rsidR="009D074B">
              <w:rPr>
                <w:noProof/>
                <w:webHidden/>
              </w:rPr>
              <w:fldChar w:fldCharType="separate"/>
            </w:r>
            <w:r w:rsidR="009D074B">
              <w:rPr>
                <w:noProof/>
                <w:webHidden/>
              </w:rPr>
              <w:t>39</w:t>
            </w:r>
            <w:r w:rsidR="009D074B">
              <w:rPr>
                <w:noProof/>
                <w:webHidden/>
              </w:rPr>
              <w:fldChar w:fldCharType="end"/>
            </w:r>
          </w:hyperlink>
        </w:p>
        <w:p w14:paraId="5C6C2F07" w14:textId="66A0A663" w:rsidR="009D074B" w:rsidRDefault="00B44648">
          <w:pPr>
            <w:pStyle w:val="TOC2"/>
            <w:rPr>
              <w:rFonts w:eastAsiaTheme="minorEastAsia"/>
              <w:noProof/>
              <w:lang w:val="en-CA" w:eastAsia="en-CA"/>
            </w:rPr>
          </w:pPr>
          <w:hyperlink w:anchor="_Toc476299341" w:history="1">
            <w:r w:rsidR="009D074B" w:rsidRPr="002D2F0F">
              <w:rPr>
                <w:rStyle w:val="Hyperlink"/>
                <w:noProof/>
              </w:rPr>
              <w:t>NTP: Multiple active ingredient substance products</w:t>
            </w:r>
            <w:r w:rsidR="009D074B">
              <w:rPr>
                <w:noProof/>
                <w:webHidden/>
              </w:rPr>
              <w:tab/>
            </w:r>
            <w:r w:rsidR="009D074B">
              <w:rPr>
                <w:noProof/>
                <w:webHidden/>
              </w:rPr>
              <w:fldChar w:fldCharType="begin"/>
            </w:r>
            <w:r w:rsidR="009D074B">
              <w:rPr>
                <w:noProof/>
                <w:webHidden/>
              </w:rPr>
              <w:instrText xml:space="preserve"> PAGEREF _Toc476299341 \h </w:instrText>
            </w:r>
            <w:r w:rsidR="009D074B">
              <w:rPr>
                <w:noProof/>
                <w:webHidden/>
              </w:rPr>
            </w:r>
            <w:r w:rsidR="009D074B">
              <w:rPr>
                <w:noProof/>
                <w:webHidden/>
              </w:rPr>
              <w:fldChar w:fldCharType="separate"/>
            </w:r>
            <w:r w:rsidR="009D074B">
              <w:rPr>
                <w:noProof/>
                <w:webHidden/>
              </w:rPr>
              <w:t>40</w:t>
            </w:r>
            <w:r w:rsidR="009D074B">
              <w:rPr>
                <w:noProof/>
                <w:webHidden/>
              </w:rPr>
              <w:fldChar w:fldCharType="end"/>
            </w:r>
          </w:hyperlink>
        </w:p>
        <w:p w14:paraId="3D54FAA8" w14:textId="417B52AC" w:rsidR="009D074B" w:rsidRDefault="00B44648">
          <w:pPr>
            <w:pStyle w:val="TOC1"/>
            <w:rPr>
              <w:rFonts w:eastAsiaTheme="minorEastAsia"/>
              <w:noProof/>
              <w:lang w:val="en-CA" w:eastAsia="en-CA"/>
            </w:rPr>
          </w:pPr>
          <w:hyperlink w:anchor="_Toc476299342" w:history="1">
            <w:r w:rsidR="009D074B" w:rsidRPr="002D2F0F">
              <w:rPr>
                <w:rStyle w:val="Hyperlink"/>
                <w:noProof/>
              </w:rPr>
              <w:t>Appendix D:  International Units</w:t>
            </w:r>
            <w:r w:rsidR="009D074B">
              <w:rPr>
                <w:noProof/>
                <w:webHidden/>
              </w:rPr>
              <w:tab/>
            </w:r>
            <w:r w:rsidR="009D074B">
              <w:rPr>
                <w:noProof/>
                <w:webHidden/>
              </w:rPr>
              <w:fldChar w:fldCharType="begin"/>
            </w:r>
            <w:r w:rsidR="009D074B">
              <w:rPr>
                <w:noProof/>
                <w:webHidden/>
              </w:rPr>
              <w:instrText xml:space="preserve"> PAGEREF _Toc476299342 \h </w:instrText>
            </w:r>
            <w:r w:rsidR="009D074B">
              <w:rPr>
                <w:noProof/>
                <w:webHidden/>
              </w:rPr>
            </w:r>
            <w:r w:rsidR="009D074B">
              <w:rPr>
                <w:noProof/>
                <w:webHidden/>
              </w:rPr>
              <w:fldChar w:fldCharType="separate"/>
            </w:r>
            <w:r w:rsidR="009D074B">
              <w:rPr>
                <w:noProof/>
                <w:webHidden/>
              </w:rPr>
              <w:t>41</w:t>
            </w:r>
            <w:r w:rsidR="009D074B">
              <w:rPr>
                <w:noProof/>
                <w:webHidden/>
              </w:rPr>
              <w:fldChar w:fldCharType="end"/>
            </w:r>
          </w:hyperlink>
        </w:p>
        <w:p w14:paraId="0020D414" w14:textId="0EAC6948" w:rsidR="009D074B" w:rsidRDefault="00B44648">
          <w:pPr>
            <w:pStyle w:val="TOC1"/>
            <w:rPr>
              <w:rFonts w:eastAsiaTheme="minorEastAsia"/>
              <w:noProof/>
              <w:lang w:val="en-CA" w:eastAsia="en-CA"/>
            </w:rPr>
          </w:pPr>
          <w:hyperlink w:anchor="_Toc476299343" w:history="1">
            <w:r w:rsidR="009D074B" w:rsidRPr="002D2F0F">
              <w:rPr>
                <w:rStyle w:val="Hyperlink"/>
                <w:noProof/>
              </w:rPr>
              <w:t>Appendix E:  Glossary</w:t>
            </w:r>
            <w:r w:rsidR="009D074B">
              <w:rPr>
                <w:noProof/>
                <w:webHidden/>
              </w:rPr>
              <w:tab/>
            </w:r>
            <w:r w:rsidR="009D074B">
              <w:rPr>
                <w:noProof/>
                <w:webHidden/>
              </w:rPr>
              <w:fldChar w:fldCharType="begin"/>
            </w:r>
            <w:r w:rsidR="009D074B">
              <w:rPr>
                <w:noProof/>
                <w:webHidden/>
              </w:rPr>
              <w:instrText xml:space="preserve"> PAGEREF _Toc476299343 \h </w:instrText>
            </w:r>
            <w:r w:rsidR="009D074B">
              <w:rPr>
                <w:noProof/>
                <w:webHidden/>
              </w:rPr>
            </w:r>
            <w:r w:rsidR="009D074B">
              <w:rPr>
                <w:noProof/>
                <w:webHidden/>
              </w:rPr>
              <w:fldChar w:fldCharType="separate"/>
            </w:r>
            <w:r w:rsidR="009D074B">
              <w:rPr>
                <w:noProof/>
                <w:webHidden/>
              </w:rPr>
              <w:t>43</w:t>
            </w:r>
            <w:r w:rsidR="009D074B">
              <w:rPr>
                <w:noProof/>
                <w:webHidden/>
              </w:rPr>
              <w:fldChar w:fldCharType="end"/>
            </w:r>
          </w:hyperlink>
        </w:p>
        <w:p w14:paraId="616EAE70" w14:textId="266D555D" w:rsidR="00737076" w:rsidRDefault="00737076">
          <w:r>
            <w:rPr>
              <w:b/>
              <w:bCs/>
              <w:noProof/>
            </w:rPr>
            <w:fldChar w:fldCharType="end"/>
          </w:r>
        </w:p>
      </w:sdtContent>
    </w:sdt>
    <w:p w14:paraId="6E26F36C" w14:textId="77777777" w:rsidR="00737076" w:rsidRDefault="00737076">
      <w:pPr>
        <w:rPr>
          <w:b/>
          <w:sz w:val="24"/>
        </w:rPr>
      </w:pPr>
      <w:r>
        <w:rPr>
          <w:b/>
          <w:sz w:val="24"/>
        </w:rPr>
        <w:br w:type="page"/>
      </w:r>
    </w:p>
    <w:p w14:paraId="54A7B8B1" w14:textId="34C1691B" w:rsidR="002C2EA1" w:rsidRPr="00C60651" w:rsidRDefault="00737076" w:rsidP="00C60651">
      <w:pPr>
        <w:pStyle w:val="Heading1"/>
      </w:pPr>
      <w:bookmarkStart w:id="0" w:name="_Toc476299287"/>
      <w:r w:rsidRPr="00C60651">
        <w:lastRenderedPageBreak/>
        <w:t>Introduction</w:t>
      </w:r>
      <w:r w:rsidR="00B74E8F" w:rsidRPr="00C60651">
        <w:t xml:space="preserve"> to the </w:t>
      </w:r>
      <w:r w:rsidR="009B4D46">
        <w:t>Canadian Clinical Drug Data Set</w:t>
      </w:r>
      <w:bookmarkEnd w:id="0"/>
      <w:r w:rsidR="00B74E8F" w:rsidRPr="00C60651">
        <w:t xml:space="preserve"> </w:t>
      </w:r>
    </w:p>
    <w:p w14:paraId="416546E7" w14:textId="05CE2935" w:rsidR="00DC6C2B" w:rsidRDefault="00DC6C2B" w:rsidP="00DC6C2B">
      <w:pPr>
        <w:autoSpaceDE w:val="0"/>
        <w:autoSpaceDN w:val="0"/>
        <w:adjustRightInd w:val="0"/>
        <w:spacing w:after="0" w:line="240" w:lineRule="auto"/>
      </w:pPr>
      <w:r w:rsidRPr="00DC6C2B">
        <w:t xml:space="preserve">The </w:t>
      </w:r>
      <w:r w:rsidR="00555348">
        <w:t xml:space="preserve">Canadian </w:t>
      </w:r>
      <w:r w:rsidR="002D6431">
        <w:t>Clinical Drug Data Set</w:t>
      </w:r>
      <w:r w:rsidR="008F3ECC" w:rsidRPr="008F3ECC">
        <w:t xml:space="preserve"> </w:t>
      </w:r>
      <w:r w:rsidRPr="00DC6C2B">
        <w:t>provide</w:t>
      </w:r>
      <w:r w:rsidR="00AF0379">
        <w:t>s</w:t>
      </w:r>
      <w:r w:rsidRPr="00DC6C2B">
        <w:t xml:space="preserve"> a </w:t>
      </w:r>
      <w:r w:rsidR="008F3ECC">
        <w:t>c</w:t>
      </w:r>
      <w:r w:rsidRPr="00DC6C2B">
        <w:t xml:space="preserve">onsistent approach to the identification and naming of </w:t>
      </w:r>
      <w:r w:rsidR="00782254">
        <w:t>medications and</w:t>
      </w:r>
      <w:r w:rsidR="00431B08">
        <w:t xml:space="preserve"> medical device</w:t>
      </w:r>
      <w:r w:rsidR="00182A44">
        <w:t>s</w:t>
      </w:r>
      <w:r w:rsidR="00AF0379">
        <w:t>,</w:t>
      </w:r>
      <w:r w:rsidR="00782254">
        <w:t xml:space="preserve"> </w:t>
      </w:r>
      <w:r w:rsidR="00AF0379">
        <w:t>and</w:t>
      </w:r>
      <w:r w:rsidR="008F3ECC">
        <w:t xml:space="preserve"> </w:t>
      </w:r>
      <w:r w:rsidR="00431B08">
        <w:t>is</w:t>
      </w:r>
      <w:r w:rsidR="008F3ECC">
        <w:t xml:space="preserve"> freely available for use in digital health </w:t>
      </w:r>
      <w:r w:rsidR="005A48F3">
        <w:t xml:space="preserve">solutions and design </w:t>
      </w:r>
      <w:r w:rsidR="008F3ECC">
        <w:t>applications</w:t>
      </w:r>
      <w:r w:rsidR="000F006E">
        <w:t xml:space="preserve"> and </w:t>
      </w:r>
      <w:r w:rsidR="0087333B">
        <w:t xml:space="preserve">is </w:t>
      </w:r>
      <w:r w:rsidR="000F006E">
        <w:t>available in English and French</w:t>
      </w:r>
      <w:r w:rsidR="008F3ECC">
        <w:t xml:space="preserve">.  </w:t>
      </w:r>
    </w:p>
    <w:p w14:paraId="655DD545" w14:textId="77777777" w:rsidR="008F3ECC" w:rsidRPr="00DC6C2B" w:rsidRDefault="008F3ECC" w:rsidP="00DC6C2B">
      <w:pPr>
        <w:autoSpaceDE w:val="0"/>
        <w:autoSpaceDN w:val="0"/>
        <w:adjustRightInd w:val="0"/>
        <w:spacing w:after="0" w:line="240" w:lineRule="auto"/>
      </w:pPr>
    </w:p>
    <w:p w14:paraId="5BCBB199" w14:textId="21E88CDF" w:rsidR="00DC6C2B" w:rsidRPr="00DC6C2B" w:rsidRDefault="00AF0379" w:rsidP="00DC6C2B">
      <w:pPr>
        <w:autoSpaceDE w:val="0"/>
        <w:autoSpaceDN w:val="0"/>
        <w:adjustRightInd w:val="0"/>
        <w:spacing w:after="0" w:line="240" w:lineRule="auto"/>
      </w:pPr>
      <w:r>
        <w:t>For the Canadian Clinical Drug Data Set</w:t>
      </w:r>
      <w:r w:rsidRPr="008F3ECC">
        <w:t xml:space="preserve"> </w:t>
      </w:r>
      <w:r w:rsidR="0087333B">
        <w:t>achieve</w:t>
      </w:r>
      <w:r w:rsidR="00FD218B">
        <w:t xml:space="preserve"> this</w:t>
      </w:r>
      <w:r w:rsidR="00DC6C2B" w:rsidRPr="00DC6C2B">
        <w:t xml:space="preserve">, the following objectives </w:t>
      </w:r>
      <w:r w:rsidR="0087333B">
        <w:t>were set for</w:t>
      </w:r>
      <w:r w:rsidR="002D6431">
        <w:t xml:space="preserve"> these </w:t>
      </w:r>
      <w:r>
        <w:t>Editorial Guidelines</w:t>
      </w:r>
      <w:r w:rsidR="00DC6C2B" w:rsidRPr="00DC6C2B">
        <w:t>:</w:t>
      </w:r>
    </w:p>
    <w:p w14:paraId="30692C40" w14:textId="70F6FE37" w:rsidR="00DC6C2B" w:rsidRPr="00DC6C2B" w:rsidRDefault="0087333B" w:rsidP="00ED0D34">
      <w:pPr>
        <w:pStyle w:val="ListParagraph"/>
        <w:numPr>
          <w:ilvl w:val="0"/>
          <w:numId w:val="4"/>
        </w:numPr>
        <w:autoSpaceDE w:val="0"/>
        <w:autoSpaceDN w:val="0"/>
        <w:adjustRightInd w:val="0"/>
        <w:spacing w:after="0" w:line="240" w:lineRule="auto"/>
      </w:pPr>
      <w:r>
        <w:t>To p</w:t>
      </w:r>
      <w:r w:rsidR="00FD218B">
        <w:t>rovide a basic model to support</w:t>
      </w:r>
      <w:r w:rsidR="00FD218B" w:rsidRPr="00DC6C2B">
        <w:t xml:space="preserve"> </w:t>
      </w:r>
      <w:r w:rsidR="00DC6C2B" w:rsidRPr="00DC6C2B">
        <w:t xml:space="preserve">identification of </w:t>
      </w:r>
      <w:r w:rsidR="008F3ECC">
        <w:t>manufactured products</w:t>
      </w:r>
      <w:r w:rsidR="00DC6C2B" w:rsidRPr="00DC6C2B">
        <w:t xml:space="preserve"> and</w:t>
      </w:r>
      <w:r w:rsidR="00431B08">
        <w:t xml:space="preserve"> therapeutically equivalent (i.e.</w:t>
      </w:r>
      <w:r w:rsidR="00DC6C2B" w:rsidRPr="00DC6C2B">
        <w:t xml:space="preserve"> </w:t>
      </w:r>
      <w:r w:rsidR="00431B08">
        <w:t>generic)</w:t>
      </w:r>
      <w:r w:rsidR="00DC6C2B" w:rsidRPr="00DC6C2B">
        <w:t xml:space="preserve"> medic</w:t>
      </w:r>
      <w:r w:rsidR="008F3ECC">
        <w:t>ations and devices</w:t>
      </w:r>
      <w:r w:rsidR="00DC6C2B" w:rsidRPr="00DC6C2B">
        <w:t xml:space="preserve"> </w:t>
      </w:r>
    </w:p>
    <w:p w14:paraId="4DD35BC8" w14:textId="60E1D1E3" w:rsidR="00DC6C2B" w:rsidRPr="00DC6C2B" w:rsidRDefault="0087333B" w:rsidP="00ED0D34">
      <w:pPr>
        <w:pStyle w:val="ListParagraph"/>
        <w:numPr>
          <w:ilvl w:val="0"/>
          <w:numId w:val="4"/>
        </w:numPr>
        <w:autoSpaceDE w:val="0"/>
        <w:autoSpaceDN w:val="0"/>
        <w:adjustRightInd w:val="0"/>
        <w:spacing w:after="0" w:line="240" w:lineRule="auto"/>
      </w:pPr>
      <w:r>
        <w:t>To p</w:t>
      </w:r>
      <w:r w:rsidR="00FD218B">
        <w:t xml:space="preserve">rovide </w:t>
      </w:r>
      <w:r w:rsidR="002D6431">
        <w:t>standardized</w:t>
      </w:r>
      <w:r w:rsidR="002D6431" w:rsidRPr="00DC6C2B">
        <w:t xml:space="preserve"> </w:t>
      </w:r>
      <w:r w:rsidR="00DC6C2B" w:rsidRPr="00DC6C2B">
        <w:t xml:space="preserve">naming conventions and terminology used to describe </w:t>
      </w:r>
      <w:r w:rsidR="008F3ECC">
        <w:t>m</w:t>
      </w:r>
      <w:r w:rsidR="00DC6C2B" w:rsidRPr="00DC6C2B">
        <w:t>edications</w:t>
      </w:r>
      <w:r w:rsidR="008F3ECC">
        <w:t xml:space="preserve"> and devices</w:t>
      </w:r>
    </w:p>
    <w:p w14:paraId="4074DAE7" w14:textId="77777777" w:rsidR="008F3ECC" w:rsidRDefault="008F3ECC" w:rsidP="00DC6C2B">
      <w:pPr>
        <w:autoSpaceDE w:val="0"/>
        <w:autoSpaceDN w:val="0"/>
        <w:adjustRightInd w:val="0"/>
        <w:spacing w:after="0" w:line="240" w:lineRule="auto"/>
      </w:pPr>
    </w:p>
    <w:p w14:paraId="1612493D" w14:textId="71529D0F" w:rsidR="00DC6C2B" w:rsidRPr="0087333B" w:rsidRDefault="008F3ECC" w:rsidP="00DC6C2B">
      <w:r>
        <w:t xml:space="preserve">Canada Health Infoway </w:t>
      </w:r>
      <w:r w:rsidR="008A5823">
        <w:t xml:space="preserve">(Infoway) </w:t>
      </w:r>
      <w:r>
        <w:t xml:space="preserve">and Health Canada have partnered to </w:t>
      </w:r>
      <w:r w:rsidR="00C86154">
        <w:t>work</w:t>
      </w:r>
      <w:r>
        <w:t xml:space="preserve"> </w:t>
      </w:r>
      <w:r w:rsidR="00DC6C2B" w:rsidRPr="008F3ECC">
        <w:t>with</w:t>
      </w:r>
      <w:r w:rsidR="00C86154">
        <w:t xml:space="preserve"> an </w:t>
      </w:r>
      <w:r w:rsidR="00FD218B">
        <w:t xml:space="preserve">Advisory Group </w:t>
      </w:r>
      <w:r w:rsidR="00C86154">
        <w:t xml:space="preserve">made up of Canadian </w:t>
      </w:r>
      <w:r w:rsidR="00DC6C2B" w:rsidRPr="008F3ECC">
        <w:t xml:space="preserve">industry </w:t>
      </w:r>
      <w:r w:rsidR="00C86154">
        <w:t xml:space="preserve">experts (see Appendix </w:t>
      </w:r>
      <w:r w:rsidR="008F75E7">
        <w:t>A</w:t>
      </w:r>
      <w:r w:rsidR="00F46996">
        <w:t>,</w:t>
      </w:r>
      <w:r w:rsidR="00C86154">
        <w:t xml:space="preserve"> Advisory Group Members) </w:t>
      </w:r>
      <w:r w:rsidR="00DC6C2B" w:rsidRPr="008F3ECC">
        <w:t>to develop the</w:t>
      </w:r>
      <w:r w:rsidR="00C86154">
        <w:t xml:space="preserve"> </w:t>
      </w:r>
      <w:r w:rsidR="00AF0379">
        <w:t>Editorial Guidelines</w:t>
      </w:r>
      <w:r w:rsidR="00DC6C2B" w:rsidRPr="008F3ECC">
        <w:t>,</w:t>
      </w:r>
      <w:r w:rsidR="0087333B">
        <w:t xml:space="preserve"> the</w:t>
      </w:r>
      <w:r w:rsidR="00DC6C2B" w:rsidRPr="008F3ECC">
        <w:t xml:space="preserve"> standard</w:t>
      </w:r>
      <w:r w:rsidR="00C86154">
        <w:t xml:space="preserve"> terminology</w:t>
      </w:r>
      <w:r w:rsidR="00DC6C2B" w:rsidRPr="008F3ECC">
        <w:t xml:space="preserve"> and infrastructure </w:t>
      </w:r>
      <w:r w:rsidR="00C86154">
        <w:t>necessary to achieve these aims</w:t>
      </w:r>
      <w:r w:rsidR="008A5823">
        <w:t xml:space="preserve">. </w:t>
      </w:r>
    </w:p>
    <w:p w14:paraId="569077E9" w14:textId="77777777" w:rsidR="009202FF" w:rsidRPr="00895BF3" w:rsidRDefault="009202FF" w:rsidP="00DC6C2B">
      <w:pPr>
        <w:pStyle w:val="Heading2"/>
      </w:pPr>
      <w:bookmarkStart w:id="1" w:name="_Toc476299288"/>
      <w:r w:rsidRPr="00895BF3">
        <w:t>Purpose of this Document</w:t>
      </w:r>
      <w:bookmarkEnd w:id="1"/>
    </w:p>
    <w:p w14:paraId="39BD01C4" w14:textId="1A6B1DC0" w:rsidR="00F700CE" w:rsidRDefault="00F700CE" w:rsidP="00F700CE">
      <w:r>
        <w:t>The Canadian Clinical Drug Data Set</w:t>
      </w:r>
      <w:r w:rsidRPr="008F3ECC">
        <w:t xml:space="preserve"> </w:t>
      </w:r>
      <w:r>
        <w:t xml:space="preserve">and its </w:t>
      </w:r>
      <w:r w:rsidR="00AF0379">
        <w:t>Editorial Guidelines</w:t>
      </w:r>
      <w:r>
        <w:t xml:space="preserve"> have been designed and developed to reflect current clinical practice and safety advice.  This document provides the detailed </w:t>
      </w:r>
      <w:r w:rsidR="00AF0379">
        <w:t>Editorial Guidelines</w:t>
      </w:r>
      <w:r>
        <w:t xml:space="preserve"> that </w:t>
      </w:r>
      <w:r w:rsidR="00AF0379">
        <w:t>are</w:t>
      </w:r>
      <w:r>
        <w:t xml:space="preserve"> used to build and maintain the drug terminology content going forward.  It is expected this document will be a living document and evolve based on user requirements and feedback.  A process will be defined to support this evolution.</w:t>
      </w:r>
    </w:p>
    <w:p w14:paraId="7A4D300D" w14:textId="5DD9BD25" w:rsidR="009202FF" w:rsidRPr="00F46996" w:rsidRDefault="00AF0379" w:rsidP="009202FF">
      <w:r>
        <w:t>C</w:t>
      </w:r>
      <w:r w:rsidR="00F700CE">
        <w:t>hanges</w:t>
      </w:r>
      <w:r>
        <w:t xml:space="preserve"> to these Editorial Guidelines</w:t>
      </w:r>
      <w:r w:rsidR="00F700CE">
        <w:t xml:space="preserve"> will be referenced in release notes that accompany each release of this document.  Future requirements </w:t>
      </w:r>
      <w:r w:rsidR="00304438">
        <w:t xml:space="preserve">for </w:t>
      </w:r>
      <w:r w:rsidR="00F700CE">
        <w:t xml:space="preserve">and enhancements </w:t>
      </w:r>
      <w:r w:rsidR="00304438">
        <w:t>to the Canadian Clinical Drug Data Set</w:t>
      </w:r>
      <w:r w:rsidR="00304438" w:rsidRPr="008F3ECC">
        <w:t xml:space="preserve"> </w:t>
      </w:r>
      <w:r w:rsidR="00F700CE">
        <w:t xml:space="preserve">will be made available separately </w:t>
      </w:r>
      <w:r>
        <w:t>and</w:t>
      </w:r>
      <w:r w:rsidR="00F700CE">
        <w:t xml:space="preserve"> referenced in the release notes.</w:t>
      </w:r>
    </w:p>
    <w:p w14:paraId="7E396CAA" w14:textId="0AC6C9E6" w:rsidR="00F46996" w:rsidRPr="00895BF3" w:rsidRDefault="00F46996" w:rsidP="00F46996">
      <w:pPr>
        <w:pStyle w:val="Heading2"/>
      </w:pPr>
      <w:bookmarkStart w:id="2" w:name="_Toc476299289"/>
      <w:r w:rsidRPr="00895BF3">
        <w:t xml:space="preserve">Intended </w:t>
      </w:r>
      <w:r w:rsidR="00595A27">
        <w:t>A</w:t>
      </w:r>
      <w:r w:rsidRPr="00895BF3">
        <w:t>udience</w:t>
      </w:r>
      <w:bookmarkEnd w:id="2"/>
      <w:r w:rsidRPr="00895BF3">
        <w:t xml:space="preserve"> </w:t>
      </w:r>
    </w:p>
    <w:p w14:paraId="7C0A9F07" w14:textId="61EE281A" w:rsidR="00F46996" w:rsidRPr="00F46996" w:rsidRDefault="00F46996" w:rsidP="00895BF3">
      <w:r w:rsidRPr="00F46996">
        <w:t>This document is intended to provide health sector managers, terminology analysts</w:t>
      </w:r>
      <w:r w:rsidR="00B539DF">
        <w:t>, knowledgebase vendors</w:t>
      </w:r>
      <w:r w:rsidRPr="00F46996">
        <w:t xml:space="preserve"> and software vendors with a practical understanding of the editorial rules applied in the creation of </w:t>
      </w:r>
      <w:r w:rsidR="00DB6B06">
        <w:t xml:space="preserve">the </w:t>
      </w:r>
      <w:r w:rsidR="00F700CE">
        <w:t>Canadian Clinical Drug Data Set</w:t>
      </w:r>
      <w:r w:rsidRPr="00F46996">
        <w:t xml:space="preserve">. </w:t>
      </w:r>
    </w:p>
    <w:p w14:paraId="3E83D7B0" w14:textId="65732B44" w:rsidR="00F46996" w:rsidRPr="00082A3D" w:rsidRDefault="00304438" w:rsidP="00895BF3">
      <w:r>
        <w:t>The document is</w:t>
      </w:r>
      <w:r w:rsidR="00F46996" w:rsidRPr="00F46996">
        <w:t xml:space="preserve"> designed for use by those who wish to understand the process and rules necessary for the creation</w:t>
      </w:r>
      <w:r>
        <w:t xml:space="preserve"> and maintenance</w:t>
      </w:r>
      <w:r w:rsidR="00F46996" w:rsidRPr="00082A3D">
        <w:t xml:space="preserve"> of </w:t>
      </w:r>
      <w:r w:rsidR="002D6431">
        <w:t xml:space="preserve">Canadian Clinical Drug Data Set </w:t>
      </w:r>
      <w:r>
        <w:t xml:space="preserve">concepts and </w:t>
      </w:r>
      <w:r w:rsidR="00F46996" w:rsidRPr="00082A3D">
        <w:t xml:space="preserve">descriptions, both from a technical and practical point of view. It may also be </w:t>
      </w:r>
      <w:r w:rsidR="00B539DF">
        <w:t>of interest to</w:t>
      </w:r>
      <w:r w:rsidR="00F46996" w:rsidRPr="00082A3D">
        <w:t xml:space="preserve"> end users</w:t>
      </w:r>
      <w:r w:rsidR="00B539DF">
        <w:t xml:space="preserve"> who wish to see the principles of how medicinal product concepts are authored</w:t>
      </w:r>
      <w:r w:rsidR="00F46996" w:rsidRPr="00082A3D">
        <w:t xml:space="preserve">. </w:t>
      </w:r>
    </w:p>
    <w:p w14:paraId="1F5E651F" w14:textId="77777777" w:rsidR="00DC6C2B" w:rsidRPr="00895BF3" w:rsidRDefault="00DC6C2B" w:rsidP="00DC6C2B">
      <w:pPr>
        <w:pStyle w:val="Heading2"/>
      </w:pPr>
      <w:bookmarkStart w:id="3" w:name="_Toc476299290"/>
      <w:r w:rsidRPr="00DC6C2B">
        <w:t>Background</w:t>
      </w:r>
      <w:bookmarkEnd w:id="3"/>
    </w:p>
    <w:p w14:paraId="035A21B8" w14:textId="7A363D25" w:rsidR="0024071B" w:rsidRDefault="00725DAD" w:rsidP="00DC6C2B">
      <w:r>
        <w:t xml:space="preserve">Challenges with </w:t>
      </w:r>
      <w:r w:rsidR="00B74E8F">
        <w:t>safe</w:t>
      </w:r>
      <w:r w:rsidR="008539D8">
        <w:t xml:space="preserve"> and reliabl</w:t>
      </w:r>
      <w:r>
        <w:t>e</w:t>
      </w:r>
      <w:r w:rsidR="008539D8">
        <w:t xml:space="preserve"> </w:t>
      </w:r>
      <w:r>
        <w:t xml:space="preserve">information </w:t>
      </w:r>
      <w:r w:rsidR="008539D8">
        <w:t xml:space="preserve">exchange between </w:t>
      </w:r>
      <w:r w:rsidR="00B46B1E">
        <w:t xml:space="preserve">different </w:t>
      </w:r>
      <w:r w:rsidR="008539D8">
        <w:t xml:space="preserve">healthcare </w:t>
      </w:r>
      <w:r w:rsidR="00B74E8F">
        <w:t>providers</w:t>
      </w:r>
      <w:r w:rsidR="008539D8">
        <w:t xml:space="preserve"> </w:t>
      </w:r>
      <w:r w:rsidR="00B46B1E">
        <w:t xml:space="preserve">and the systems that they use, </w:t>
      </w:r>
      <w:r w:rsidR="008539D8">
        <w:t xml:space="preserve">such </w:t>
      </w:r>
      <w:r w:rsidR="00B74E8F">
        <w:t>as primary care electronic medical records</w:t>
      </w:r>
      <w:r w:rsidR="007913C9">
        <w:t xml:space="preserve"> systems</w:t>
      </w:r>
      <w:r w:rsidR="008539D8">
        <w:t xml:space="preserve"> (EMR) and pharmacy information systems</w:t>
      </w:r>
      <w:r w:rsidR="00B46B1E">
        <w:t>,</w:t>
      </w:r>
      <w:r w:rsidR="008539D8">
        <w:t xml:space="preserve"> is in part due to the use of different terminologies and local identifiers (codes).  As part of the evolution of </w:t>
      </w:r>
      <w:r w:rsidR="00C86154">
        <w:t>d</w:t>
      </w:r>
      <w:r w:rsidR="008539D8">
        <w:t xml:space="preserve">igital </w:t>
      </w:r>
      <w:r w:rsidR="00C86154">
        <w:t>h</w:t>
      </w:r>
      <w:r w:rsidR="008539D8">
        <w:t>ealth</w:t>
      </w:r>
      <w:r w:rsidR="00B46B1E">
        <w:t>,</w:t>
      </w:r>
      <w:r w:rsidR="008539D8">
        <w:t xml:space="preserve"> it is essential that Canadian clinical systems utilise a</w:t>
      </w:r>
      <w:r w:rsidR="00C86154">
        <w:t xml:space="preserve"> freely </w:t>
      </w:r>
      <w:r w:rsidR="007913C9">
        <w:t xml:space="preserve">accessible </w:t>
      </w:r>
      <w:r w:rsidR="008539D8">
        <w:t xml:space="preserve">standard terminology to uniquely identify and describe </w:t>
      </w:r>
      <w:r w:rsidR="00C86154">
        <w:t>medications and devices</w:t>
      </w:r>
      <w:r w:rsidR="008539D8">
        <w:t xml:space="preserve"> available in Canada. </w:t>
      </w:r>
    </w:p>
    <w:p w14:paraId="33CC3FF3" w14:textId="0B643FF6" w:rsidR="00737076" w:rsidRDefault="007C3DDE" w:rsidP="00737076">
      <w:r>
        <w:t xml:space="preserve">Infoway </w:t>
      </w:r>
      <w:r w:rsidR="00C86154">
        <w:t xml:space="preserve">and Health Canada </w:t>
      </w:r>
      <w:r w:rsidR="00B539DF">
        <w:t>are addressing</w:t>
      </w:r>
      <w:r>
        <w:t xml:space="preserve"> the problem by focus</w:t>
      </w:r>
      <w:r w:rsidR="00C86154">
        <w:t xml:space="preserve">ing </w:t>
      </w:r>
      <w:r>
        <w:t xml:space="preserve">on the </w:t>
      </w:r>
      <w:r w:rsidR="00893217">
        <w:t>e</w:t>
      </w:r>
      <w:r w:rsidR="00B46B1E">
        <w:t xml:space="preserve">lectronic </w:t>
      </w:r>
      <w:r w:rsidR="00893217">
        <w:t>prescribing</w:t>
      </w:r>
      <w:r w:rsidR="00B46B1E">
        <w:t xml:space="preserve"> (e-prescribing)</w:t>
      </w:r>
      <w:r w:rsidR="00893217">
        <w:t xml:space="preserve"> </w:t>
      </w:r>
      <w:r w:rsidR="00B539DF">
        <w:t>use case, to</w:t>
      </w:r>
      <w:r w:rsidR="00893217">
        <w:t xml:space="preserve"> </w:t>
      </w:r>
      <w:r w:rsidR="00595A27">
        <w:t xml:space="preserve">fill the current gaps and </w:t>
      </w:r>
      <w:r w:rsidR="00B539DF">
        <w:t>develop a</w:t>
      </w:r>
      <w:r>
        <w:t xml:space="preserve"> </w:t>
      </w:r>
      <w:r w:rsidR="00B74E8F">
        <w:t xml:space="preserve">drug </w:t>
      </w:r>
      <w:r w:rsidR="00C86154">
        <w:t xml:space="preserve">and device </w:t>
      </w:r>
      <w:r>
        <w:t>terminology</w:t>
      </w:r>
      <w:r w:rsidR="00B46B1E">
        <w:t xml:space="preserve"> to meet prescribing needs</w:t>
      </w:r>
      <w:r w:rsidR="00B539DF">
        <w:t xml:space="preserve">.  </w:t>
      </w:r>
      <w:r w:rsidR="00B46B1E">
        <w:t>These needs include the ability</w:t>
      </w:r>
      <w:r w:rsidR="00B539DF">
        <w:t xml:space="preserve"> to </w:t>
      </w:r>
      <w:r w:rsidR="00B46B1E">
        <w:t>pre</w:t>
      </w:r>
      <w:r w:rsidR="00B539DF">
        <w:t xml:space="preserve">scribe a medicinal product </w:t>
      </w:r>
      <w:r w:rsidR="00B35053">
        <w:t>without</w:t>
      </w:r>
      <w:r w:rsidR="001E7BFD">
        <w:t xml:space="preserve"> specify</w:t>
      </w:r>
      <w:r w:rsidR="00B35053">
        <w:t>ing</w:t>
      </w:r>
      <w:r w:rsidR="001E7BFD">
        <w:t xml:space="preserve"> </w:t>
      </w:r>
      <w:r w:rsidR="00B539DF">
        <w:t xml:space="preserve">a </w:t>
      </w:r>
      <w:r w:rsidR="001E7BFD">
        <w:t>brand name</w:t>
      </w:r>
      <w:r w:rsidR="00B539DF">
        <w:t>, and</w:t>
      </w:r>
      <w:r>
        <w:t xml:space="preserve"> </w:t>
      </w:r>
      <w:r w:rsidR="00A97BB4">
        <w:t xml:space="preserve">to support interoperability between prescribers and pharmacy </w:t>
      </w:r>
      <w:r w:rsidR="00A97BB4">
        <w:lastRenderedPageBreak/>
        <w:t xml:space="preserve">systems.  The diagram below identifies </w:t>
      </w:r>
      <w:r w:rsidR="006529FB">
        <w:t>the drug terminology that currently is ava</w:t>
      </w:r>
      <w:r w:rsidR="00B539DF">
        <w:t xml:space="preserve">ilable for use in e-prescribing, </w:t>
      </w:r>
      <w:r w:rsidR="006529FB">
        <w:t xml:space="preserve">where the gap is and how the </w:t>
      </w:r>
      <w:r w:rsidR="002D6431">
        <w:t xml:space="preserve">Canadian Clinical Drug Data Set </w:t>
      </w:r>
      <w:r w:rsidR="006529FB">
        <w:t xml:space="preserve">will </w:t>
      </w:r>
      <w:r w:rsidR="004C3874">
        <w:t>address this gap</w:t>
      </w:r>
      <w:r w:rsidR="006529FB">
        <w:t xml:space="preserve">.  </w:t>
      </w:r>
    </w:p>
    <w:p w14:paraId="602D39EA" w14:textId="77777777" w:rsidR="00100B42" w:rsidRDefault="00F700CE" w:rsidP="00163ABA">
      <w:pPr>
        <w:keepNext/>
      </w:pPr>
      <w:r>
        <w:rPr>
          <w:noProof/>
          <w:lang w:val="en-CA" w:eastAsia="en-CA"/>
        </w:rPr>
        <w:drawing>
          <wp:inline distT="0" distB="0" distL="0" distR="0" wp14:anchorId="01009DD7" wp14:editId="0FB3E00E">
            <wp:extent cx="5609690" cy="248602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9067" cy="2494614"/>
                    </a:xfrm>
                    <a:prstGeom prst="rect">
                      <a:avLst/>
                    </a:prstGeom>
                    <a:noFill/>
                  </pic:spPr>
                </pic:pic>
              </a:graphicData>
            </a:graphic>
          </wp:inline>
        </w:drawing>
      </w:r>
    </w:p>
    <w:p w14:paraId="40B6552D" w14:textId="14972856" w:rsidR="0024071B" w:rsidRPr="00304438" w:rsidRDefault="00100B42" w:rsidP="00163ABA">
      <w:pPr>
        <w:pStyle w:val="Caption"/>
      </w:pPr>
      <w:r w:rsidRPr="00304438">
        <w:t xml:space="preserve">Figure </w:t>
      </w:r>
      <w:fldSimple w:instr=" SEQ Figure \* ARABIC ">
        <w:r w:rsidR="00834136" w:rsidRPr="00304438">
          <w:rPr>
            <w:noProof/>
          </w:rPr>
          <w:t>1</w:t>
        </w:r>
      </w:fldSimple>
      <w:r w:rsidRPr="00304438">
        <w:t>: Current state of Canadian Drug Terminology</w:t>
      </w:r>
    </w:p>
    <w:p w14:paraId="3BB69B98" w14:textId="77777777" w:rsidR="00737076" w:rsidRPr="00E36439" w:rsidRDefault="00737076" w:rsidP="00737076">
      <w:pPr>
        <w:pStyle w:val="Heading1"/>
      </w:pPr>
      <w:bookmarkStart w:id="4" w:name="_Toc476299291"/>
      <w:r w:rsidRPr="00E36439">
        <w:t>Scope</w:t>
      </w:r>
      <w:bookmarkEnd w:id="4"/>
    </w:p>
    <w:p w14:paraId="320D08FC" w14:textId="3FF24F32" w:rsidR="00F700CE" w:rsidRDefault="00F700CE" w:rsidP="00F700CE">
      <w:r>
        <w:t xml:space="preserve">The intended scope for the </w:t>
      </w:r>
      <w:r>
        <w:rPr>
          <w:rFonts w:cs="Arial"/>
        </w:rPr>
        <w:t xml:space="preserve">Canadian Clinical Drug Data Set is to include </w:t>
      </w:r>
      <w:r>
        <w:t xml:space="preserve">medicinal products (including immunizing agents), over the counter products, natural </w:t>
      </w:r>
      <w:r w:rsidR="00304438">
        <w:t xml:space="preserve">health </w:t>
      </w:r>
      <w:r>
        <w:t xml:space="preserve">products and a limited number of medical devices </w:t>
      </w:r>
      <w:r w:rsidRPr="002C4672">
        <w:t xml:space="preserve">for human use within Canada </w:t>
      </w:r>
      <w:r>
        <w:t>in</w:t>
      </w:r>
      <w:r>
        <w:rPr>
          <w:rFonts w:cs="Arial"/>
        </w:rPr>
        <w:t xml:space="preserve"> the following files</w:t>
      </w:r>
      <w:r w:rsidR="00F91727">
        <w:rPr>
          <w:rFonts w:cs="Arial"/>
        </w:rPr>
        <w:t>:</w:t>
      </w:r>
    </w:p>
    <w:p w14:paraId="57D6881B" w14:textId="33288B93" w:rsidR="00F700CE" w:rsidRDefault="00F700CE" w:rsidP="00F700CE">
      <w:pPr>
        <w:pStyle w:val="ListParagraph"/>
        <w:numPr>
          <w:ilvl w:val="0"/>
          <w:numId w:val="24"/>
        </w:numPr>
      </w:pPr>
      <w:r>
        <w:t xml:space="preserve">The </w:t>
      </w:r>
      <w:hyperlink w:anchor="_Non-Proprietary_Therapeutic_Product" w:history="1">
        <w:r w:rsidRPr="00D32FC7">
          <w:rPr>
            <w:rStyle w:val="Hyperlink"/>
          </w:rPr>
          <w:t>Non-proprietary Therapeutic Product (NTP)</w:t>
        </w:r>
      </w:hyperlink>
      <w:r>
        <w:t xml:space="preserve"> file </w:t>
      </w:r>
      <w:r w:rsidR="00304438">
        <w:t xml:space="preserve">contains </w:t>
      </w:r>
      <w:r w:rsidRPr="00BD09BA">
        <w:t>brand independent and clinically oriented representation</w:t>
      </w:r>
      <w:r w:rsidR="00304438">
        <w:t>s</w:t>
      </w:r>
      <w:r w:rsidRPr="00BD09BA">
        <w:t xml:space="preserve"> of manufactured </w:t>
      </w:r>
      <w:r>
        <w:t xml:space="preserve">(therapeutic) </w:t>
      </w:r>
      <w:r w:rsidRPr="00BD09BA">
        <w:t>product</w:t>
      </w:r>
      <w:r w:rsidR="00304438">
        <w:t>s</w:t>
      </w:r>
      <w:r>
        <w:t xml:space="preserve">.  This includes combination products (further discussed </w:t>
      </w:r>
      <w:r w:rsidRPr="007E6F7B">
        <w:t xml:space="preserve">in </w:t>
      </w:r>
      <w:hyperlink w:anchor="_Combination_Products" w:history="1">
        <w:r w:rsidRPr="007E6F7B">
          <w:rPr>
            <w:rStyle w:val="Hyperlink"/>
          </w:rPr>
          <w:t xml:space="preserve">section </w:t>
        </w:r>
        <w:r w:rsidR="007E6F7B" w:rsidRPr="007E6F7B">
          <w:rPr>
            <w:rStyle w:val="Hyperlink"/>
          </w:rPr>
          <w:t>11</w:t>
        </w:r>
      </w:hyperlink>
      <w:r>
        <w:t xml:space="preserve">, </w:t>
      </w:r>
      <w:r w:rsidRPr="002C4672">
        <w:t>some compounded products such as methadone</w:t>
      </w:r>
      <w:r>
        <w:t xml:space="preserve"> and a very small number of devices (such as lancets, glucose meters and blood glucose  strips):  </w:t>
      </w:r>
    </w:p>
    <w:p w14:paraId="5C3065FF" w14:textId="357F518E" w:rsidR="00F700CE" w:rsidRDefault="00F700CE" w:rsidP="00F700CE">
      <w:pPr>
        <w:pStyle w:val="ListParagraph"/>
        <w:numPr>
          <w:ilvl w:val="0"/>
          <w:numId w:val="24"/>
        </w:numPr>
      </w:pPr>
      <w:r>
        <w:t xml:space="preserve">The </w:t>
      </w:r>
      <w:hyperlink w:anchor="_Therapeutic_Moiety" w:history="1">
        <w:r w:rsidRPr="00D32FC7">
          <w:rPr>
            <w:rStyle w:val="Hyperlink"/>
          </w:rPr>
          <w:t>Therapeutic Moiety (TM)</w:t>
        </w:r>
      </w:hyperlink>
      <w:r>
        <w:t xml:space="preserve"> file, </w:t>
      </w:r>
      <w:r w:rsidR="00304438">
        <w:t xml:space="preserve">contains concepts that describe </w:t>
      </w:r>
      <w:r>
        <w:t xml:space="preserve">the functional and clinically significant part of the active ingredient substance(s) present in a medicinal product without reference to strength and dose form:  </w:t>
      </w:r>
    </w:p>
    <w:p w14:paraId="47C5E0F2" w14:textId="5CD1A454" w:rsidR="00F700CE" w:rsidRDefault="00F700CE" w:rsidP="00F700CE">
      <w:pPr>
        <w:pStyle w:val="ListParagraph"/>
        <w:numPr>
          <w:ilvl w:val="0"/>
          <w:numId w:val="24"/>
        </w:numPr>
      </w:pPr>
      <w:r>
        <w:t xml:space="preserve">The file containing </w:t>
      </w:r>
      <w:hyperlink w:anchor="_Manufactured_Product_(MP)" w:history="1">
        <w:r w:rsidRPr="00D32FC7">
          <w:rPr>
            <w:rStyle w:val="Hyperlink"/>
          </w:rPr>
          <w:t>Manufactured Product (MP)</w:t>
        </w:r>
      </w:hyperlink>
      <w:r w:rsidR="00304438">
        <w:t xml:space="preserve"> contains</w:t>
      </w:r>
      <w:r>
        <w:t xml:space="preserve"> </w:t>
      </w:r>
      <w:r w:rsidR="00304438">
        <w:t>descriptions of the</w:t>
      </w:r>
      <w:r w:rsidRPr="00D700B3">
        <w:t xml:space="preserve"> </w:t>
      </w:r>
      <w:r>
        <w:t xml:space="preserve">brand specific </w:t>
      </w:r>
      <w:r w:rsidRPr="00D700B3">
        <w:t xml:space="preserve">drug </w:t>
      </w:r>
      <w:r>
        <w:t xml:space="preserve">that </w:t>
      </w:r>
      <w:r w:rsidR="00304438">
        <w:t>are</w:t>
      </w:r>
      <w:r>
        <w:t xml:space="preserve"> available for </w:t>
      </w:r>
      <w:r w:rsidR="00304438">
        <w:t>clinical use</w:t>
      </w:r>
      <w:r>
        <w:t xml:space="preserve"> in Canada.  The content will include Health Canada assigned Drug Identification Numbers (DINs) and Natural Product Numbers (NPNs)</w:t>
      </w:r>
      <w:r w:rsidR="00F91727">
        <w:t xml:space="preserve"> with descriptions:</w:t>
      </w:r>
    </w:p>
    <w:p w14:paraId="61185211" w14:textId="4888C15A" w:rsidR="00F700CE" w:rsidRPr="00F91727" w:rsidRDefault="00304438" w:rsidP="00737076">
      <w:pPr>
        <w:pStyle w:val="ListParagraph"/>
        <w:numPr>
          <w:ilvl w:val="0"/>
          <w:numId w:val="24"/>
        </w:numPr>
      </w:pPr>
      <w:r>
        <w:t>R</w:t>
      </w:r>
      <w:r w:rsidR="00F700CE">
        <w:t>elationship file</w:t>
      </w:r>
      <w:r>
        <w:t>(s)</w:t>
      </w:r>
      <w:r w:rsidR="00F700CE">
        <w:t xml:space="preserve"> that </w:t>
      </w:r>
      <w:r>
        <w:t>describe the</w:t>
      </w:r>
      <w:r w:rsidR="00F700CE">
        <w:t xml:space="preserve"> associations between the NTP </w:t>
      </w:r>
      <w:r>
        <w:t>concepts</w:t>
      </w:r>
      <w:r w:rsidR="00F700CE">
        <w:t xml:space="preserve">, MP </w:t>
      </w:r>
      <w:r>
        <w:t>concepts</w:t>
      </w:r>
      <w:r w:rsidR="00F700CE">
        <w:t xml:space="preserve"> and TM </w:t>
      </w:r>
      <w:r>
        <w:t>concepts</w:t>
      </w:r>
      <w:r w:rsidR="00F91727">
        <w:t>:</w:t>
      </w:r>
      <w:r w:rsidR="00F700CE">
        <w:t xml:space="preserve">  </w:t>
      </w:r>
    </w:p>
    <w:p w14:paraId="677BE617" w14:textId="7C027CCC" w:rsidR="00A97BB4" w:rsidRDefault="003233FB" w:rsidP="00737076">
      <w:r>
        <w:t xml:space="preserve">The </w:t>
      </w:r>
      <w:r w:rsidR="004A786B">
        <w:t xml:space="preserve">current </w:t>
      </w:r>
      <w:r>
        <w:t xml:space="preserve">scope of the </w:t>
      </w:r>
      <w:r w:rsidR="002D6431">
        <w:t xml:space="preserve">Canadian Clinical Drug Data Set </w:t>
      </w:r>
      <w:r>
        <w:t xml:space="preserve">is </w:t>
      </w:r>
      <w:r w:rsidR="00182A44">
        <w:t>determined</w:t>
      </w:r>
      <w:r>
        <w:t xml:space="preserve"> by</w:t>
      </w:r>
      <w:r w:rsidR="00182A44">
        <w:t xml:space="preserve"> the products required for</w:t>
      </w:r>
      <w:r>
        <w:t xml:space="preserve"> e-prescribing </w:t>
      </w:r>
      <w:r w:rsidR="00400BEA">
        <w:t>in a community setting (i.e</w:t>
      </w:r>
      <w:r w:rsidR="006E2AF6">
        <w:t>.</w:t>
      </w:r>
      <w:r w:rsidR="00400BEA">
        <w:t xml:space="preserve"> community care prescribers and pharmacies)</w:t>
      </w:r>
      <w:r>
        <w:t xml:space="preserve">.  </w:t>
      </w:r>
      <w:r w:rsidR="00182A44">
        <w:t xml:space="preserve">This </w:t>
      </w:r>
      <w:r>
        <w:t xml:space="preserve">scope will </w:t>
      </w:r>
      <w:r w:rsidR="005D4E12">
        <w:t xml:space="preserve">be </w:t>
      </w:r>
      <w:r w:rsidR="00304438">
        <w:t>extended</w:t>
      </w:r>
      <w:r>
        <w:t xml:space="preserve"> </w:t>
      </w:r>
      <w:r w:rsidR="00F91727">
        <w:t>and</w:t>
      </w:r>
      <w:r w:rsidR="00304438">
        <w:t xml:space="preserve"> new content</w:t>
      </w:r>
      <w:r w:rsidR="00F91727">
        <w:t xml:space="preserve"> released </w:t>
      </w:r>
      <w:r w:rsidR="00182A44">
        <w:t xml:space="preserve">in </w:t>
      </w:r>
      <w:r>
        <w:t>phases</w:t>
      </w:r>
      <w:r w:rsidR="00304438">
        <w:t xml:space="preserve">, </w:t>
      </w:r>
      <w:r w:rsidR="00400BEA">
        <w:t xml:space="preserve">driven by </w:t>
      </w:r>
      <w:r w:rsidR="00182A44">
        <w:t xml:space="preserve">high frequency usage </w:t>
      </w:r>
      <w:r w:rsidR="00304438">
        <w:t xml:space="preserve">and user input </w:t>
      </w:r>
      <w:r w:rsidR="00182A44">
        <w:t>first</w:t>
      </w:r>
      <w:r w:rsidR="00F91727">
        <w:t xml:space="preserve">.  Future requirements will be identified, prioritized and shared. </w:t>
      </w:r>
    </w:p>
    <w:p w14:paraId="3F089F11" w14:textId="62D93B8D" w:rsidR="00B539DF" w:rsidRDefault="004748C9" w:rsidP="00B539DF">
      <w:r>
        <w:rPr>
          <w:rFonts w:cs="Arial"/>
        </w:rPr>
        <w:t xml:space="preserve">The first “beta” release </w:t>
      </w:r>
      <w:r w:rsidR="00B539DF">
        <w:t xml:space="preserve">of the </w:t>
      </w:r>
      <w:r w:rsidR="002D6431">
        <w:t xml:space="preserve">Canadian Clinical Drug Data Set </w:t>
      </w:r>
      <w:r w:rsidR="00B539DF">
        <w:t>will include only the code and formal name for the NTP, TM and MP</w:t>
      </w:r>
      <w:r w:rsidR="00B5165D">
        <w:t xml:space="preserve"> concepts in the</w:t>
      </w:r>
      <w:r w:rsidR="00B539DF">
        <w:t xml:space="preserve"> files</w:t>
      </w:r>
      <w:r w:rsidR="00F91727">
        <w:t xml:space="preserve">.  The content will </w:t>
      </w:r>
      <w:r w:rsidR="00E7162E">
        <w:t>cover</w:t>
      </w:r>
      <w:r w:rsidR="00F91727">
        <w:t xml:space="preserve"> the top</w:t>
      </w:r>
      <w:r w:rsidR="00B539DF">
        <w:t xml:space="preserve"> 250 dispensed medications </w:t>
      </w:r>
      <w:r w:rsidR="00F91727">
        <w:t xml:space="preserve">that have been approved for market by Health Canada for human use within Canada (i.e. have a DIN and devices (as provided by the Institute of Clinical Evaluative Sciences (ICES)) and </w:t>
      </w:r>
      <w:r w:rsidR="00F91727">
        <w:lastRenderedPageBreak/>
        <w:t>the editorial rules that apply.  This represents 90% of the medications dispensed in community practice.</w:t>
      </w:r>
    </w:p>
    <w:p w14:paraId="091BD09F" w14:textId="77777777" w:rsidR="00F91727" w:rsidRDefault="00F91727" w:rsidP="00F91727">
      <w:pPr>
        <w:pStyle w:val="Heading1"/>
      </w:pPr>
      <w:bookmarkStart w:id="5" w:name="_Toc476299292"/>
      <w:r>
        <w:t xml:space="preserve">Intended Use of the </w:t>
      </w:r>
      <w:r>
        <w:rPr>
          <w:rFonts w:cs="Arial"/>
        </w:rPr>
        <w:t>Canadian Clinical Drug Data Set</w:t>
      </w:r>
      <w:bookmarkEnd w:id="5"/>
    </w:p>
    <w:p w14:paraId="0B1F0DF3" w14:textId="08C12032" w:rsidR="00F91727" w:rsidRPr="001E7BFD" w:rsidRDefault="00F91727" w:rsidP="00F91727">
      <w:pPr>
        <w:tabs>
          <w:tab w:val="num" w:pos="720"/>
        </w:tabs>
        <w:rPr>
          <w:lang w:val="en-CA"/>
        </w:rPr>
      </w:pPr>
      <w:r>
        <w:rPr>
          <w:lang w:val="en-US"/>
        </w:rPr>
        <w:t xml:space="preserve">Although the focus of the content is to support </w:t>
      </w:r>
      <w:r w:rsidR="00AD6475">
        <w:rPr>
          <w:lang w:val="en-US"/>
        </w:rPr>
        <w:t>e prescribing</w:t>
      </w:r>
      <w:r>
        <w:rPr>
          <w:lang w:val="en-US"/>
        </w:rPr>
        <w:t xml:space="preserve"> in Canada, it is recognized that the </w:t>
      </w:r>
      <w:r>
        <w:rPr>
          <w:rFonts w:cs="Arial"/>
        </w:rPr>
        <w:t>Canadian Clinical Drug Data Set (or parts of it)</w:t>
      </w:r>
      <w:r>
        <w:rPr>
          <w:lang w:val="en-US"/>
        </w:rPr>
        <w:t xml:space="preserve"> will support other use cases such as</w:t>
      </w:r>
      <w:r w:rsidR="00E7162E">
        <w:rPr>
          <w:lang w:val="en-US"/>
        </w:rPr>
        <w:t xml:space="preserve"> medication records, </w:t>
      </w:r>
      <w:r>
        <w:rPr>
          <w:lang w:val="en-US"/>
        </w:rPr>
        <w:t xml:space="preserve">medication reconciliation and analytics.  </w:t>
      </w:r>
      <w:r w:rsidRPr="001E7BFD">
        <w:rPr>
          <w:lang w:val="en-US"/>
        </w:rPr>
        <w:t xml:space="preserve">In most </w:t>
      </w:r>
      <w:r w:rsidR="004C3874" w:rsidRPr="001E7BFD">
        <w:rPr>
          <w:lang w:val="en-US"/>
        </w:rPr>
        <w:t>cases,</w:t>
      </w:r>
      <w:r w:rsidRPr="001E7BFD">
        <w:rPr>
          <w:lang w:val="en-US"/>
        </w:rPr>
        <w:t xml:space="preserve"> the </w:t>
      </w:r>
      <w:r>
        <w:rPr>
          <w:rFonts w:cs="Arial"/>
        </w:rPr>
        <w:t xml:space="preserve">Canadian Clinical Drug Data Set </w:t>
      </w:r>
      <w:r w:rsidRPr="001E7BFD">
        <w:rPr>
          <w:lang w:val="en-US"/>
        </w:rPr>
        <w:t>will be used as an interchange terminology</w:t>
      </w:r>
      <w:r>
        <w:rPr>
          <w:rStyle w:val="FootnoteReference"/>
          <w:lang w:val="en-US"/>
        </w:rPr>
        <w:footnoteReference w:id="1"/>
      </w:r>
      <w:r>
        <w:rPr>
          <w:lang w:val="en-US"/>
        </w:rPr>
        <w:t xml:space="preserve">.  </w:t>
      </w:r>
      <w:r>
        <w:t>It will have the capacity to be used by knowledge base vendors, clinicians, researchers, statistical users, government agencies, healthcare organisations and consumers.</w:t>
      </w:r>
    </w:p>
    <w:p w14:paraId="6E802BF3" w14:textId="08A574EF" w:rsidR="006D776B" w:rsidRDefault="00F91727" w:rsidP="00F91727">
      <w:pPr>
        <w:tabs>
          <w:tab w:val="num" w:pos="720"/>
        </w:tabs>
        <w:rPr>
          <w:lang w:val="en-US"/>
        </w:rPr>
      </w:pPr>
      <w:r w:rsidRPr="001E7BFD">
        <w:rPr>
          <w:lang w:val="en-US"/>
        </w:rPr>
        <w:t>Clinical systems will continue to use their existing drug terminology (often a combination of Health Canada</w:t>
      </w:r>
      <w:r>
        <w:rPr>
          <w:lang w:val="en-US"/>
        </w:rPr>
        <w:t xml:space="preserve"> Drug Identification Number (</w:t>
      </w:r>
      <w:r w:rsidRPr="001E7BFD">
        <w:rPr>
          <w:lang w:val="en-US"/>
        </w:rPr>
        <w:t>DIN</w:t>
      </w:r>
      <w:r>
        <w:rPr>
          <w:lang w:val="en-US"/>
        </w:rPr>
        <w:t>)</w:t>
      </w:r>
      <w:r w:rsidRPr="001E7BFD">
        <w:rPr>
          <w:lang w:val="en-US"/>
        </w:rPr>
        <w:t xml:space="preserve"> </w:t>
      </w:r>
      <w:r>
        <w:rPr>
          <w:lang w:val="en-US"/>
        </w:rPr>
        <w:t xml:space="preserve">or Natural Product Number (NPN) </w:t>
      </w:r>
      <w:r w:rsidRPr="001E7BFD">
        <w:rPr>
          <w:lang w:val="en-US"/>
        </w:rPr>
        <w:t xml:space="preserve">and proprietary terminology e.g. </w:t>
      </w:r>
      <w:r>
        <w:rPr>
          <w:lang w:val="en-US"/>
        </w:rPr>
        <w:t>First Databank (</w:t>
      </w:r>
      <w:r w:rsidRPr="001E7BFD">
        <w:rPr>
          <w:lang w:val="en-US"/>
        </w:rPr>
        <w:t>FDB</w:t>
      </w:r>
      <w:r>
        <w:rPr>
          <w:lang w:val="en-US"/>
        </w:rPr>
        <w:t>)</w:t>
      </w:r>
      <w:r w:rsidRPr="001E7BFD">
        <w:rPr>
          <w:lang w:val="en-US"/>
        </w:rPr>
        <w:t xml:space="preserve">, </w:t>
      </w:r>
      <w:r>
        <w:rPr>
          <w:lang w:val="en-US"/>
        </w:rPr>
        <w:t>Vigilance Santé</w:t>
      </w:r>
      <w:r w:rsidRPr="001E7BFD">
        <w:rPr>
          <w:lang w:val="en-US"/>
        </w:rPr>
        <w:t>) and existing user interfaces</w:t>
      </w:r>
      <w:r>
        <w:rPr>
          <w:lang w:val="en-US"/>
        </w:rPr>
        <w:t xml:space="preserve">.  </w:t>
      </w:r>
      <w:r w:rsidR="006D776B">
        <w:rPr>
          <w:lang w:val="en-US"/>
        </w:rPr>
        <w:t xml:space="preserve">The knowledge base vendors (e.g. FDB, Vigilance Santé) will include a mapping between their proprietary codes and the </w:t>
      </w:r>
      <w:r w:rsidR="006D776B">
        <w:rPr>
          <w:lang w:val="en-CA"/>
        </w:rPr>
        <w:t xml:space="preserve">Canadian Clinical Drug Data Set </w:t>
      </w:r>
      <w:r w:rsidR="006D776B">
        <w:rPr>
          <w:lang w:val="en-US"/>
        </w:rPr>
        <w:t>in their products, thus enabling the interoperability of medicinal product names/descriptions.</w:t>
      </w:r>
    </w:p>
    <w:p w14:paraId="4E83A77A" w14:textId="77777777" w:rsidR="006D776B" w:rsidRDefault="00F91727" w:rsidP="00F91727">
      <w:pPr>
        <w:tabs>
          <w:tab w:val="num" w:pos="720"/>
        </w:tabs>
        <w:rPr>
          <w:lang w:val="en-US"/>
        </w:rPr>
      </w:pPr>
      <w:r w:rsidRPr="001E7BFD">
        <w:rPr>
          <w:lang w:val="en-US"/>
        </w:rPr>
        <w:t>When these</w:t>
      </w:r>
      <w:r>
        <w:rPr>
          <w:lang w:val="en-US"/>
        </w:rPr>
        <w:t xml:space="preserve"> systems share drug information</w:t>
      </w:r>
      <w:r w:rsidRPr="001E7BFD">
        <w:rPr>
          <w:lang w:val="en-US"/>
        </w:rPr>
        <w:t xml:space="preserve">, e.g. an </w:t>
      </w:r>
      <w:r>
        <w:rPr>
          <w:lang w:val="en-US"/>
        </w:rPr>
        <w:t>e-</w:t>
      </w:r>
      <w:r w:rsidRPr="001E7BFD">
        <w:rPr>
          <w:lang w:val="en-US"/>
        </w:rPr>
        <w:t>prescription, they will share either</w:t>
      </w:r>
      <w:r w:rsidR="006D776B">
        <w:rPr>
          <w:lang w:val="en-US"/>
        </w:rPr>
        <w:t>:</w:t>
      </w:r>
    </w:p>
    <w:p w14:paraId="3BDC0E07" w14:textId="73FCE0FF" w:rsidR="006D776B" w:rsidRDefault="006D776B" w:rsidP="006D776B">
      <w:pPr>
        <w:pStyle w:val="ListParagraph"/>
        <w:numPr>
          <w:ilvl w:val="0"/>
          <w:numId w:val="59"/>
        </w:numPr>
        <w:spacing w:line="252" w:lineRule="auto"/>
        <w:rPr>
          <w:lang w:val="en-US"/>
        </w:rPr>
      </w:pPr>
      <w:r>
        <w:rPr>
          <w:lang w:val="en-US"/>
        </w:rPr>
        <w:t xml:space="preserve">the Health Canada DIN or NPN (for manufactured products) or </w:t>
      </w:r>
    </w:p>
    <w:p w14:paraId="6C087A32" w14:textId="77777777" w:rsidR="006D776B" w:rsidRDefault="006D776B" w:rsidP="006D776B">
      <w:pPr>
        <w:pStyle w:val="ListParagraph"/>
        <w:numPr>
          <w:ilvl w:val="0"/>
          <w:numId w:val="59"/>
        </w:numPr>
        <w:spacing w:line="252" w:lineRule="auto"/>
        <w:rPr>
          <w:lang w:val="en-US"/>
        </w:rPr>
      </w:pPr>
      <w:r>
        <w:rPr>
          <w:lang w:val="en-US"/>
        </w:rPr>
        <w:t xml:space="preserve">the </w:t>
      </w:r>
      <w:r>
        <w:t xml:space="preserve">Canadian Clinical Drug Data Set </w:t>
      </w:r>
      <w:r>
        <w:rPr>
          <w:lang w:val="en-US"/>
        </w:rPr>
        <w:t>NTP code and description (as a generic, non-manufacturer specific product description) or</w:t>
      </w:r>
    </w:p>
    <w:p w14:paraId="23E1C45D" w14:textId="12589F9F" w:rsidR="006D776B" w:rsidRPr="006D776B" w:rsidRDefault="006D776B" w:rsidP="00163ABA">
      <w:pPr>
        <w:pStyle w:val="ListParagraph"/>
        <w:numPr>
          <w:ilvl w:val="0"/>
          <w:numId w:val="59"/>
        </w:numPr>
        <w:spacing w:line="252" w:lineRule="auto"/>
        <w:rPr>
          <w:lang w:val="en-US"/>
        </w:rPr>
      </w:pPr>
      <w:r w:rsidRPr="00163ABA">
        <w:t>the Canadian Clinical Drug Data Set TM code and description plus the required dose quantity and possibly the route of administration (each in separate fields in their system and in the message); this is in contrast to selecting a more fully defined product (as the NTP provides)</w:t>
      </w:r>
    </w:p>
    <w:p w14:paraId="58E5C213" w14:textId="1D444100" w:rsidR="00F91727" w:rsidRPr="00762F8F" w:rsidRDefault="00F91727" w:rsidP="00F91727">
      <w:pPr>
        <w:pStyle w:val="Heading2"/>
        <w:ind w:left="860"/>
      </w:pPr>
      <w:bookmarkStart w:id="6" w:name="_Toc476299293"/>
      <w:r w:rsidRPr="00762F8F">
        <w:t xml:space="preserve">Relationship between the </w:t>
      </w:r>
      <w:r w:rsidRPr="00762F8F" w:rsidDel="00222ADC">
        <w:t xml:space="preserve">Health Canada Drug Product Database (DPD) </w:t>
      </w:r>
      <w:r w:rsidRPr="00762F8F">
        <w:t>and Canadian Clinical Drug Data Set</w:t>
      </w:r>
      <w:bookmarkEnd w:id="6"/>
    </w:p>
    <w:p w14:paraId="015342A0" w14:textId="77777777" w:rsidR="00F91727" w:rsidRDefault="00F91727" w:rsidP="00F91727">
      <w:r w:rsidRPr="00762F8F" w:rsidDel="00222ADC">
        <w:t xml:space="preserve">The </w:t>
      </w:r>
      <w:r>
        <w:t>Canadian Clinical Drug Data Set</w:t>
      </w:r>
      <w:r w:rsidRPr="00762F8F" w:rsidDel="00222ADC">
        <w:t xml:space="preserve"> will not replace the Health Canada Drug Product Database (DPD), but it will be published in addition to the DPD.</w:t>
      </w:r>
      <w:r>
        <w:t xml:space="preserve">  </w:t>
      </w:r>
    </w:p>
    <w:p w14:paraId="266A3C04" w14:textId="17329048" w:rsidR="00F91727" w:rsidRPr="009F2C8D" w:rsidRDefault="00F91727" w:rsidP="00F91727">
      <w:r>
        <w:t xml:space="preserve">The purpose of the DPD is to </w:t>
      </w:r>
      <w:r w:rsidRPr="009F2C8D">
        <w:t xml:space="preserve">provide </w:t>
      </w:r>
      <w:r>
        <w:t xml:space="preserve">the </w:t>
      </w:r>
      <w:r w:rsidRPr="009F2C8D">
        <w:t xml:space="preserve">product specific information made available by the federal regulator of therapeutic drugs </w:t>
      </w:r>
      <w:r>
        <w:t>(</w:t>
      </w:r>
      <w:r w:rsidRPr="009F2C8D">
        <w:t>Health Canada</w:t>
      </w:r>
      <w:r>
        <w:t>) for products</w:t>
      </w:r>
      <w:r w:rsidRPr="009F2C8D">
        <w:t xml:space="preserve"> approved for use in Canada. The </w:t>
      </w:r>
      <w:r w:rsidR="00006CD1">
        <w:t>DPD</w:t>
      </w:r>
      <w:r w:rsidRPr="009F2C8D">
        <w:t xml:space="preserve"> is</w:t>
      </w:r>
      <w:r>
        <w:t xml:space="preserve"> </w:t>
      </w:r>
      <w:r w:rsidRPr="009F2C8D">
        <w:t xml:space="preserve">managed by Health Canada and includes human pharmaceutical and biological drugs, veterinary drugs, radiopharmaceutical drugs and disinfectant products. </w:t>
      </w:r>
    </w:p>
    <w:p w14:paraId="7DAFDDDF" w14:textId="77777777" w:rsidR="00B44648" w:rsidRDefault="00F91727" w:rsidP="00F91727">
      <w:r>
        <w:t xml:space="preserve">The purpose of the Canadian Clinical Drug Data Set is to </w:t>
      </w:r>
      <w:r w:rsidRPr="00DC6C2B">
        <w:t xml:space="preserve">provide a </w:t>
      </w:r>
      <w:r>
        <w:t>c</w:t>
      </w:r>
      <w:r w:rsidRPr="00DC6C2B">
        <w:t xml:space="preserve">onsistent </w:t>
      </w:r>
      <w:r>
        <w:t xml:space="preserve">representation </w:t>
      </w:r>
      <w:r w:rsidRPr="00DC6C2B">
        <w:t xml:space="preserve">of </w:t>
      </w:r>
      <w:r>
        <w:t>medications and medical devices including</w:t>
      </w:r>
      <w:r w:rsidRPr="00DC6C2B">
        <w:t xml:space="preserve"> the identification and naming </w:t>
      </w:r>
      <w:r>
        <w:t>for use in digital health solutions.</w:t>
      </w:r>
      <w:r w:rsidR="00666CE2">
        <w:t xml:space="preserve">  </w:t>
      </w:r>
    </w:p>
    <w:p w14:paraId="548D1DE0" w14:textId="4E27A666" w:rsidR="00F91727" w:rsidRDefault="00B44648" w:rsidP="00F91727">
      <w:r>
        <w:t xml:space="preserve">The DPD provides source data for Canadian Clinical Drug Data Set.  The content in the DPD will not be the same as the Canadian Clinical Drug Data Set.  Each set of files have their own policy and editorial guidelines that make the content “fit for purpose”.  </w:t>
      </w:r>
    </w:p>
    <w:p w14:paraId="13D602B2" w14:textId="77777777" w:rsidR="00F91727" w:rsidRDefault="00F91727" w:rsidP="00F91727">
      <w:pPr>
        <w:pStyle w:val="Heading2"/>
        <w:numPr>
          <w:ilvl w:val="1"/>
          <w:numId w:val="56"/>
        </w:numPr>
      </w:pPr>
      <w:bookmarkStart w:id="7" w:name="_Toc476158593"/>
      <w:bookmarkStart w:id="8" w:name="_Toc476158597"/>
      <w:bookmarkStart w:id="9" w:name="_Toc476158601"/>
      <w:bookmarkStart w:id="10" w:name="_Toc476158605"/>
      <w:bookmarkStart w:id="11" w:name="_Toc476158609"/>
      <w:bookmarkStart w:id="12" w:name="_Toc476299294"/>
      <w:bookmarkEnd w:id="7"/>
      <w:bookmarkEnd w:id="8"/>
      <w:bookmarkEnd w:id="9"/>
      <w:bookmarkEnd w:id="10"/>
      <w:bookmarkEnd w:id="11"/>
      <w:r>
        <w:lastRenderedPageBreak/>
        <w:t>Access to the Canadian Clinical Drug Data Set</w:t>
      </w:r>
      <w:bookmarkEnd w:id="12"/>
    </w:p>
    <w:p w14:paraId="14321B6B" w14:textId="77777777" w:rsidR="00F91727" w:rsidRDefault="00F91727" w:rsidP="00F91727">
      <w:r w:rsidDel="00222ADC">
        <w:t>Health Canada will be the owner of the product with the responsibility for publication and ongoing maintenance.</w:t>
      </w:r>
      <w:r>
        <w:t xml:space="preserve">  The initial target is to publish the content monthly.  </w:t>
      </w:r>
    </w:p>
    <w:p w14:paraId="6152868D" w14:textId="1CFBD398" w:rsidR="00F91727" w:rsidRDefault="00F91727" w:rsidP="00F91727">
      <w:pPr>
        <w:rPr>
          <w:rStyle w:val="Hyperlink"/>
          <w:rFonts w:cs="Arial"/>
        </w:rPr>
      </w:pPr>
      <w:r>
        <w:rPr>
          <w:rFonts w:cs="Arial"/>
        </w:rPr>
        <w:t xml:space="preserve">The first “beta” release of the Canadian Clinical Drug Data Set will be via the </w:t>
      </w:r>
      <w:hyperlink r:id="rId15" w:history="1">
        <w:r w:rsidRPr="007145D6">
          <w:rPr>
            <w:rStyle w:val="Hyperlink"/>
            <w:rFonts w:cs="Arial"/>
          </w:rPr>
          <w:t>Infoway Gateway</w:t>
        </w:r>
      </w:hyperlink>
      <w:r>
        <w:rPr>
          <w:rFonts w:cs="Arial"/>
        </w:rPr>
        <w:t xml:space="preserve">.  </w:t>
      </w:r>
      <w:r w:rsidR="00B44648">
        <w:rPr>
          <w:rFonts w:cs="Arial"/>
        </w:rPr>
        <w:t>T</w:t>
      </w:r>
      <w:r>
        <w:rPr>
          <w:rFonts w:cs="Arial"/>
        </w:rPr>
        <w:t>he Canadian Clinical Drug Data Set</w:t>
      </w:r>
      <w:r w:rsidRPr="007145D6">
        <w:rPr>
          <w:rFonts w:cs="Arial"/>
        </w:rPr>
        <w:t xml:space="preserve"> will </w:t>
      </w:r>
      <w:r>
        <w:rPr>
          <w:rFonts w:cs="Arial"/>
        </w:rPr>
        <w:t xml:space="preserve">also </w:t>
      </w:r>
      <w:r w:rsidRPr="007145D6">
        <w:rPr>
          <w:rFonts w:cs="Arial"/>
        </w:rPr>
        <w:t xml:space="preserve">be released </w:t>
      </w:r>
      <w:r w:rsidR="00B44648">
        <w:rPr>
          <w:rFonts w:cs="Arial"/>
        </w:rPr>
        <w:t xml:space="preserve">at some point in the future </w:t>
      </w:r>
      <w:r w:rsidRPr="007145D6">
        <w:rPr>
          <w:rFonts w:cs="Arial"/>
        </w:rPr>
        <w:t xml:space="preserve">through the data.gc.ca portal: </w:t>
      </w:r>
      <w:hyperlink r:id="rId16" w:history="1">
        <w:r w:rsidRPr="007145D6">
          <w:rPr>
            <w:rStyle w:val="Hyperlink"/>
            <w:rFonts w:cs="Arial"/>
          </w:rPr>
          <w:t>http://open.canada.ca/data/en/dataset/bf55e42a-63cb-4556-bfd8-44f26e5a36fe</w:t>
        </w:r>
      </w:hyperlink>
    </w:p>
    <w:p w14:paraId="0F2D0E99" w14:textId="241682D1" w:rsidR="00737076" w:rsidRDefault="00737076" w:rsidP="00737076">
      <w:pPr>
        <w:pStyle w:val="Heading1"/>
      </w:pPr>
      <w:bookmarkStart w:id="13" w:name="_Toc476299295"/>
      <w:r w:rsidRPr="00737076">
        <w:t xml:space="preserve">Canadian </w:t>
      </w:r>
      <w:r w:rsidR="002D6431">
        <w:t xml:space="preserve">Clinical Drug Data Set </w:t>
      </w:r>
      <w:r w:rsidRPr="00737076">
        <w:t>Data Model</w:t>
      </w:r>
      <w:bookmarkEnd w:id="13"/>
    </w:p>
    <w:p w14:paraId="4E95C3CC" w14:textId="20905019" w:rsidR="007B2786" w:rsidRDefault="007B2786" w:rsidP="00737076">
      <w:r>
        <w:t xml:space="preserve">The </w:t>
      </w:r>
      <w:r w:rsidR="002D6431">
        <w:t xml:space="preserve">Canadian Clinical Drug Data Set </w:t>
      </w:r>
      <w:r>
        <w:t xml:space="preserve">uniquely identifies and accurately describes medicines and </w:t>
      </w:r>
      <w:r w:rsidR="00A964AF">
        <w:t xml:space="preserve">a </w:t>
      </w:r>
      <w:r>
        <w:t xml:space="preserve">limited number of devices in a </w:t>
      </w:r>
      <w:r w:rsidR="002D6431">
        <w:t xml:space="preserve">standardized </w:t>
      </w:r>
      <w:r>
        <w:t xml:space="preserve">format using a set of defining properties. </w:t>
      </w:r>
      <w:r w:rsidR="00B35053">
        <w:t>These</w:t>
      </w:r>
      <w:r>
        <w:t xml:space="preserve"> properties </w:t>
      </w:r>
      <w:r w:rsidR="000726C1">
        <w:t>are the</w:t>
      </w:r>
      <w:r>
        <w:t xml:space="preserve"> active ingredient</w:t>
      </w:r>
      <w:r w:rsidR="00B35053">
        <w:t xml:space="preserve"> substance(s)</w:t>
      </w:r>
      <w:r>
        <w:t>,</w:t>
      </w:r>
      <w:r w:rsidR="000726C1">
        <w:t xml:space="preserve"> </w:t>
      </w:r>
      <w:r w:rsidR="00B35053">
        <w:t>their</w:t>
      </w:r>
      <w:r>
        <w:t xml:space="preserve"> strength</w:t>
      </w:r>
      <w:r w:rsidR="00B35053">
        <w:t xml:space="preserve"> and their dosage form, and for manufactured products, their</w:t>
      </w:r>
      <w:r>
        <w:t xml:space="preserve"> product name</w:t>
      </w:r>
      <w:r w:rsidR="00B35053">
        <w:t xml:space="preserve"> and manufacturer company.</w:t>
      </w:r>
      <w:r>
        <w:t xml:space="preserve"> </w:t>
      </w:r>
    </w:p>
    <w:p w14:paraId="62853622" w14:textId="2BBA03CD" w:rsidR="00737076" w:rsidRDefault="007B2786" w:rsidP="00737076">
      <w:r>
        <w:t xml:space="preserve">The </w:t>
      </w:r>
      <w:r w:rsidR="002D6431">
        <w:t xml:space="preserve">Canadian Clinical Drug Data Set </w:t>
      </w:r>
      <w:r>
        <w:t>embodies a relational model that associates various medicinal and manufactured product at different levels of granularity.</w:t>
      </w:r>
      <w:r w:rsidR="00772E69">
        <w:t xml:space="preserve">  This model may evolve to support new use cases.</w:t>
      </w:r>
    </w:p>
    <w:p w14:paraId="21DBD742" w14:textId="402FAE12" w:rsidR="0087333B" w:rsidRDefault="00B37071" w:rsidP="00163ABA">
      <w:pPr>
        <w:keepNext/>
      </w:pPr>
      <w:r w:rsidRPr="00B37071">
        <w:rPr>
          <w:noProof/>
          <w:lang w:val="en-CA" w:eastAsia="en-CA"/>
        </w:rPr>
        <w:drawing>
          <wp:inline distT="0" distB="0" distL="0" distR="0" wp14:anchorId="39337EAD" wp14:editId="70307F48">
            <wp:extent cx="5731510" cy="36908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90805"/>
                    </a:xfrm>
                    <a:prstGeom prst="rect">
                      <a:avLst/>
                    </a:prstGeom>
                    <a:noFill/>
                    <a:ln>
                      <a:noFill/>
                    </a:ln>
                  </pic:spPr>
                </pic:pic>
              </a:graphicData>
            </a:graphic>
          </wp:inline>
        </w:drawing>
      </w:r>
    </w:p>
    <w:p w14:paraId="09DDBAEC" w14:textId="77777777" w:rsidR="0087333B" w:rsidRPr="00304438" w:rsidRDefault="0087333B" w:rsidP="00163ABA">
      <w:pPr>
        <w:pStyle w:val="Caption"/>
      </w:pPr>
      <w:r w:rsidRPr="00304438">
        <w:t xml:space="preserve">Figure </w:t>
      </w:r>
      <w:fldSimple w:instr=" SEQ Figure \* ARABIC ">
        <w:r w:rsidR="00834136" w:rsidRPr="00304438">
          <w:rPr>
            <w:noProof/>
          </w:rPr>
          <w:t>2</w:t>
        </w:r>
      </w:fldSimple>
      <w:r w:rsidRPr="00304438">
        <w:t>: Canadian Clinical Drug Data Set Model</w:t>
      </w:r>
    </w:p>
    <w:p w14:paraId="49527882" w14:textId="7191CCEB" w:rsidR="00595A27" w:rsidRDefault="00595A27" w:rsidP="00595A27">
      <w:r>
        <w:t xml:space="preserve">Table </w:t>
      </w:r>
      <w:r w:rsidR="00AD6475">
        <w:t>1</w:t>
      </w:r>
      <w:r w:rsidR="00292D0B">
        <w:t xml:space="preserve"> </w:t>
      </w:r>
      <w:r>
        <w:t xml:space="preserve">below provides the definition </w:t>
      </w:r>
      <w:r w:rsidR="00B5165D">
        <w:t xml:space="preserve">and </w:t>
      </w:r>
      <w:r w:rsidR="009A4DE3">
        <w:t xml:space="preserve">an </w:t>
      </w:r>
      <w:r w:rsidR="00B5165D">
        <w:t>example for</w:t>
      </w:r>
      <w:r>
        <w:t xml:space="preserve"> each of the </w:t>
      </w:r>
      <w:r w:rsidR="00B5165D">
        <w:t>core</w:t>
      </w:r>
      <w:r>
        <w:t xml:space="preserve"> classes</w:t>
      </w:r>
      <w:r w:rsidR="00B5165D">
        <w:t xml:space="preserve"> in </w:t>
      </w:r>
      <w:r>
        <w:t xml:space="preserve">the </w:t>
      </w:r>
      <w:r w:rsidR="002D6431">
        <w:t xml:space="preserve">Canadian Clinical Drug Data Set </w:t>
      </w:r>
      <w:r>
        <w:t>model</w:t>
      </w:r>
      <w:r w:rsidR="00006CD1">
        <w:t xml:space="preserve"> and Table 2 below provides a description of the attributes of each class</w:t>
      </w:r>
      <w:r w:rsidR="00B5165D">
        <w:t xml:space="preserve">.   </w:t>
      </w:r>
      <w:r>
        <w:t xml:space="preserve">  </w:t>
      </w:r>
    </w:p>
    <w:p w14:paraId="506442E3" w14:textId="3DAA7D8E" w:rsidR="00292D0B" w:rsidRPr="00006CD1" w:rsidRDefault="00292D0B" w:rsidP="00006CD1">
      <w:pPr>
        <w:pStyle w:val="Caption"/>
      </w:pPr>
      <w:r w:rsidRPr="00006CD1">
        <w:t xml:space="preserve">Table </w:t>
      </w:r>
      <w:fldSimple w:instr=" SEQ Table \* ARABIC ">
        <w:r w:rsidR="00666CE2" w:rsidRPr="00006CD1">
          <w:t>1</w:t>
        </w:r>
      </w:fldSimple>
      <w:r w:rsidRPr="00006CD1">
        <w:t>: The Canadian Clinical Drug Data Set Model Classes</w:t>
      </w:r>
    </w:p>
    <w:tbl>
      <w:tblPr>
        <w:tblStyle w:val="TableGrid"/>
        <w:tblW w:w="9640" w:type="dxa"/>
        <w:tblInd w:w="-601" w:type="dxa"/>
        <w:tblLook w:val="04A0" w:firstRow="1" w:lastRow="0" w:firstColumn="1" w:lastColumn="0" w:noHBand="0" w:noVBand="1"/>
      </w:tblPr>
      <w:tblGrid>
        <w:gridCol w:w="1843"/>
        <w:gridCol w:w="4820"/>
        <w:gridCol w:w="2977"/>
      </w:tblGrid>
      <w:tr w:rsidR="00896597" w:rsidRPr="00535B28" w14:paraId="47C0B2F8" w14:textId="3BB725D1" w:rsidTr="00896597">
        <w:tc>
          <w:tcPr>
            <w:tcW w:w="1843" w:type="dxa"/>
            <w:shd w:val="clear" w:color="auto" w:fill="E2EFD9" w:themeFill="accent6" w:themeFillTint="33"/>
          </w:tcPr>
          <w:p w14:paraId="3D64CFAC" w14:textId="77777777" w:rsidR="00896597" w:rsidRPr="001D2DBD" w:rsidRDefault="00896597" w:rsidP="001D2DBD">
            <w:pPr>
              <w:jc w:val="center"/>
              <w:rPr>
                <w:b/>
              </w:rPr>
            </w:pPr>
            <w:r w:rsidRPr="001D2DBD">
              <w:rPr>
                <w:b/>
              </w:rPr>
              <w:t>Model Class</w:t>
            </w:r>
          </w:p>
        </w:tc>
        <w:tc>
          <w:tcPr>
            <w:tcW w:w="4820" w:type="dxa"/>
            <w:shd w:val="clear" w:color="auto" w:fill="E2EFD9" w:themeFill="accent6" w:themeFillTint="33"/>
          </w:tcPr>
          <w:p w14:paraId="5F7FDFFC" w14:textId="36ED1C40" w:rsidR="00896597" w:rsidRPr="001D2DBD" w:rsidRDefault="00B5165D" w:rsidP="001D2DBD">
            <w:pPr>
              <w:jc w:val="center"/>
              <w:rPr>
                <w:b/>
              </w:rPr>
            </w:pPr>
            <w:r>
              <w:rPr>
                <w:b/>
              </w:rPr>
              <w:t>Definition</w:t>
            </w:r>
          </w:p>
        </w:tc>
        <w:tc>
          <w:tcPr>
            <w:tcW w:w="2977" w:type="dxa"/>
            <w:shd w:val="clear" w:color="auto" w:fill="E2EFD9" w:themeFill="accent6" w:themeFillTint="33"/>
          </w:tcPr>
          <w:p w14:paraId="7C329EC9" w14:textId="5BA828E6" w:rsidR="00896597" w:rsidRPr="001D2DBD" w:rsidRDefault="00896597" w:rsidP="00B5165D">
            <w:pPr>
              <w:jc w:val="center"/>
              <w:rPr>
                <w:b/>
              </w:rPr>
            </w:pPr>
            <w:r>
              <w:rPr>
                <w:b/>
              </w:rPr>
              <w:t xml:space="preserve">Example </w:t>
            </w:r>
            <w:r w:rsidR="00B5165D">
              <w:rPr>
                <w:b/>
              </w:rPr>
              <w:t>(f</w:t>
            </w:r>
            <w:r>
              <w:rPr>
                <w:b/>
              </w:rPr>
              <w:t xml:space="preserve">ormal </w:t>
            </w:r>
            <w:r w:rsidR="00B5165D">
              <w:rPr>
                <w:b/>
              </w:rPr>
              <w:t>n</w:t>
            </w:r>
            <w:r>
              <w:rPr>
                <w:b/>
              </w:rPr>
              <w:t>ame</w:t>
            </w:r>
            <w:r w:rsidR="00B5165D">
              <w:rPr>
                <w:b/>
              </w:rPr>
              <w:t>)</w:t>
            </w:r>
          </w:p>
        </w:tc>
      </w:tr>
      <w:tr w:rsidR="00896597" w:rsidRPr="00896597" w14:paraId="41C467D2" w14:textId="3D027962" w:rsidTr="00896597">
        <w:tc>
          <w:tcPr>
            <w:tcW w:w="1843" w:type="dxa"/>
          </w:tcPr>
          <w:p w14:paraId="469EA790" w14:textId="77777777" w:rsidR="00896597" w:rsidRDefault="00896597" w:rsidP="00737076">
            <w:r>
              <w:t>Therapeutic Moiety (TM)</w:t>
            </w:r>
          </w:p>
        </w:tc>
        <w:tc>
          <w:tcPr>
            <w:tcW w:w="4820" w:type="dxa"/>
          </w:tcPr>
          <w:p w14:paraId="4F8F267D" w14:textId="63845367" w:rsidR="00896597" w:rsidRPr="000726C1" w:rsidRDefault="00896597" w:rsidP="000726C1">
            <w:r>
              <w:t xml:space="preserve">The functional </w:t>
            </w:r>
            <w:r w:rsidR="000C424D">
              <w:t xml:space="preserve">and clinically significant </w:t>
            </w:r>
            <w:r>
              <w:t xml:space="preserve">part of the active ingredient substance(s) present in a medicinal product, and as such the TM class is an </w:t>
            </w:r>
            <w:r>
              <w:lastRenderedPageBreak/>
              <w:t>abstract representation of a medicinal product without reference to strength and dose form, focusing only on active ingredient substance(s).</w:t>
            </w:r>
          </w:p>
        </w:tc>
        <w:tc>
          <w:tcPr>
            <w:tcW w:w="2977" w:type="dxa"/>
          </w:tcPr>
          <w:p w14:paraId="1737ECB6" w14:textId="2F08D659" w:rsidR="00896597" w:rsidRDefault="00896597" w:rsidP="00700E36">
            <w:pPr>
              <w:rPr>
                <w:rFonts w:ascii="Calibri" w:hAnsi="Calibri"/>
                <w:color w:val="000000"/>
              </w:rPr>
            </w:pPr>
            <w:r>
              <w:rPr>
                <w:rFonts w:ascii="Calibri" w:hAnsi="Calibri"/>
                <w:color w:val="000000"/>
              </w:rPr>
              <w:lastRenderedPageBreak/>
              <w:t>amlo</w:t>
            </w:r>
            <w:r w:rsidR="00376186">
              <w:rPr>
                <w:rFonts w:ascii="Calibri" w:hAnsi="Calibri"/>
                <w:color w:val="000000"/>
              </w:rPr>
              <w:t>dipine</w:t>
            </w:r>
          </w:p>
          <w:p w14:paraId="22F781E4" w14:textId="77777777" w:rsidR="00896597" w:rsidRDefault="00896597" w:rsidP="000726C1"/>
        </w:tc>
      </w:tr>
      <w:tr w:rsidR="00896597" w14:paraId="237C4839" w14:textId="0C3EC0C7" w:rsidTr="00896597">
        <w:tc>
          <w:tcPr>
            <w:tcW w:w="1843" w:type="dxa"/>
          </w:tcPr>
          <w:p w14:paraId="26CFB809" w14:textId="77777777" w:rsidR="00896597" w:rsidRDefault="00896597" w:rsidP="00DA19F8">
            <w:r>
              <w:t>Non-proprietary Therapeutic Product (NTP)</w:t>
            </w:r>
          </w:p>
        </w:tc>
        <w:tc>
          <w:tcPr>
            <w:tcW w:w="4820" w:type="dxa"/>
          </w:tcPr>
          <w:p w14:paraId="09D3F575" w14:textId="11646E65" w:rsidR="00896597" w:rsidRPr="00BD09BA" w:rsidRDefault="00896597" w:rsidP="00737076">
            <w:pPr>
              <w:rPr>
                <w:lang w:val="en-CA"/>
              </w:rPr>
            </w:pPr>
            <w:r w:rsidRPr="00BD09BA">
              <w:t xml:space="preserve">A brand independent and clinically oriented representation of a manufactured </w:t>
            </w:r>
            <w:r>
              <w:t xml:space="preserve">(therapeutic) </w:t>
            </w:r>
            <w:r w:rsidRPr="00BD09BA">
              <w:t>product</w:t>
            </w:r>
            <w:r>
              <w:t>.</w:t>
            </w:r>
          </w:p>
        </w:tc>
        <w:tc>
          <w:tcPr>
            <w:tcW w:w="2977" w:type="dxa"/>
          </w:tcPr>
          <w:p w14:paraId="5780BD3C" w14:textId="72ED1371" w:rsidR="00896597" w:rsidRDefault="00896597" w:rsidP="00700E36">
            <w:pPr>
              <w:rPr>
                <w:rFonts w:ascii="Calibri" w:hAnsi="Calibri"/>
                <w:color w:val="000000"/>
              </w:rPr>
            </w:pPr>
            <w:r>
              <w:rPr>
                <w:rFonts w:ascii="Calibri" w:hAnsi="Calibri"/>
                <w:color w:val="000000"/>
              </w:rPr>
              <w:t>amlo</w:t>
            </w:r>
            <w:r w:rsidR="00376186">
              <w:rPr>
                <w:rFonts w:ascii="Calibri" w:hAnsi="Calibri"/>
                <w:color w:val="000000"/>
              </w:rPr>
              <w:t>dip</w:t>
            </w:r>
            <w:r>
              <w:rPr>
                <w:rFonts w:ascii="Calibri" w:hAnsi="Calibri"/>
                <w:color w:val="000000"/>
              </w:rPr>
              <w:t>ine (amlodipine besylate) 2.5 mg oral tablet</w:t>
            </w:r>
          </w:p>
          <w:p w14:paraId="5E764791" w14:textId="77777777" w:rsidR="00896597" w:rsidRPr="00BD09BA" w:rsidRDefault="00896597" w:rsidP="00737076"/>
        </w:tc>
      </w:tr>
      <w:tr w:rsidR="00896597" w14:paraId="1C6C25EA" w14:textId="7AA46522" w:rsidTr="00896597">
        <w:tc>
          <w:tcPr>
            <w:tcW w:w="1843" w:type="dxa"/>
          </w:tcPr>
          <w:p w14:paraId="71EB6774" w14:textId="77777777" w:rsidR="00896597" w:rsidRDefault="00896597" w:rsidP="00737076">
            <w:r>
              <w:t>Manufactured Product (MP)</w:t>
            </w:r>
          </w:p>
        </w:tc>
        <w:tc>
          <w:tcPr>
            <w:tcW w:w="4820" w:type="dxa"/>
          </w:tcPr>
          <w:p w14:paraId="6EECC88C" w14:textId="77777777" w:rsidR="00896597" w:rsidRPr="00A143E0" w:rsidRDefault="00896597" w:rsidP="00E36439">
            <w:pPr>
              <w:rPr>
                <w:rFonts w:eastAsia="Times New Roman"/>
              </w:rPr>
            </w:pPr>
            <w:r>
              <w:t>A</w:t>
            </w:r>
            <w:r w:rsidRPr="00D700B3">
              <w:t xml:space="preserve"> </w:t>
            </w:r>
            <w:r>
              <w:t xml:space="preserve">brand specific </w:t>
            </w:r>
            <w:r w:rsidRPr="00D700B3">
              <w:t xml:space="preserve">drug or device, </w:t>
            </w:r>
            <w:r>
              <w:t xml:space="preserve">that is available for prescribing and dispensing in Canada.  </w:t>
            </w:r>
          </w:p>
          <w:p w14:paraId="0CD682FF" w14:textId="77777777" w:rsidR="00896597" w:rsidRPr="00A143E0" w:rsidRDefault="00896597" w:rsidP="00CE5962">
            <w:pPr>
              <w:spacing w:after="100" w:afterAutospacing="1"/>
              <w:rPr>
                <w:rFonts w:eastAsia="Times New Roman"/>
              </w:rPr>
            </w:pPr>
          </w:p>
        </w:tc>
        <w:tc>
          <w:tcPr>
            <w:tcW w:w="2977" w:type="dxa"/>
          </w:tcPr>
          <w:p w14:paraId="00E88CB4" w14:textId="1EDD7A38" w:rsidR="00896597" w:rsidRDefault="00896597" w:rsidP="00700E36">
            <w:pPr>
              <w:rPr>
                <w:rFonts w:ascii="Calibri" w:hAnsi="Calibri"/>
                <w:color w:val="000000"/>
              </w:rPr>
            </w:pPr>
            <w:r>
              <w:rPr>
                <w:rFonts w:ascii="Calibri" w:hAnsi="Calibri"/>
                <w:color w:val="000000"/>
              </w:rPr>
              <w:t>ACT AMLODIPINE [amlo</w:t>
            </w:r>
            <w:r w:rsidR="00376186">
              <w:rPr>
                <w:rFonts w:ascii="Calibri" w:hAnsi="Calibri"/>
                <w:color w:val="000000"/>
              </w:rPr>
              <w:t>dip</w:t>
            </w:r>
            <w:r>
              <w:rPr>
                <w:rFonts w:ascii="Calibri" w:hAnsi="Calibri"/>
                <w:color w:val="000000"/>
              </w:rPr>
              <w:t>ine (amlodipine besy</w:t>
            </w:r>
            <w:r w:rsidR="00376186">
              <w:rPr>
                <w:rFonts w:ascii="Calibri" w:hAnsi="Calibri"/>
                <w:color w:val="000000"/>
              </w:rPr>
              <w:t>late) 2.5 mg oral tablets] ACTA</w:t>
            </w:r>
            <w:r>
              <w:rPr>
                <w:rFonts w:ascii="Calibri" w:hAnsi="Calibri"/>
                <w:color w:val="000000"/>
              </w:rPr>
              <w:t>VIS PHARMA COMPANY</w:t>
            </w:r>
          </w:p>
          <w:p w14:paraId="0FC8B2EE" w14:textId="77777777" w:rsidR="00896597" w:rsidRDefault="00896597" w:rsidP="00E36439"/>
        </w:tc>
      </w:tr>
    </w:tbl>
    <w:p w14:paraId="7BF73B1A" w14:textId="6FC1CC2A" w:rsidR="00AD6475" w:rsidRDefault="00AD6475" w:rsidP="00737076"/>
    <w:p w14:paraId="016D4171" w14:textId="2929FACD" w:rsidR="00292D0B" w:rsidRDefault="00292D0B" w:rsidP="00163ABA">
      <w:pPr>
        <w:pStyle w:val="Caption"/>
        <w:keepNext/>
      </w:pPr>
      <w:r>
        <w:t xml:space="preserve">Table </w:t>
      </w:r>
      <w:fldSimple w:instr=" SEQ Table \* ARABIC ">
        <w:r w:rsidR="00666CE2">
          <w:rPr>
            <w:noProof/>
          </w:rPr>
          <w:t>2</w:t>
        </w:r>
      </w:fldSimple>
      <w:r>
        <w:t xml:space="preserve">: </w:t>
      </w:r>
      <w:r w:rsidRPr="003267C8">
        <w:t>The Canadian Clinical Drug Data Set Model Attributes</w:t>
      </w:r>
    </w:p>
    <w:tbl>
      <w:tblPr>
        <w:tblW w:w="90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668"/>
        <w:gridCol w:w="7371"/>
      </w:tblGrid>
      <w:tr w:rsidR="0092494C" w:rsidRPr="00681DD2" w14:paraId="4F5DA6CD" w14:textId="77777777" w:rsidTr="008F5C89">
        <w:trPr>
          <w:trHeight w:val="264"/>
        </w:trPr>
        <w:tc>
          <w:tcPr>
            <w:tcW w:w="9039" w:type="dxa"/>
            <w:gridSpan w:val="2"/>
            <w:shd w:val="clear" w:color="auto" w:fill="E2EFD9" w:themeFill="accent6" w:themeFillTint="33"/>
          </w:tcPr>
          <w:p w14:paraId="340C1A67" w14:textId="768DEEE8" w:rsidR="0092494C" w:rsidRPr="00082A3D" w:rsidRDefault="0092494C" w:rsidP="000C1EBD">
            <w:pPr>
              <w:autoSpaceDE w:val="0"/>
              <w:autoSpaceDN w:val="0"/>
              <w:adjustRightInd w:val="0"/>
              <w:spacing w:after="0" w:line="240" w:lineRule="auto"/>
              <w:jc w:val="center"/>
              <w:rPr>
                <w:rFonts w:ascii="Verdana" w:hAnsi="Verdana" w:cs="Verdana"/>
                <w:b/>
                <w:color w:val="000000"/>
                <w:lang w:val="en-CA"/>
              </w:rPr>
            </w:pPr>
            <w:r w:rsidRPr="00082A3D">
              <w:rPr>
                <w:rFonts w:ascii="Verdana" w:hAnsi="Verdana" w:cs="Verdana"/>
                <w:b/>
                <w:color w:val="000000"/>
                <w:lang w:val="en-CA"/>
              </w:rPr>
              <w:t xml:space="preserve">Manufactured Product (MP) </w:t>
            </w:r>
            <w:r w:rsidR="000C1EBD">
              <w:rPr>
                <w:rFonts w:ascii="Verdana" w:hAnsi="Verdana" w:cs="Verdana"/>
                <w:b/>
                <w:color w:val="000000"/>
                <w:lang w:val="en-CA"/>
              </w:rPr>
              <w:t>c</w:t>
            </w:r>
            <w:r w:rsidRPr="00082A3D">
              <w:rPr>
                <w:rFonts w:ascii="Verdana" w:hAnsi="Verdana" w:cs="Verdana"/>
                <w:b/>
                <w:color w:val="000000"/>
                <w:lang w:val="en-CA"/>
              </w:rPr>
              <w:t>lass attributes</w:t>
            </w:r>
          </w:p>
        </w:tc>
      </w:tr>
      <w:tr w:rsidR="0092494C" w:rsidRPr="00681DD2" w14:paraId="0851EC8A" w14:textId="77777777" w:rsidTr="008F5C89">
        <w:trPr>
          <w:trHeight w:val="185"/>
        </w:trPr>
        <w:tc>
          <w:tcPr>
            <w:tcW w:w="1668" w:type="dxa"/>
            <w:shd w:val="clear" w:color="auto" w:fill="EDEDED" w:themeFill="accent3" w:themeFillTint="33"/>
          </w:tcPr>
          <w:p w14:paraId="56D4E7F4" w14:textId="77777777" w:rsidR="0092494C" w:rsidRPr="00082A3D" w:rsidRDefault="001A2038" w:rsidP="009202FF">
            <w:pPr>
              <w:autoSpaceDE w:val="0"/>
              <w:autoSpaceDN w:val="0"/>
              <w:adjustRightInd w:val="0"/>
              <w:spacing w:after="0" w:line="240" w:lineRule="auto"/>
              <w:rPr>
                <w:rFonts w:ascii="Verdana" w:hAnsi="Verdana" w:cs="Verdana"/>
                <w:color w:val="000000"/>
                <w:lang w:val="en-CA"/>
              </w:rPr>
            </w:pPr>
            <w:r w:rsidRPr="00082A3D">
              <w:rPr>
                <w:rFonts w:ascii="Verdana" w:hAnsi="Verdana" w:cs="Verdana"/>
                <w:b/>
                <w:bCs/>
                <w:color w:val="000000"/>
                <w:lang w:val="en-CA"/>
              </w:rPr>
              <w:t xml:space="preserve">Attribute </w:t>
            </w:r>
          </w:p>
        </w:tc>
        <w:tc>
          <w:tcPr>
            <w:tcW w:w="7371" w:type="dxa"/>
            <w:shd w:val="clear" w:color="auto" w:fill="EDEDED" w:themeFill="accent3" w:themeFillTint="33"/>
          </w:tcPr>
          <w:p w14:paraId="40D3618B" w14:textId="77777777" w:rsidR="0092494C" w:rsidRPr="00082A3D" w:rsidRDefault="0092494C" w:rsidP="009202FF">
            <w:pPr>
              <w:autoSpaceDE w:val="0"/>
              <w:autoSpaceDN w:val="0"/>
              <w:adjustRightInd w:val="0"/>
              <w:spacing w:after="0" w:line="240" w:lineRule="auto"/>
              <w:rPr>
                <w:rFonts w:ascii="Verdana" w:hAnsi="Verdana" w:cs="Verdana"/>
                <w:color w:val="000000"/>
                <w:lang w:val="en-CA"/>
              </w:rPr>
            </w:pPr>
            <w:r w:rsidRPr="00082A3D">
              <w:rPr>
                <w:rFonts w:ascii="Verdana" w:hAnsi="Verdana" w:cs="Verdana"/>
                <w:b/>
                <w:bCs/>
                <w:color w:val="000000"/>
                <w:lang w:val="en-CA"/>
              </w:rPr>
              <w:t xml:space="preserve">Description </w:t>
            </w:r>
          </w:p>
        </w:tc>
      </w:tr>
      <w:tr w:rsidR="00681DD2" w:rsidRPr="00681DD2" w14:paraId="0ADE35A1" w14:textId="77777777" w:rsidTr="008F5C89">
        <w:trPr>
          <w:trHeight w:val="1114"/>
        </w:trPr>
        <w:tc>
          <w:tcPr>
            <w:tcW w:w="1668" w:type="dxa"/>
          </w:tcPr>
          <w:p w14:paraId="49EC11D8" w14:textId="40ACEDE4" w:rsidR="00681DD2" w:rsidRPr="00082A3D" w:rsidRDefault="00513C4B" w:rsidP="00B37071">
            <w:pPr>
              <w:autoSpaceDE w:val="0"/>
              <w:autoSpaceDN w:val="0"/>
              <w:adjustRightInd w:val="0"/>
              <w:spacing w:after="0" w:line="240" w:lineRule="auto"/>
              <w:rPr>
                <w:rFonts w:cs="Verdana"/>
                <w:color w:val="000000"/>
                <w:lang w:val="en-CA"/>
              </w:rPr>
            </w:pPr>
            <w:r>
              <w:rPr>
                <w:rFonts w:cs="Verdana"/>
                <w:color w:val="000000"/>
                <w:lang w:val="en-CA"/>
              </w:rPr>
              <w:t>MP</w:t>
            </w:r>
            <w:r w:rsidR="00F5689C">
              <w:rPr>
                <w:rFonts w:cs="Verdana"/>
                <w:color w:val="000000"/>
                <w:lang w:val="en-CA"/>
              </w:rPr>
              <w:t xml:space="preserve"> </w:t>
            </w:r>
            <w:r w:rsidR="00B37071">
              <w:rPr>
                <w:rFonts w:cs="Verdana"/>
                <w:color w:val="000000"/>
                <w:lang w:val="en-CA"/>
              </w:rPr>
              <w:t>c</w:t>
            </w:r>
            <w:r w:rsidR="00F5689C">
              <w:rPr>
                <w:rFonts w:cs="Verdana"/>
                <w:color w:val="000000"/>
                <w:lang w:val="en-CA"/>
              </w:rPr>
              <w:t>ode</w:t>
            </w:r>
          </w:p>
        </w:tc>
        <w:tc>
          <w:tcPr>
            <w:tcW w:w="7371" w:type="dxa"/>
          </w:tcPr>
          <w:p w14:paraId="00756FA7" w14:textId="68152FA5" w:rsidR="00681DD2" w:rsidRPr="00082A3D" w:rsidRDefault="00681DD2" w:rsidP="00681DD2">
            <w:pPr>
              <w:autoSpaceDE w:val="0"/>
              <w:autoSpaceDN w:val="0"/>
              <w:adjustRightInd w:val="0"/>
              <w:spacing w:after="0" w:line="240" w:lineRule="auto"/>
              <w:rPr>
                <w:rFonts w:cs="Verdana"/>
                <w:color w:val="000000"/>
                <w:lang w:val="en-CA"/>
              </w:rPr>
            </w:pPr>
            <w:r w:rsidRPr="00082A3D">
              <w:rPr>
                <w:rFonts w:cs="Verdana"/>
                <w:color w:val="000000"/>
                <w:lang w:val="en-CA"/>
              </w:rPr>
              <w:t xml:space="preserve">The Health Canada assigned </w:t>
            </w:r>
            <w:r w:rsidR="00F5689C">
              <w:rPr>
                <w:rFonts w:cs="Verdana"/>
                <w:color w:val="000000"/>
                <w:lang w:val="en-CA"/>
              </w:rPr>
              <w:t xml:space="preserve">DIN </w:t>
            </w:r>
            <w:r w:rsidR="00513C4B">
              <w:rPr>
                <w:rFonts w:cs="Verdana"/>
                <w:color w:val="000000"/>
                <w:lang w:val="en-CA"/>
              </w:rPr>
              <w:t>or</w:t>
            </w:r>
            <w:r w:rsidR="00F5689C">
              <w:rPr>
                <w:rFonts w:cs="Verdana"/>
                <w:color w:val="000000"/>
                <w:lang w:val="en-CA"/>
              </w:rPr>
              <w:t xml:space="preserve"> NPN</w:t>
            </w:r>
            <w:r w:rsidR="0092494C" w:rsidRPr="00082A3D">
              <w:rPr>
                <w:rFonts w:cs="Verdana"/>
                <w:color w:val="000000"/>
                <w:lang w:val="en-CA"/>
              </w:rPr>
              <w:t xml:space="preserve"> that is currently published as part of the DPD</w:t>
            </w:r>
            <w:r w:rsidRPr="00082A3D">
              <w:rPr>
                <w:rFonts w:cs="Verdana"/>
                <w:color w:val="000000"/>
                <w:lang w:val="en-CA"/>
              </w:rPr>
              <w:t>.</w:t>
            </w:r>
            <w:r w:rsidR="000038AC" w:rsidRPr="00082A3D">
              <w:rPr>
                <w:rFonts w:cs="Verdana"/>
                <w:color w:val="000000"/>
                <w:lang w:val="en-CA"/>
              </w:rPr>
              <w:t xml:space="preserve">  It is intended to be used as the unique code to represent a Manufactured Product.</w:t>
            </w:r>
          </w:p>
          <w:p w14:paraId="70B27FD0" w14:textId="759BFB09" w:rsidR="00681DD2" w:rsidRPr="00082A3D" w:rsidRDefault="00681DD2" w:rsidP="00082A3D">
            <w:pPr>
              <w:autoSpaceDE w:val="0"/>
              <w:autoSpaceDN w:val="0"/>
              <w:adjustRightInd w:val="0"/>
              <w:spacing w:after="0" w:line="240" w:lineRule="auto"/>
              <w:rPr>
                <w:rFonts w:cs="Verdana"/>
                <w:color w:val="000000"/>
                <w:lang w:val="en-CA"/>
              </w:rPr>
            </w:pPr>
            <w:r w:rsidRPr="00082A3D">
              <w:rPr>
                <w:rFonts w:cs="Verdana"/>
                <w:color w:val="000000"/>
                <w:lang w:val="en-CA"/>
              </w:rPr>
              <w:t>There are leading zeros</w:t>
            </w:r>
            <w:r w:rsidR="00F5689C">
              <w:rPr>
                <w:rFonts w:cs="Verdana"/>
                <w:color w:val="000000"/>
                <w:lang w:val="en-CA"/>
              </w:rPr>
              <w:t>.</w:t>
            </w:r>
          </w:p>
        </w:tc>
      </w:tr>
      <w:tr w:rsidR="00681DD2" w:rsidRPr="00681DD2" w14:paraId="4DE306C3" w14:textId="77777777" w:rsidTr="00DB1D64">
        <w:trPr>
          <w:trHeight w:val="719"/>
        </w:trPr>
        <w:tc>
          <w:tcPr>
            <w:tcW w:w="1668" w:type="dxa"/>
          </w:tcPr>
          <w:p w14:paraId="09BC224E" w14:textId="7E704040" w:rsidR="00681DD2" w:rsidRPr="00082A3D" w:rsidRDefault="00B37071" w:rsidP="00B37071">
            <w:pPr>
              <w:autoSpaceDE w:val="0"/>
              <w:autoSpaceDN w:val="0"/>
              <w:adjustRightInd w:val="0"/>
              <w:spacing w:after="0" w:line="240" w:lineRule="auto"/>
              <w:rPr>
                <w:rFonts w:cs="Verdana"/>
                <w:color w:val="000000"/>
                <w:lang w:val="en-CA"/>
              </w:rPr>
            </w:pPr>
            <w:r>
              <w:rPr>
                <w:rFonts w:cs="Verdana"/>
                <w:color w:val="000000"/>
                <w:lang w:val="en-CA"/>
              </w:rPr>
              <w:t>MP f</w:t>
            </w:r>
            <w:r w:rsidR="00681DD2" w:rsidRPr="00082A3D">
              <w:rPr>
                <w:rFonts w:cs="Verdana"/>
                <w:color w:val="000000"/>
                <w:lang w:val="en-CA"/>
              </w:rPr>
              <w:t xml:space="preserve">ormal </w:t>
            </w:r>
            <w:r>
              <w:rPr>
                <w:rFonts w:cs="Verdana"/>
                <w:color w:val="000000"/>
                <w:lang w:val="en-CA"/>
              </w:rPr>
              <w:t>n</w:t>
            </w:r>
            <w:r w:rsidR="00681DD2" w:rsidRPr="00082A3D">
              <w:rPr>
                <w:rFonts w:cs="Verdana"/>
                <w:color w:val="000000"/>
                <w:lang w:val="en-CA"/>
              </w:rPr>
              <w:t xml:space="preserve">ame </w:t>
            </w:r>
          </w:p>
        </w:tc>
        <w:tc>
          <w:tcPr>
            <w:tcW w:w="7371" w:type="dxa"/>
          </w:tcPr>
          <w:p w14:paraId="1D868D2F" w14:textId="1E2BAB81" w:rsidR="00681DD2" w:rsidRPr="00082A3D" w:rsidRDefault="00681DD2" w:rsidP="00F125D5">
            <w:pPr>
              <w:autoSpaceDE w:val="0"/>
              <w:autoSpaceDN w:val="0"/>
              <w:adjustRightInd w:val="0"/>
              <w:spacing w:after="0" w:line="240" w:lineRule="auto"/>
              <w:rPr>
                <w:rFonts w:cs="Verdana"/>
                <w:color w:val="000000"/>
                <w:lang w:val="en-CA"/>
              </w:rPr>
            </w:pPr>
            <w:r w:rsidRPr="00082A3D">
              <w:rPr>
                <w:rFonts w:cs="Verdana"/>
                <w:color w:val="000000"/>
                <w:lang w:val="en-CA"/>
              </w:rPr>
              <w:t xml:space="preserve">The unambiguous description of the Manufactured Product that includes details necessary to distinguish it from other similar products as defined in </w:t>
            </w:r>
            <w:hyperlink w:anchor="_Toc476136047" w:history="1">
              <w:r w:rsidR="008F75E7" w:rsidRPr="00F125D5">
                <w:rPr>
                  <w:rStyle w:val="Hyperlink"/>
                  <w:rFonts w:cs="Verdana"/>
                  <w:lang w:val="en-CA"/>
                </w:rPr>
                <w:t xml:space="preserve">Section </w:t>
              </w:r>
              <w:r w:rsidR="00F125D5" w:rsidRPr="00F125D5">
                <w:rPr>
                  <w:rStyle w:val="Hyperlink"/>
                  <w:rFonts w:cs="Verdana"/>
                  <w:lang w:val="en-CA"/>
                </w:rPr>
                <w:t>9</w:t>
              </w:r>
            </w:hyperlink>
            <w:r w:rsidR="00E9021E">
              <w:rPr>
                <w:rFonts w:cs="Verdana"/>
                <w:color w:val="000000"/>
                <w:lang w:val="en-CA"/>
              </w:rPr>
              <w:t xml:space="preserve"> of this document</w:t>
            </w:r>
            <w:r w:rsidR="00DB1D64">
              <w:rPr>
                <w:rFonts w:cs="Verdana"/>
                <w:color w:val="000000"/>
                <w:lang w:val="en-CA"/>
              </w:rPr>
              <w:t xml:space="preserve">. </w:t>
            </w:r>
          </w:p>
        </w:tc>
      </w:tr>
      <w:tr w:rsidR="00681DD2" w:rsidRPr="00681DD2" w14:paraId="301E6E22" w14:textId="77777777" w:rsidTr="008F5C89">
        <w:trPr>
          <w:trHeight w:val="483"/>
        </w:trPr>
        <w:tc>
          <w:tcPr>
            <w:tcW w:w="1668" w:type="dxa"/>
          </w:tcPr>
          <w:p w14:paraId="198733A5" w14:textId="315EB77B" w:rsidR="00681DD2" w:rsidRPr="00082A3D" w:rsidRDefault="00B37071" w:rsidP="0092494C">
            <w:pPr>
              <w:autoSpaceDE w:val="0"/>
              <w:autoSpaceDN w:val="0"/>
              <w:adjustRightInd w:val="0"/>
              <w:spacing w:after="0" w:line="240" w:lineRule="auto"/>
              <w:rPr>
                <w:rFonts w:cs="Verdana"/>
                <w:color w:val="000000"/>
                <w:lang w:val="en-CA"/>
              </w:rPr>
            </w:pPr>
            <w:r>
              <w:rPr>
                <w:rFonts w:cs="Verdana"/>
                <w:color w:val="000000"/>
                <w:lang w:val="en-CA"/>
              </w:rPr>
              <w:t>MP d</w:t>
            </w:r>
            <w:r w:rsidR="0092494C" w:rsidRPr="00082A3D">
              <w:rPr>
                <w:rFonts w:cs="Verdana"/>
                <w:color w:val="000000"/>
                <w:lang w:val="en-CA"/>
              </w:rPr>
              <w:t xml:space="preserve">escription EN </w:t>
            </w:r>
          </w:p>
        </w:tc>
        <w:tc>
          <w:tcPr>
            <w:tcW w:w="7371" w:type="dxa"/>
          </w:tcPr>
          <w:p w14:paraId="111323DE" w14:textId="14FD7DFD" w:rsidR="00254CEC" w:rsidRDefault="00254CEC" w:rsidP="00681DD2">
            <w:pPr>
              <w:autoSpaceDE w:val="0"/>
              <w:autoSpaceDN w:val="0"/>
              <w:adjustRightInd w:val="0"/>
              <w:spacing w:after="0" w:line="240" w:lineRule="auto"/>
              <w:rPr>
                <w:rFonts w:cs="Verdana"/>
                <w:color w:val="000000"/>
                <w:lang w:val="en-CA"/>
              </w:rPr>
            </w:pPr>
            <w:r>
              <w:rPr>
                <w:rFonts w:cs="Verdana"/>
                <w:color w:val="000000"/>
                <w:lang w:val="en-CA"/>
              </w:rPr>
              <w:t xml:space="preserve">Not defined for this release of </w:t>
            </w:r>
            <w:r w:rsidR="00AF0379">
              <w:rPr>
                <w:rFonts w:cs="Verdana"/>
                <w:color w:val="000000"/>
                <w:lang w:val="en-CA"/>
              </w:rPr>
              <w:t>Editorial Guidelines</w:t>
            </w:r>
            <w:r>
              <w:rPr>
                <w:rFonts w:cs="Verdana"/>
                <w:color w:val="000000"/>
                <w:lang w:val="en-CA"/>
              </w:rPr>
              <w:t>.</w:t>
            </w:r>
          </w:p>
          <w:p w14:paraId="1E369C7F" w14:textId="7070B863" w:rsidR="0092494C" w:rsidRPr="00082A3D" w:rsidRDefault="0092494C" w:rsidP="00513C4B">
            <w:pPr>
              <w:autoSpaceDE w:val="0"/>
              <w:autoSpaceDN w:val="0"/>
              <w:adjustRightInd w:val="0"/>
              <w:spacing w:after="0" w:line="240" w:lineRule="auto"/>
              <w:rPr>
                <w:rFonts w:cs="Verdana"/>
                <w:color w:val="000000"/>
                <w:lang w:val="en-CA"/>
              </w:rPr>
            </w:pPr>
            <w:r w:rsidRPr="00082A3D">
              <w:rPr>
                <w:rFonts w:cs="Verdana"/>
                <w:color w:val="000000"/>
                <w:lang w:val="en-CA"/>
              </w:rPr>
              <w:t xml:space="preserve">The </w:t>
            </w:r>
            <w:r w:rsidR="00254CEC" w:rsidRPr="00082A3D">
              <w:rPr>
                <w:rFonts w:cs="Verdana"/>
                <w:color w:val="000000"/>
                <w:lang w:val="en-CA"/>
              </w:rPr>
              <w:t>user-friendly</w:t>
            </w:r>
            <w:r w:rsidRPr="00082A3D">
              <w:rPr>
                <w:rFonts w:cs="Verdana"/>
                <w:color w:val="000000"/>
                <w:lang w:val="en-CA"/>
              </w:rPr>
              <w:t xml:space="preserve"> English description that may be used for web applications or the user interface for any system.</w:t>
            </w:r>
          </w:p>
        </w:tc>
      </w:tr>
      <w:tr w:rsidR="00681DD2" w:rsidRPr="00681DD2" w14:paraId="57990404" w14:textId="77777777" w:rsidTr="008F5C89">
        <w:trPr>
          <w:trHeight w:val="363"/>
        </w:trPr>
        <w:tc>
          <w:tcPr>
            <w:tcW w:w="1668" w:type="dxa"/>
          </w:tcPr>
          <w:p w14:paraId="1A73D875" w14:textId="4EF81348" w:rsidR="00681DD2" w:rsidRPr="00082A3D" w:rsidRDefault="00B37071" w:rsidP="00681DD2">
            <w:pPr>
              <w:autoSpaceDE w:val="0"/>
              <w:autoSpaceDN w:val="0"/>
              <w:adjustRightInd w:val="0"/>
              <w:spacing w:after="0" w:line="240" w:lineRule="auto"/>
              <w:rPr>
                <w:rFonts w:cs="Verdana"/>
                <w:color w:val="000000"/>
                <w:lang w:val="en-CA"/>
              </w:rPr>
            </w:pPr>
            <w:r>
              <w:rPr>
                <w:rFonts w:cs="Verdana"/>
                <w:color w:val="000000"/>
                <w:lang w:val="en-CA"/>
              </w:rPr>
              <w:t>MP d</w:t>
            </w:r>
            <w:r w:rsidR="0092494C" w:rsidRPr="00082A3D">
              <w:rPr>
                <w:rFonts w:cs="Verdana"/>
                <w:color w:val="000000"/>
                <w:lang w:val="en-CA"/>
              </w:rPr>
              <w:t>escription FR</w:t>
            </w:r>
            <w:r w:rsidR="00681DD2" w:rsidRPr="00082A3D">
              <w:rPr>
                <w:rFonts w:cs="Verdana"/>
                <w:color w:val="000000"/>
                <w:lang w:val="en-CA"/>
              </w:rPr>
              <w:t xml:space="preserve"> </w:t>
            </w:r>
          </w:p>
        </w:tc>
        <w:tc>
          <w:tcPr>
            <w:tcW w:w="7371" w:type="dxa"/>
          </w:tcPr>
          <w:p w14:paraId="0EDFEDB0" w14:textId="65B4D7C3" w:rsidR="00254CEC" w:rsidRDefault="00254CEC" w:rsidP="00254CEC">
            <w:pPr>
              <w:autoSpaceDE w:val="0"/>
              <w:autoSpaceDN w:val="0"/>
              <w:adjustRightInd w:val="0"/>
              <w:spacing w:after="0" w:line="240" w:lineRule="auto"/>
              <w:rPr>
                <w:rFonts w:cs="Verdana"/>
                <w:color w:val="000000"/>
                <w:lang w:val="en-CA"/>
              </w:rPr>
            </w:pPr>
            <w:r>
              <w:rPr>
                <w:rFonts w:cs="Verdana"/>
                <w:color w:val="000000"/>
                <w:lang w:val="en-CA"/>
              </w:rPr>
              <w:t xml:space="preserve">Not defined for this release of </w:t>
            </w:r>
            <w:r w:rsidR="00AF0379">
              <w:rPr>
                <w:rFonts w:cs="Verdana"/>
                <w:color w:val="000000"/>
                <w:lang w:val="en-CA"/>
              </w:rPr>
              <w:t>Editorial Guidelines</w:t>
            </w:r>
            <w:r w:rsidR="000C1EBD">
              <w:rPr>
                <w:rFonts w:cs="Verdana"/>
                <w:color w:val="000000"/>
                <w:lang w:val="en-CA"/>
              </w:rPr>
              <w:t>.</w:t>
            </w:r>
          </w:p>
          <w:p w14:paraId="220FEA37" w14:textId="5E779780" w:rsidR="0092494C" w:rsidRPr="00082A3D" w:rsidRDefault="0092494C" w:rsidP="00513C4B">
            <w:pPr>
              <w:autoSpaceDE w:val="0"/>
              <w:autoSpaceDN w:val="0"/>
              <w:adjustRightInd w:val="0"/>
              <w:spacing w:after="0" w:line="240" w:lineRule="auto"/>
              <w:rPr>
                <w:rFonts w:cs="Verdana"/>
                <w:color w:val="000000"/>
                <w:lang w:val="en-CA"/>
              </w:rPr>
            </w:pPr>
            <w:r w:rsidRPr="00082A3D">
              <w:rPr>
                <w:rFonts w:cs="Verdana"/>
                <w:color w:val="000000"/>
                <w:lang w:val="en-CA"/>
              </w:rPr>
              <w:t xml:space="preserve">The </w:t>
            </w:r>
            <w:r w:rsidR="00254CEC" w:rsidRPr="00082A3D">
              <w:rPr>
                <w:rFonts w:cs="Verdana"/>
                <w:color w:val="000000"/>
                <w:lang w:val="en-CA"/>
              </w:rPr>
              <w:t>user-friendly</w:t>
            </w:r>
            <w:r w:rsidRPr="00082A3D">
              <w:rPr>
                <w:rFonts w:cs="Verdana"/>
                <w:color w:val="000000"/>
                <w:lang w:val="en-CA"/>
              </w:rPr>
              <w:t xml:space="preserve"> French description that may be used for web applications or the user interface for any system.</w:t>
            </w:r>
          </w:p>
        </w:tc>
      </w:tr>
      <w:tr w:rsidR="00681DD2" w:rsidRPr="00082A3D" w14:paraId="082110C5" w14:textId="77777777" w:rsidTr="008F5C89">
        <w:trPr>
          <w:trHeight w:val="497"/>
        </w:trPr>
        <w:tc>
          <w:tcPr>
            <w:tcW w:w="1668" w:type="dxa"/>
          </w:tcPr>
          <w:p w14:paraId="243BE499" w14:textId="7CDCFFEB" w:rsidR="00681DD2" w:rsidRPr="00082A3D" w:rsidRDefault="00B37071" w:rsidP="00B37071">
            <w:pPr>
              <w:autoSpaceDE w:val="0"/>
              <w:autoSpaceDN w:val="0"/>
              <w:adjustRightInd w:val="0"/>
              <w:spacing w:after="0" w:line="240" w:lineRule="auto"/>
              <w:rPr>
                <w:rFonts w:cs="Verdana"/>
                <w:color w:val="000000"/>
                <w:lang w:val="en-CA"/>
              </w:rPr>
            </w:pPr>
            <w:r>
              <w:rPr>
                <w:rFonts w:cs="Verdana"/>
                <w:color w:val="000000"/>
                <w:lang w:val="en-CA"/>
              </w:rPr>
              <w:t>MP s</w:t>
            </w:r>
            <w:r w:rsidR="0092494C" w:rsidRPr="00082A3D">
              <w:rPr>
                <w:rFonts w:cs="Verdana"/>
                <w:color w:val="000000"/>
                <w:lang w:val="en-CA"/>
              </w:rPr>
              <w:t>tatus</w:t>
            </w:r>
          </w:p>
        </w:tc>
        <w:tc>
          <w:tcPr>
            <w:tcW w:w="7371" w:type="dxa"/>
          </w:tcPr>
          <w:p w14:paraId="08ADA1B3" w14:textId="3E552B2D" w:rsidR="00681DD2" w:rsidRPr="00082A3D" w:rsidRDefault="00760D32" w:rsidP="00760D32">
            <w:pPr>
              <w:autoSpaceDE w:val="0"/>
              <w:autoSpaceDN w:val="0"/>
              <w:adjustRightInd w:val="0"/>
              <w:spacing w:after="0" w:line="240" w:lineRule="auto"/>
              <w:rPr>
                <w:rFonts w:cs="Verdana"/>
                <w:color w:val="000000"/>
                <w:lang w:val="en-CA"/>
              </w:rPr>
            </w:pPr>
            <w:r w:rsidRPr="00082A3D">
              <w:rPr>
                <w:rFonts w:cs="Verdana"/>
                <w:color w:val="000000"/>
                <w:lang w:val="en-CA"/>
              </w:rPr>
              <w:t>The lifecycle state for the product</w:t>
            </w:r>
            <w:r w:rsidR="005A48F3">
              <w:rPr>
                <w:rFonts w:cs="Verdana"/>
                <w:color w:val="000000"/>
                <w:lang w:val="en-CA"/>
              </w:rPr>
              <w:t xml:space="preserve"> (</w:t>
            </w:r>
            <w:r w:rsidR="00254CEC">
              <w:rPr>
                <w:rFonts w:cs="Verdana"/>
                <w:color w:val="000000"/>
                <w:lang w:val="en-CA"/>
              </w:rPr>
              <w:t>i.e.</w:t>
            </w:r>
            <w:r w:rsidR="005A48F3">
              <w:rPr>
                <w:rFonts w:cs="Verdana"/>
                <w:color w:val="000000"/>
                <w:lang w:val="en-CA"/>
              </w:rPr>
              <w:t xml:space="preserve"> not the terminology concept status)</w:t>
            </w:r>
            <w:r w:rsidRPr="00082A3D">
              <w:rPr>
                <w:rFonts w:cs="Verdana"/>
                <w:color w:val="000000"/>
                <w:lang w:val="en-CA"/>
              </w:rPr>
              <w:t xml:space="preserve">.  Allowable values for status include Active and Inactive. See Section 4 for more detail.  </w:t>
            </w:r>
          </w:p>
        </w:tc>
      </w:tr>
      <w:tr w:rsidR="00DA3977" w:rsidRPr="00082A3D" w14:paraId="33151FD6" w14:textId="77777777" w:rsidTr="008F5C89">
        <w:trPr>
          <w:trHeight w:val="497"/>
        </w:trPr>
        <w:tc>
          <w:tcPr>
            <w:tcW w:w="1668" w:type="dxa"/>
          </w:tcPr>
          <w:p w14:paraId="700A72CD" w14:textId="21D99A1E" w:rsidR="00DA3977" w:rsidRPr="00082A3D" w:rsidRDefault="00B37071" w:rsidP="00B37071">
            <w:pPr>
              <w:autoSpaceDE w:val="0"/>
              <w:autoSpaceDN w:val="0"/>
              <w:adjustRightInd w:val="0"/>
              <w:spacing w:after="0" w:line="240" w:lineRule="auto"/>
              <w:rPr>
                <w:rFonts w:cs="Verdana"/>
                <w:color w:val="000000"/>
                <w:lang w:val="en-CA"/>
              </w:rPr>
            </w:pPr>
            <w:r>
              <w:rPr>
                <w:rFonts w:cs="Verdana"/>
                <w:color w:val="000000"/>
                <w:lang w:val="en-CA"/>
              </w:rPr>
              <w:t>MP s</w:t>
            </w:r>
            <w:r w:rsidR="00DA3977">
              <w:rPr>
                <w:rFonts w:cs="Verdana"/>
                <w:color w:val="000000"/>
                <w:lang w:val="en-CA"/>
              </w:rPr>
              <w:t xml:space="preserve">tatus </w:t>
            </w:r>
            <w:r>
              <w:rPr>
                <w:rFonts w:cs="Verdana"/>
                <w:color w:val="000000"/>
                <w:lang w:val="en-CA"/>
              </w:rPr>
              <w:t>d</w:t>
            </w:r>
            <w:r w:rsidR="00DA3977">
              <w:rPr>
                <w:rFonts w:cs="Verdana"/>
                <w:color w:val="000000"/>
                <w:lang w:val="en-CA"/>
              </w:rPr>
              <w:t>ate</w:t>
            </w:r>
          </w:p>
        </w:tc>
        <w:tc>
          <w:tcPr>
            <w:tcW w:w="7371" w:type="dxa"/>
          </w:tcPr>
          <w:p w14:paraId="5BE31E7A" w14:textId="40EFC293" w:rsidR="00DA3977" w:rsidRPr="00082A3D" w:rsidRDefault="005A48F3" w:rsidP="00DB1D64">
            <w:pPr>
              <w:autoSpaceDE w:val="0"/>
              <w:autoSpaceDN w:val="0"/>
              <w:adjustRightInd w:val="0"/>
              <w:spacing w:after="0" w:line="240" w:lineRule="auto"/>
              <w:rPr>
                <w:rFonts w:cs="Verdana"/>
                <w:color w:val="000000"/>
                <w:lang w:val="en-CA"/>
              </w:rPr>
            </w:pPr>
            <w:r w:rsidRPr="005A48F3">
              <w:rPr>
                <w:rFonts w:cs="Verdana"/>
                <w:color w:val="000000"/>
                <w:lang w:val="en-CA"/>
              </w:rPr>
              <w:t xml:space="preserve">This is the date of the product status as </w:t>
            </w:r>
            <w:r w:rsidR="00DB1D64">
              <w:rPr>
                <w:rFonts w:cs="Verdana"/>
                <w:color w:val="000000"/>
                <w:lang w:val="en-CA"/>
              </w:rPr>
              <w:t>it</w:t>
            </w:r>
            <w:r w:rsidRPr="005A48F3">
              <w:rPr>
                <w:rFonts w:cs="Verdana"/>
                <w:color w:val="000000"/>
                <w:lang w:val="en-CA"/>
              </w:rPr>
              <w:t xml:space="preserve"> appears in th</w:t>
            </w:r>
            <w:r w:rsidR="00DB1D64">
              <w:rPr>
                <w:rFonts w:cs="Verdana"/>
                <w:color w:val="000000"/>
                <w:lang w:val="en-CA"/>
              </w:rPr>
              <w:t>e</w:t>
            </w:r>
            <w:r w:rsidRPr="005A48F3">
              <w:rPr>
                <w:rFonts w:cs="Verdana"/>
                <w:color w:val="000000"/>
                <w:lang w:val="en-CA"/>
              </w:rPr>
              <w:t xml:space="preserve"> file</w:t>
            </w:r>
            <w:r w:rsidR="00DB1D64">
              <w:rPr>
                <w:rFonts w:cs="Verdana"/>
                <w:color w:val="000000"/>
                <w:lang w:val="en-CA"/>
              </w:rPr>
              <w:t>;</w:t>
            </w:r>
            <w:r w:rsidR="00513C4B">
              <w:rPr>
                <w:rFonts w:cs="Verdana"/>
                <w:color w:val="000000"/>
                <w:lang w:val="en-CA"/>
              </w:rPr>
              <w:t xml:space="preserve"> in the format YYYYMMDD</w:t>
            </w:r>
            <w:r w:rsidR="000C1EBD">
              <w:rPr>
                <w:rFonts w:cs="Verdana"/>
                <w:color w:val="000000"/>
                <w:lang w:val="en-CA"/>
              </w:rPr>
              <w:t>.</w:t>
            </w:r>
          </w:p>
        </w:tc>
      </w:tr>
    </w:tbl>
    <w:p w14:paraId="45F0F589" w14:textId="77777777" w:rsidR="0087333B" w:rsidRDefault="0087333B"/>
    <w:tbl>
      <w:tblPr>
        <w:tblW w:w="90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668"/>
        <w:gridCol w:w="7371"/>
      </w:tblGrid>
      <w:tr w:rsidR="006500E3" w:rsidRPr="00681DD2" w14:paraId="7844C0CE" w14:textId="77777777" w:rsidTr="008F5C89">
        <w:trPr>
          <w:trHeight w:val="264"/>
        </w:trPr>
        <w:tc>
          <w:tcPr>
            <w:tcW w:w="9039" w:type="dxa"/>
            <w:gridSpan w:val="2"/>
            <w:tcBorders>
              <w:top w:val="single" w:sz="4" w:space="0" w:color="auto"/>
              <w:left w:val="single" w:sz="4" w:space="0" w:color="auto"/>
              <w:bottom w:val="single" w:sz="6" w:space="0" w:color="auto"/>
              <w:right w:val="single" w:sz="4" w:space="0" w:color="auto"/>
            </w:tcBorders>
            <w:shd w:val="clear" w:color="auto" w:fill="E2EFD9" w:themeFill="accent6" w:themeFillTint="33"/>
          </w:tcPr>
          <w:p w14:paraId="778D06A4" w14:textId="040D897C" w:rsidR="006500E3" w:rsidRPr="00082A3D" w:rsidRDefault="006500E3" w:rsidP="000C1EBD">
            <w:pPr>
              <w:autoSpaceDE w:val="0"/>
              <w:autoSpaceDN w:val="0"/>
              <w:adjustRightInd w:val="0"/>
              <w:spacing w:after="0" w:line="240" w:lineRule="auto"/>
              <w:jc w:val="center"/>
              <w:rPr>
                <w:rFonts w:ascii="Verdana" w:hAnsi="Verdana" w:cs="Verdana"/>
                <w:b/>
                <w:color w:val="000000"/>
                <w:lang w:val="en-CA"/>
              </w:rPr>
            </w:pPr>
            <w:r w:rsidRPr="00082A3D">
              <w:rPr>
                <w:rFonts w:ascii="Verdana" w:hAnsi="Verdana" w:cs="Verdana"/>
                <w:b/>
                <w:color w:val="000000"/>
                <w:lang w:val="en-CA"/>
              </w:rPr>
              <w:t xml:space="preserve">Therapeutic Moiety (TM) </w:t>
            </w:r>
            <w:r w:rsidR="000C1EBD">
              <w:rPr>
                <w:rFonts w:ascii="Verdana" w:hAnsi="Verdana" w:cs="Verdana"/>
                <w:b/>
                <w:color w:val="000000"/>
                <w:lang w:val="en-CA"/>
              </w:rPr>
              <w:t>c</w:t>
            </w:r>
            <w:r w:rsidRPr="00082A3D">
              <w:rPr>
                <w:rFonts w:ascii="Verdana" w:hAnsi="Verdana" w:cs="Verdana"/>
                <w:b/>
                <w:color w:val="000000"/>
                <w:lang w:val="en-CA"/>
              </w:rPr>
              <w:t>lass attributes</w:t>
            </w:r>
          </w:p>
        </w:tc>
      </w:tr>
      <w:tr w:rsidR="006500E3" w:rsidRPr="00681DD2" w14:paraId="3070E586" w14:textId="77777777" w:rsidTr="008F5C89">
        <w:trPr>
          <w:trHeight w:val="185"/>
        </w:trPr>
        <w:tc>
          <w:tcPr>
            <w:tcW w:w="1668" w:type="dxa"/>
            <w:shd w:val="clear" w:color="auto" w:fill="EDEDED" w:themeFill="accent3" w:themeFillTint="33"/>
          </w:tcPr>
          <w:p w14:paraId="00A5892A" w14:textId="77777777" w:rsidR="006500E3" w:rsidRPr="00082A3D" w:rsidRDefault="001A2038" w:rsidP="009202FF">
            <w:pPr>
              <w:autoSpaceDE w:val="0"/>
              <w:autoSpaceDN w:val="0"/>
              <w:adjustRightInd w:val="0"/>
              <w:spacing w:after="0" w:line="240" w:lineRule="auto"/>
              <w:rPr>
                <w:rFonts w:ascii="Verdana" w:hAnsi="Verdana" w:cs="Verdana"/>
                <w:color w:val="000000"/>
                <w:lang w:val="en-CA"/>
              </w:rPr>
            </w:pPr>
            <w:r w:rsidRPr="00082A3D">
              <w:rPr>
                <w:rFonts w:ascii="Verdana" w:hAnsi="Verdana" w:cs="Verdana"/>
                <w:b/>
                <w:bCs/>
                <w:color w:val="000000"/>
                <w:lang w:val="en-CA"/>
              </w:rPr>
              <w:t xml:space="preserve">Attribute </w:t>
            </w:r>
          </w:p>
        </w:tc>
        <w:tc>
          <w:tcPr>
            <w:tcW w:w="7371" w:type="dxa"/>
            <w:shd w:val="clear" w:color="auto" w:fill="EDEDED" w:themeFill="accent3" w:themeFillTint="33"/>
          </w:tcPr>
          <w:p w14:paraId="698BBA24" w14:textId="77777777" w:rsidR="006500E3" w:rsidRPr="00082A3D" w:rsidRDefault="006500E3" w:rsidP="009202FF">
            <w:pPr>
              <w:autoSpaceDE w:val="0"/>
              <w:autoSpaceDN w:val="0"/>
              <w:adjustRightInd w:val="0"/>
              <w:spacing w:after="0" w:line="240" w:lineRule="auto"/>
              <w:rPr>
                <w:rFonts w:ascii="Verdana" w:hAnsi="Verdana" w:cs="Verdana"/>
                <w:color w:val="000000"/>
                <w:lang w:val="en-CA"/>
              </w:rPr>
            </w:pPr>
            <w:r w:rsidRPr="00082A3D">
              <w:rPr>
                <w:rFonts w:ascii="Verdana" w:hAnsi="Verdana" w:cs="Verdana"/>
                <w:b/>
                <w:bCs/>
                <w:color w:val="000000"/>
                <w:lang w:val="en-CA"/>
              </w:rPr>
              <w:t xml:space="preserve">Description </w:t>
            </w:r>
          </w:p>
        </w:tc>
      </w:tr>
      <w:tr w:rsidR="006500E3" w:rsidRPr="00681DD2" w14:paraId="6434F32E" w14:textId="77777777" w:rsidTr="00DB1D64">
        <w:trPr>
          <w:trHeight w:val="783"/>
        </w:trPr>
        <w:tc>
          <w:tcPr>
            <w:tcW w:w="1668" w:type="dxa"/>
          </w:tcPr>
          <w:p w14:paraId="762220F0" w14:textId="1ED96279" w:rsidR="006500E3" w:rsidRPr="00082A3D" w:rsidRDefault="00513C4B" w:rsidP="00B37071">
            <w:pPr>
              <w:autoSpaceDE w:val="0"/>
              <w:autoSpaceDN w:val="0"/>
              <w:adjustRightInd w:val="0"/>
              <w:spacing w:after="0" w:line="240" w:lineRule="auto"/>
              <w:rPr>
                <w:rFonts w:cs="Verdana"/>
                <w:color w:val="000000"/>
                <w:lang w:val="en-CA"/>
              </w:rPr>
            </w:pPr>
            <w:r>
              <w:rPr>
                <w:rFonts w:cs="Verdana"/>
                <w:color w:val="000000"/>
                <w:lang w:val="en-CA"/>
              </w:rPr>
              <w:t xml:space="preserve">TM </w:t>
            </w:r>
            <w:r w:rsidR="00B37071">
              <w:rPr>
                <w:rFonts w:cs="Verdana"/>
                <w:color w:val="000000"/>
                <w:lang w:val="en-CA"/>
              </w:rPr>
              <w:t>c</w:t>
            </w:r>
            <w:r w:rsidR="006500E3" w:rsidRPr="00082A3D">
              <w:rPr>
                <w:rFonts w:cs="Verdana"/>
                <w:color w:val="000000"/>
                <w:lang w:val="en-CA"/>
              </w:rPr>
              <w:t>ode</w:t>
            </w:r>
          </w:p>
        </w:tc>
        <w:tc>
          <w:tcPr>
            <w:tcW w:w="7371" w:type="dxa"/>
          </w:tcPr>
          <w:p w14:paraId="1656A089" w14:textId="77777777" w:rsidR="006500E3" w:rsidRPr="00082A3D" w:rsidRDefault="006500E3" w:rsidP="009202FF">
            <w:pPr>
              <w:autoSpaceDE w:val="0"/>
              <w:autoSpaceDN w:val="0"/>
              <w:adjustRightInd w:val="0"/>
              <w:spacing w:after="0" w:line="240" w:lineRule="auto"/>
              <w:rPr>
                <w:rFonts w:cs="Verdana"/>
                <w:color w:val="000000"/>
                <w:lang w:val="en-CA"/>
              </w:rPr>
            </w:pPr>
            <w:r w:rsidRPr="00082A3D">
              <w:rPr>
                <w:rFonts w:cs="Verdana"/>
                <w:color w:val="000000"/>
                <w:lang w:val="en-CA"/>
              </w:rPr>
              <w:t>The code that is assigned by Health Canada.  It is intended to be used as the unique meaningless identifier to represent a TM.</w:t>
            </w:r>
          </w:p>
          <w:p w14:paraId="42C394EC" w14:textId="56EC78BE" w:rsidR="006500E3" w:rsidRPr="00082A3D" w:rsidRDefault="006500E3" w:rsidP="009202FF">
            <w:pPr>
              <w:autoSpaceDE w:val="0"/>
              <w:autoSpaceDN w:val="0"/>
              <w:adjustRightInd w:val="0"/>
              <w:spacing w:after="0" w:line="240" w:lineRule="auto"/>
              <w:rPr>
                <w:rFonts w:cs="Verdana"/>
                <w:color w:val="000000"/>
                <w:lang w:val="en-CA"/>
              </w:rPr>
            </w:pPr>
            <w:r w:rsidRPr="00082A3D">
              <w:rPr>
                <w:rFonts w:cs="Verdana"/>
                <w:color w:val="000000"/>
                <w:lang w:val="en-CA"/>
              </w:rPr>
              <w:t xml:space="preserve">There are </w:t>
            </w:r>
            <w:r w:rsidR="00254CEC">
              <w:rPr>
                <w:rFonts w:cs="Verdana"/>
                <w:color w:val="000000"/>
                <w:lang w:val="en-CA"/>
              </w:rPr>
              <w:t xml:space="preserve">no </w:t>
            </w:r>
            <w:r w:rsidRPr="00082A3D">
              <w:rPr>
                <w:rFonts w:cs="Verdana"/>
                <w:color w:val="000000"/>
                <w:lang w:val="en-CA"/>
              </w:rPr>
              <w:t>leading zeros</w:t>
            </w:r>
            <w:r w:rsidR="00FB1FC8">
              <w:rPr>
                <w:rFonts w:cs="Verdana"/>
                <w:color w:val="000000"/>
                <w:lang w:val="en-CA"/>
              </w:rPr>
              <w:t>.</w:t>
            </w:r>
          </w:p>
        </w:tc>
      </w:tr>
      <w:tr w:rsidR="006500E3" w:rsidRPr="00681DD2" w14:paraId="7FB4D82B" w14:textId="77777777" w:rsidTr="002719A2">
        <w:trPr>
          <w:trHeight w:val="269"/>
        </w:trPr>
        <w:tc>
          <w:tcPr>
            <w:tcW w:w="1668" w:type="dxa"/>
          </w:tcPr>
          <w:p w14:paraId="5E62168F" w14:textId="7B7DDCE0" w:rsidR="006500E3" w:rsidRPr="00082A3D" w:rsidRDefault="00B37071" w:rsidP="00B37071">
            <w:pPr>
              <w:autoSpaceDE w:val="0"/>
              <w:autoSpaceDN w:val="0"/>
              <w:adjustRightInd w:val="0"/>
              <w:spacing w:after="0" w:line="240" w:lineRule="auto"/>
              <w:rPr>
                <w:rFonts w:cs="Verdana"/>
                <w:color w:val="000000"/>
                <w:lang w:val="en-CA"/>
              </w:rPr>
            </w:pPr>
            <w:r>
              <w:rPr>
                <w:rFonts w:cs="Verdana"/>
                <w:color w:val="000000"/>
                <w:lang w:val="en-CA"/>
              </w:rPr>
              <w:t>TM f</w:t>
            </w:r>
            <w:r w:rsidR="006500E3" w:rsidRPr="00082A3D">
              <w:rPr>
                <w:rFonts w:cs="Verdana"/>
                <w:color w:val="000000"/>
                <w:lang w:val="en-CA"/>
              </w:rPr>
              <w:t xml:space="preserve">ormal </w:t>
            </w:r>
            <w:r>
              <w:rPr>
                <w:rFonts w:cs="Verdana"/>
                <w:color w:val="000000"/>
                <w:lang w:val="en-CA"/>
              </w:rPr>
              <w:t>n</w:t>
            </w:r>
            <w:r w:rsidR="006500E3" w:rsidRPr="00082A3D">
              <w:rPr>
                <w:rFonts w:cs="Verdana"/>
                <w:color w:val="000000"/>
                <w:lang w:val="en-CA"/>
              </w:rPr>
              <w:t xml:space="preserve">ame </w:t>
            </w:r>
          </w:p>
        </w:tc>
        <w:tc>
          <w:tcPr>
            <w:tcW w:w="7371" w:type="dxa"/>
          </w:tcPr>
          <w:p w14:paraId="2F558AA6" w14:textId="5C5C6342" w:rsidR="006500E3" w:rsidRPr="00082A3D" w:rsidRDefault="006500E3" w:rsidP="00254CEC">
            <w:pPr>
              <w:autoSpaceDE w:val="0"/>
              <w:autoSpaceDN w:val="0"/>
              <w:adjustRightInd w:val="0"/>
              <w:spacing w:after="0" w:line="240" w:lineRule="auto"/>
              <w:rPr>
                <w:rFonts w:cs="Verdana"/>
                <w:color w:val="000000"/>
                <w:lang w:val="en-CA"/>
              </w:rPr>
            </w:pPr>
            <w:r w:rsidRPr="00082A3D">
              <w:rPr>
                <w:rFonts w:cs="Verdana"/>
                <w:color w:val="000000"/>
                <w:lang w:val="en-CA"/>
              </w:rPr>
              <w:t>The unambiguous description of the TM that includes details necessary to distinguish it from other similar products</w:t>
            </w:r>
            <w:r w:rsidR="008F75E7" w:rsidRPr="00082A3D">
              <w:rPr>
                <w:rFonts w:cs="Verdana"/>
                <w:color w:val="000000"/>
                <w:lang w:val="en-CA"/>
              </w:rPr>
              <w:t>.  This will be defined in a future release of this document</w:t>
            </w:r>
            <w:r w:rsidR="00DB1D64">
              <w:rPr>
                <w:rFonts w:cs="Verdana"/>
                <w:color w:val="000000"/>
                <w:lang w:val="en-CA"/>
              </w:rPr>
              <w:t xml:space="preserve">.  </w:t>
            </w:r>
          </w:p>
        </w:tc>
      </w:tr>
      <w:tr w:rsidR="006500E3" w:rsidRPr="00082A3D" w14:paraId="45A8BF3D" w14:textId="77777777" w:rsidTr="008F5C89">
        <w:trPr>
          <w:trHeight w:val="497"/>
        </w:trPr>
        <w:tc>
          <w:tcPr>
            <w:tcW w:w="1668" w:type="dxa"/>
          </w:tcPr>
          <w:p w14:paraId="57D5EFF7" w14:textId="7877178A" w:rsidR="006500E3" w:rsidRPr="00082A3D" w:rsidRDefault="00B37071" w:rsidP="00B37071">
            <w:pPr>
              <w:autoSpaceDE w:val="0"/>
              <w:autoSpaceDN w:val="0"/>
              <w:adjustRightInd w:val="0"/>
              <w:spacing w:after="0" w:line="240" w:lineRule="auto"/>
              <w:rPr>
                <w:rFonts w:cs="Verdana"/>
                <w:color w:val="000000"/>
                <w:lang w:val="en-CA"/>
              </w:rPr>
            </w:pPr>
            <w:r>
              <w:rPr>
                <w:rFonts w:cs="Verdana"/>
                <w:color w:val="000000"/>
                <w:lang w:val="en-CA"/>
              </w:rPr>
              <w:t>TM s</w:t>
            </w:r>
            <w:r w:rsidR="006500E3" w:rsidRPr="00082A3D">
              <w:rPr>
                <w:rFonts w:cs="Verdana"/>
                <w:color w:val="000000"/>
                <w:lang w:val="en-CA"/>
              </w:rPr>
              <w:t>tatus</w:t>
            </w:r>
          </w:p>
        </w:tc>
        <w:tc>
          <w:tcPr>
            <w:tcW w:w="7371" w:type="dxa"/>
          </w:tcPr>
          <w:p w14:paraId="2067B573" w14:textId="58C20096" w:rsidR="006500E3" w:rsidRPr="00082A3D" w:rsidRDefault="005A48F3" w:rsidP="00760D32">
            <w:pPr>
              <w:autoSpaceDE w:val="0"/>
              <w:autoSpaceDN w:val="0"/>
              <w:adjustRightInd w:val="0"/>
              <w:spacing w:after="0" w:line="240" w:lineRule="auto"/>
              <w:rPr>
                <w:rFonts w:cs="Verdana"/>
                <w:color w:val="000000"/>
                <w:lang w:val="en-CA"/>
              </w:rPr>
            </w:pPr>
            <w:r w:rsidRPr="00082A3D">
              <w:rPr>
                <w:rFonts w:cs="Verdana"/>
                <w:color w:val="000000"/>
                <w:lang w:val="en-CA"/>
              </w:rPr>
              <w:t>The lifecycle state for the product</w:t>
            </w:r>
            <w:r>
              <w:rPr>
                <w:rFonts w:cs="Verdana"/>
                <w:color w:val="000000"/>
                <w:lang w:val="en-CA"/>
              </w:rPr>
              <w:t xml:space="preserve"> (i.e. not the terminology concept status)</w:t>
            </w:r>
            <w:r w:rsidRPr="00082A3D">
              <w:rPr>
                <w:rFonts w:cs="Verdana"/>
                <w:color w:val="000000"/>
                <w:lang w:val="en-CA"/>
              </w:rPr>
              <w:t xml:space="preserve">.  Allowable values for status include Active and Inactive. See Section 4 for more detail.  </w:t>
            </w:r>
          </w:p>
        </w:tc>
      </w:tr>
      <w:tr w:rsidR="00254CEC" w:rsidRPr="00082A3D" w14:paraId="61213B4E" w14:textId="77777777" w:rsidTr="008F5C89">
        <w:trPr>
          <w:trHeight w:val="497"/>
        </w:trPr>
        <w:tc>
          <w:tcPr>
            <w:tcW w:w="1668" w:type="dxa"/>
          </w:tcPr>
          <w:p w14:paraId="440C1FE0" w14:textId="13F4D126" w:rsidR="00254CEC" w:rsidRPr="00082A3D" w:rsidRDefault="00B37071" w:rsidP="00B37071">
            <w:pPr>
              <w:autoSpaceDE w:val="0"/>
              <w:autoSpaceDN w:val="0"/>
              <w:adjustRightInd w:val="0"/>
              <w:spacing w:after="0" w:line="240" w:lineRule="auto"/>
              <w:rPr>
                <w:rFonts w:cs="Verdana"/>
                <w:color w:val="000000"/>
                <w:lang w:val="en-CA"/>
              </w:rPr>
            </w:pPr>
            <w:r>
              <w:rPr>
                <w:rFonts w:cs="Verdana"/>
                <w:color w:val="000000"/>
                <w:lang w:val="en-CA"/>
              </w:rPr>
              <w:t>TM s</w:t>
            </w:r>
            <w:r w:rsidR="00254CEC">
              <w:rPr>
                <w:rFonts w:cs="Verdana"/>
                <w:color w:val="000000"/>
                <w:lang w:val="en-CA"/>
              </w:rPr>
              <w:t xml:space="preserve">tatus </w:t>
            </w:r>
            <w:r>
              <w:rPr>
                <w:rFonts w:cs="Verdana"/>
                <w:color w:val="000000"/>
                <w:lang w:val="en-CA"/>
              </w:rPr>
              <w:t>d</w:t>
            </w:r>
            <w:r w:rsidR="00254CEC">
              <w:rPr>
                <w:rFonts w:cs="Verdana"/>
                <w:color w:val="000000"/>
                <w:lang w:val="en-CA"/>
              </w:rPr>
              <w:t>ate</w:t>
            </w:r>
          </w:p>
        </w:tc>
        <w:tc>
          <w:tcPr>
            <w:tcW w:w="7371" w:type="dxa"/>
          </w:tcPr>
          <w:p w14:paraId="202FB436" w14:textId="6F7CB656" w:rsidR="00254CEC" w:rsidRPr="00082A3D" w:rsidRDefault="00254CEC" w:rsidP="00DB1D64">
            <w:pPr>
              <w:autoSpaceDE w:val="0"/>
              <w:autoSpaceDN w:val="0"/>
              <w:adjustRightInd w:val="0"/>
              <w:spacing w:after="0" w:line="240" w:lineRule="auto"/>
              <w:rPr>
                <w:rFonts w:cs="Verdana"/>
                <w:color w:val="000000"/>
                <w:lang w:val="en-CA"/>
              </w:rPr>
            </w:pPr>
            <w:r w:rsidRPr="005A48F3">
              <w:rPr>
                <w:rFonts w:cs="Verdana"/>
                <w:color w:val="000000"/>
                <w:lang w:val="en-CA"/>
              </w:rPr>
              <w:t xml:space="preserve">This is the date of the product status as </w:t>
            </w:r>
            <w:r w:rsidR="00DB1D64">
              <w:rPr>
                <w:rFonts w:cs="Verdana"/>
                <w:color w:val="000000"/>
                <w:lang w:val="en-CA"/>
              </w:rPr>
              <w:t>it</w:t>
            </w:r>
            <w:r w:rsidRPr="005A48F3">
              <w:rPr>
                <w:rFonts w:cs="Verdana"/>
                <w:color w:val="000000"/>
                <w:lang w:val="en-CA"/>
              </w:rPr>
              <w:t xml:space="preserve"> appears in </w:t>
            </w:r>
            <w:r w:rsidR="00DB1D64">
              <w:rPr>
                <w:rFonts w:cs="Verdana"/>
                <w:color w:val="000000"/>
                <w:lang w:val="en-CA"/>
              </w:rPr>
              <w:t>the</w:t>
            </w:r>
            <w:r w:rsidRPr="005A48F3">
              <w:rPr>
                <w:rFonts w:cs="Verdana"/>
                <w:color w:val="000000"/>
                <w:lang w:val="en-CA"/>
              </w:rPr>
              <w:t xml:space="preserve"> file</w:t>
            </w:r>
            <w:r w:rsidR="00DB1D64">
              <w:rPr>
                <w:rFonts w:cs="Verdana"/>
                <w:color w:val="000000"/>
                <w:lang w:val="en-CA"/>
              </w:rPr>
              <w:t>,</w:t>
            </w:r>
            <w:r w:rsidR="00513C4B">
              <w:rPr>
                <w:rFonts w:cs="Verdana"/>
                <w:color w:val="000000"/>
                <w:lang w:val="en-CA"/>
              </w:rPr>
              <w:t xml:space="preserve"> in the format YYYYMMDD</w:t>
            </w:r>
            <w:r w:rsidR="000C1EBD">
              <w:rPr>
                <w:rFonts w:cs="Verdana"/>
                <w:color w:val="000000"/>
                <w:lang w:val="en-CA"/>
              </w:rPr>
              <w:t>.</w:t>
            </w:r>
          </w:p>
        </w:tc>
      </w:tr>
    </w:tbl>
    <w:p w14:paraId="48086980" w14:textId="77777777" w:rsidR="0087333B" w:rsidRDefault="0087333B"/>
    <w:tbl>
      <w:tblPr>
        <w:tblW w:w="90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668"/>
        <w:gridCol w:w="7371"/>
      </w:tblGrid>
      <w:tr w:rsidR="006500E3" w:rsidRPr="00681DD2" w14:paraId="7DE8A70A" w14:textId="77777777" w:rsidTr="008F5C89">
        <w:trPr>
          <w:trHeight w:val="264"/>
        </w:trPr>
        <w:tc>
          <w:tcPr>
            <w:tcW w:w="9039" w:type="dxa"/>
            <w:gridSpan w:val="2"/>
            <w:shd w:val="clear" w:color="auto" w:fill="E2EFD9" w:themeFill="accent6" w:themeFillTint="33"/>
          </w:tcPr>
          <w:p w14:paraId="75BD656B" w14:textId="652EF267" w:rsidR="006500E3" w:rsidRPr="00082A3D" w:rsidRDefault="006500E3" w:rsidP="000C1EBD">
            <w:pPr>
              <w:autoSpaceDE w:val="0"/>
              <w:autoSpaceDN w:val="0"/>
              <w:adjustRightInd w:val="0"/>
              <w:spacing w:after="0" w:line="240" w:lineRule="auto"/>
              <w:jc w:val="center"/>
              <w:rPr>
                <w:rFonts w:ascii="Verdana" w:hAnsi="Verdana" w:cs="Verdana"/>
                <w:b/>
                <w:color w:val="000000"/>
                <w:lang w:val="en-CA"/>
              </w:rPr>
            </w:pPr>
            <w:r w:rsidRPr="00082A3D">
              <w:rPr>
                <w:rFonts w:ascii="Verdana" w:hAnsi="Verdana" w:cs="Verdana"/>
                <w:b/>
                <w:color w:val="000000"/>
                <w:lang w:val="en-CA"/>
              </w:rPr>
              <w:lastRenderedPageBreak/>
              <w:t xml:space="preserve">Non-proprietary Therapeutic Product (NTP) </w:t>
            </w:r>
            <w:r w:rsidR="000C1EBD">
              <w:rPr>
                <w:rFonts w:ascii="Verdana" w:hAnsi="Verdana" w:cs="Verdana"/>
                <w:b/>
                <w:color w:val="000000"/>
                <w:lang w:val="en-CA"/>
              </w:rPr>
              <w:t>c</w:t>
            </w:r>
            <w:r w:rsidRPr="00082A3D">
              <w:rPr>
                <w:rFonts w:ascii="Verdana" w:hAnsi="Verdana" w:cs="Verdana"/>
                <w:b/>
                <w:color w:val="000000"/>
                <w:lang w:val="en-CA"/>
              </w:rPr>
              <w:t xml:space="preserve">lass </w:t>
            </w:r>
            <w:r w:rsidR="000C1EBD">
              <w:rPr>
                <w:rFonts w:ascii="Verdana" w:hAnsi="Verdana" w:cs="Verdana"/>
                <w:b/>
                <w:color w:val="000000"/>
                <w:lang w:val="en-CA"/>
              </w:rPr>
              <w:t>a</w:t>
            </w:r>
            <w:r w:rsidRPr="00082A3D">
              <w:rPr>
                <w:rFonts w:ascii="Verdana" w:hAnsi="Verdana" w:cs="Verdana"/>
                <w:b/>
                <w:color w:val="000000"/>
                <w:lang w:val="en-CA"/>
              </w:rPr>
              <w:t>ttributes</w:t>
            </w:r>
          </w:p>
        </w:tc>
      </w:tr>
      <w:tr w:rsidR="006500E3" w:rsidRPr="00681DD2" w14:paraId="07526C3C" w14:textId="77777777" w:rsidTr="008F5C89">
        <w:trPr>
          <w:trHeight w:val="185"/>
        </w:trPr>
        <w:tc>
          <w:tcPr>
            <w:tcW w:w="1668" w:type="dxa"/>
            <w:shd w:val="clear" w:color="auto" w:fill="EDEDED" w:themeFill="accent3" w:themeFillTint="33"/>
          </w:tcPr>
          <w:p w14:paraId="615D1D7F" w14:textId="6C770ACD" w:rsidR="006500E3" w:rsidRPr="00082A3D" w:rsidRDefault="000C1EBD" w:rsidP="009202FF">
            <w:pPr>
              <w:autoSpaceDE w:val="0"/>
              <w:autoSpaceDN w:val="0"/>
              <w:adjustRightInd w:val="0"/>
              <w:spacing w:after="0" w:line="240" w:lineRule="auto"/>
              <w:rPr>
                <w:rFonts w:ascii="Verdana" w:hAnsi="Verdana" w:cs="Verdana"/>
                <w:color w:val="000000"/>
                <w:lang w:val="en-CA"/>
              </w:rPr>
            </w:pPr>
            <w:r w:rsidRPr="00082A3D">
              <w:rPr>
                <w:rFonts w:ascii="Verdana" w:hAnsi="Verdana" w:cs="Verdana"/>
                <w:b/>
                <w:bCs/>
                <w:color w:val="000000"/>
                <w:lang w:val="en-CA"/>
              </w:rPr>
              <w:t>Attribute</w:t>
            </w:r>
          </w:p>
        </w:tc>
        <w:tc>
          <w:tcPr>
            <w:tcW w:w="7371" w:type="dxa"/>
            <w:shd w:val="clear" w:color="auto" w:fill="EDEDED" w:themeFill="accent3" w:themeFillTint="33"/>
          </w:tcPr>
          <w:p w14:paraId="4C417C82" w14:textId="77777777" w:rsidR="006500E3" w:rsidRPr="00082A3D" w:rsidRDefault="006500E3" w:rsidP="009202FF">
            <w:pPr>
              <w:autoSpaceDE w:val="0"/>
              <w:autoSpaceDN w:val="0"/>
              <w:adjustRightInd w:val="0"/>
              <w:spacing w:after="0" w:line="240" w:lineRule="auto"/>
              <w:rPr>
                <w:rFonts w:ascii="Verdana" w:hAnsi="Verdana" w:cs="Verdana"/>
                <w:color w:val="000000"/>
                <w:lang w:val="en-CA"/>
              </w:rPr>
            </w:pPr>
            <w:r w:rsidRPr="00082A3D">
              <w:rPr>
                <w:rFonts w:ascii="Verdana" w:hAnsi="Verdana" w:cs="Verdana"/>
                <w:b/>
                <w:bCs/>
                <w:color w:val="000000"/>
                <w:lang w:val="en-CA"/>
              </w:rPr>
              <w:t xml:space="preserve">Description </w:t>
            </w:r>
          </w:p>
        </w:tc>
      </w:tr>
      <w:tr w:rsidR="0092494C" w:rsidRPr="00681DD2" w14:paraId="14066745" w14:textId="77777777" w:rsidTr="00DB1D64">
        <w:trPr>
          <w:trHeight w:val="713"/>
        </w:trPr>
        <w:tc>
          <w:tcPr>
            <w:tcW w:w="1668" w:type="dxa"/>
          </w:tcPr>
          <w:p w14:paraId="000EE795" w14:textId="07C75D9D" w:rsidR="0092494C" w:rsidRPr="00082A3D" w:rsidRDefault="000C1EBD" w:rsidP="00B37071">
            <w:pPr>
              <w:autoSpaceDE w:val="0"/>
              <w:autoSpaceDN w:val="0"/>
              <w:adjustRightInd w:val="0"/>
              <w:spacing w:after="0" w:line="240" w:lineRule="auto"/>
              <w:rPr>
                <w:rFonts w:cs="Verdana"/>
                <w:color w:val="000000"/>
                <w:lang w:val="en-CA"/>
              </w:rPr>
            </w:pPr>
            <w:r>
              <w:rPr>
                <w:rFonts w:cs="Verdana"/>
                <w:color w:val="000000"/>
                <w:lang w:val="en-CA"/>
              </w:rPr>
              <w:t xml:space="preserve">NTP </w:t>
            </w:r>
            <w:r w:rsidR="00B37071">
              <w:rPr>
                <w:rFonts w:cs="Verdana"/>
                <w:color w:val="000000"/>
                <w:lang w:val="en-CA"/>
              </w:rPr>
              <w:t>c</w:t>
            </w:r>
            <w:r w:rsidR="006500E3" w:rsidRPr="00082A3D">
              <w:rPr>
                <w:rFonts w:cs="Verdana"/>
                <w:color w:val="000000"/>
                <w:lang w:val="en-CA"/>
              </w:rPr>
              <w:t>ode</w:t>
            </w:r>
          </w:p>
        </w:tc>
        <w:tc>
          <w:tcPr>
            <w:tcW w:w="7371" w:type="dxa"/>
          </w:tcPr>
          <w:p w14:paraId="56D6F1EE" w14:textId="77777777" w:rsidR="0092494C" w:rsidRPr="00082A3D" w:rsidRDefault="0092494C" w:rsidP="009202FF">
            <w:pPr>
              <w:autoSpaceDE w:val="0"/>
              <w:autoSpaceDN w:val="0"/>
              <w:adjustRightInd w:val="0"/>
              <w:spacing w:after="0" w:line="240" w:lineRule="auto"/>
              <w:rPr>
                <w:rFonts w:cs="Verdana"/>
                <w:color w:val="000000"/>
                <w:lang w:val="en-CA"/>
              </w:rPr>
            </w:pPr>
            <w:r w:rsidRPr="00082A3D">
              <w:rPr>
                <w:rFonts w:cs="Verdana"/>
                <w:color w:val="000000"/>
                <w:lang w:val="en-CA"/>
              </w:rPr>
              <w:t xml:space="preserve">The </w:t>
            </w:r>
            <w:r w:rsidR="006500E3" w:rsidRPr="00082A3D">
              <w:rPr>
                <w:rFonts w:cs="Verdana"/>
                <w:color w:val="000000"/>
                <w:lang w:val="en-CA"/>
              </w:rPr>
              <w:t xml:space="preserve">code that is assigned by </w:t>
            </w:r>
            <w:r w:rsidRPr="00082A3D">
              <w:rPr>
                <w:rFonts w:cs="Verdana"/>
                <w:color w:val="000000"/>
                <w:lang w:val="en-CA"/>
              </w:rPr>
              <w:t>Health Canada.  It is intended to be used as the unique</w:t>
            </w:r>
            <w:r w:rsidR="006500E3" w:rsidRPr="00082A3D">
              <w:rPr>
                <w:rFonts w:cs="Verdana"/>
                <w:color w:val="000000"/>
                <w:lang w:val="en-CA"/>
              </w:rPr>
              <w:t xml:space="preserve"> meaningless</w:t>
            </w:r>
            <w:r w:rsidRPr="00082A3D">
              <w:rPr>
                <w:rFonts w:cs="Verdana"/>
                <w:color w:val="000000"/>
                <w:lang w:val="en-CA"/>
              </w:rPr>
              <w:t xml:space="preserve"> </w:t>
            </w:r>
            <w:r w:rsidR="006500E3" w:rsidRPr="00082A3D">
              <w:rPr>
                <w:rFonts w:cs="Verdana"/>
                <w:color w:val="000000"/>
                <w:lang w:val="en-CA"/>
              </w:rPr>
              <w:t>identifier</w:t>
            </w:r>
            <w:r w:rsidRPr="00082A3D">
              <w:rPr>
                <w:rFonts w:cs="Verdana"/>
                <w:color w:val="000000"/>
                <w:lang w:val="en-CA"/>
              </w:rPr>
              <w:t xml:space="preserve"> to represent a </w:t>
            </w:r>
            <w:r w:rsidR="006500E3" w:rsidRPr="00082A3D">
              <w:rPr>
                <w:rFonts w:cs="Verdana"/>
                <w:color w:val="000000"/>
                <w:lang w:val="en-CA"/>
              </w:rPr>
              <w:t>NTP</w:t>
            </w:r>
            <w:r w:rsidRPr="00082A3D">
              <w:rPr>
                <w:rFonts w:cs="Verdana"/>
                <w:color w:val="000000"/>
                <w:lang w:val="en-CA"/>
              </w:rPr>
              <w:t>.</w:t>
            </w:r>
          </w:p>
          <w:p w14:paraId="5DE0CC31" w14:textId="6A3A1ACB" w:rsidR="0092494C" w:rsidRPr="00082A3D" w:rsidRDefault="0092494C" w:rsidP="006500E3">
            <w:pPr>
              <w:autoSpaceDE w:val="0"/>
              <w:autoSpaceDN w:val="0"/>
              <w:adjustRightInd w:val="0"/>
              <w:spacing w:after="0" w:line="240" w:lineRule="auto"/>
              <w:rPr>
                <w:rFonts w:cs="Verdana"/>
                <w:color w:val="000000"/>
                <w:lang w:val="en-CA"/>
              </w:rPr>
            </w:pPr>
            <w:r w:rsidRPr="00082A3D">
              <w:rPr>
                <w:rFonts w:cs="Verdana"/>
                <w:color w:val="000000"/>
                <w:lang w:val="en-CA"/>
              </w:rPr>
              <w:t xml:space="preserve">There are </w:t>
            </w:r>
            <w:r w:rsidR="000C1EBD">
              <w:rPr>
                <w:rFonts w:cs="Verdana"/>
                <w:color w:val="000000"/>
                <w:lang w:val="en-CA"/>
              </w:rPr>
              <w:t xml:space="preserve">no </w:t>
            </w:r>
            <w:r w:rsidRPr="00082A3D">
              <w:rPr>
                <w:rFonts w:cs="Verdana"/>
                <w:color w:val="000000"/>
                <w:lang w:val="en-CA"/>
              </w:rPr>
              <w:t>leading zeros</w:t>
            </w:r>
            <w:r w:rsidR="004D670C">
              <w:rPr>
                <w:rFonts w:cs="Verdana"/>
                <w:color w:val="000000"/>
                <w:lang w:val="en-CA"/>
              </w:rPr>
              <w:t>.</w:t>
            </w:r>
          </w:p>
        </w:tc>
      </w:tr>
      <w:tr w:rsidR="0092494C" w:rsidRPr="00681DD2" w14:paraId="33729216" w14:textId="77777777" w:rsidTr="00DB1D64">
        <w:trPr>
          <w:trHeight w:val="739"/>
        </w:trPr>
        <w:tc>
          <w:tcPr>
            <w:tcW w:w="1668" w:type="dxa"/>
          </w:tcPr>
          <w:p w14:paraId="54B47205" w14:textId="74A84990" w:rsidR="0092494C" w:rsidRPr="00082A3D" w:rsidRDefault="00B37071" w:rsidP="00B37071">
            <w:pPr>
              <w:autoSpaceDE w:val="0"/>
              <w:autoSpaceDN w:val="0"/>
              <w:adjustRightInd w:val="0"/>
              <w:spacing w:after="0" w:line="240" w:lineRule="auto"/>
              <w:rPr>
                <w:rFonts w:cs="Verdana"/>
                <w:color w:val="000000"/>
                <w:lang w:val="en-CA"/>
              </w:rPr>
            </w:pPr>
            <w:r>
              <w:rPr>
                <w:rFonts w:cs="Verdana"/>
                <w:color w:val="000000"/>
                <w:lang w:val="en-CA"/>
              </w:rPr>
              <w:t>NTP f</w:t>
            </w:r>
            <w:r w:rsidR="0092494C" w:rsidRPr="00082A3D">
              <w:rPr>
                <w:rFonts w:cs="Verdana"/>
                <w:color w:val="000000"/>
                <w:lang w:val="en-CA"/>
              </w:rPr>
              <w:t xml:space="preserve">ormal </w:t>
            </w:r>
            <w:r>
              <w:rPr>
                <w:rFonts w:cs="Verdana"/>
                <w:color w:val="000000"/>
                <w:lang w:val="en-CA"/>
              </w:rPr>
              <w:t>n</w:t>
            </w:r>
            <w:r w:rsidR="0092494C" w:rsidRPr="00082A3D">
              <w:rPr>
                <w:rFonts w:cs="Verdana"/>
                <w:color w:val="000000"/>
                <w:lang w:val="en-CA"/>
              </w:rPr>
              <w:t xml:space="preserve">ame </w:t>
            </w:r>
          </w:p>
        </w:tc>
        <w:tc>
          <w:tcPr>
            <w:tcW w:w="7371" w:type="dxa"/>
          </w:tcPr>
          <w:p w14:paraId="2A4BA7D6" w14:textId="5E89C212" w:rsidR="0092494C" w:rsidRPr="00082A3D" w:rsidRDefault="0092494C" w:rsidP="00F125D5">
            <w:pPr>
              <w:autoSpaceDE w:val="0"/>
              <w:autoSpaceDN w:val="0"/>
              <w:adjustRightInd w:val="0"/>
              <w:spacing w:after="0" w:line="240" w:lineRule="auto"/>
              <w:rPr>
                <w:rFonts w:cs="Verdana"/>
                <w:color w:val="000000"/>
                <w:lang w:val="en-CA"/>
              </w:rPr>
            </w:pPr>
            <w:r w:rsidRPr="00082A3D">
              <w:rPr>
                <w:rFonts w:cs="Verdana"/>
                <w:color w:val="000000"/>
                <w:lang w:val="en-CA"/>
              </w:rPr>
              <w:t xml:space="preserve">The unambiguous description of the </w:t>
            </w:r>
            <w:r w:rsidR="006500E3" w:rsidRPr="00082A3D">
              <w:rPr>
                <w:rFonts w:cs="Verdana"/>
                <w:color w:val="000000"/>
                <w:lang w:val="en-CA"/>
              </w:rPr>
              <w:t>Non-proprietary Therapeutic Product</w:t>
            </w:r>
            <w:r w:rsidRPr="00082A3D">
              <w:rPr>
                <w:rFonts w:cs="Verdana"/>
                <w:color w:val="000000"/>
                <w:lang w:val="en-CA"/>
              </w:rPr>
              <w:t xml:space="preserve"> that includes details necessary to distinguish it from other similar products </w:t>
            </w:r>
            <w:r w:rsidR="006500E3" w:rsidRPr="00082A3D">
              <w:rPr>
                <w:rFonts w:cs="Verdana"/>
                <w:color w:val="000000"/>
                <w:lang w:val="en-CA"/>
              </w:rPr>
              <w:t xml:space="preserve">as defined in </w:t>
            </w:r>
            <w:hyperlink w:anchor="_Non-Proprietary_Therapeutic_Product" w:history="1">
              <w:r w:rsidR="008F75E7" w:rsidRPr="00F125D5">
                <w:rPr>
                  <w:rStyle w:val="Hyperlink"/>
                  <w:rFonts w:cs="Verdana"/>
                  <w:lang w:val="en-CA"/>
                </w:rPr>
                <w:t xml:space="preserve">Section </w:t>
              </w:r>
              <w:r w:rsidR="00F125D5" w:rsidRPr="00F125D5">
                <w:rPr>
                  <w:rStyle w:val="Hyperlink"/>
                  <w:rFonts w:cs="Verdana"/>
                  <w:lang w:val="en-CA"/>
                </w:rPr>
                <w:t>8</w:t>
              </w:r>
            </w:hyperlink>
            <w:r w:rsidR="00E9021E">
              <w:rPr>
                <w:rFonts w:cs="Verdana"/>
                <w:color w:val="000000"/>
                <w:lang w:val="en-CA"/>
              </w:rPr>
              <w:t xml:space="preserve"> of this document</w:t>
            </w:r>
            <w:r w:rsidR="006500E3" w:rsidRPr="00082A3D">
              <w:rPr>
                <w:rFonts w:cs="Verdana"/>
                <w:color w:val="000000"/>
                <w:lang w:val="en-CA"/>
              </w:rPr>
              <w:t xml:space="preserve">.  </w:t>
            </w:r>
          </w:p>
        </w:tc>
      </w:tr>
      <w:tr w:rsidR="0092494C" w:rsidRPr="00681DD2" w14:paraId="6AE8C387" w14:textId="77777777" w:rsidTr="008F5C89">
        <w:trPr>
          <w:trHeight w:val="483"/>
        </w:trPr>
        <w:tc>
          <w:tcPr>
            <w:tcW w:w="1668" w:type="dxa"/>
          </w:tcPr>
          <w:p w14:paraId="4D5B2B8F" w14:textId="6429898E" w:rsidR="0092494C" w:rsidRPr="00082A3D" w:rsidRDefault="00B37071" w:rsidP="00B37071">
            <w:pPr>
              <w:autoSpaceDE w:val="0"/>
              <w:autoSpaceDN w:val="0"/>
              <w:adjustRightInd w:val="0"/>
              <w:spacing w:after="0" w:line="240" w:lineRule="auto"/>
              <w:rPr>
                <w:rFonts w:cs="Verdana"/>
                <w:color w:val="000000"/>
                <w:lang w:val="en-CA"/>
              </w:rPr>
            </w:pPr>
            <w:r>
              <w:rPr>
                <w:rFonts w:cs="Verdana"/>
                <w:color w:val="000000"/>
                <w:lang w:val="en-CA"/>
              </w:rPr>
              <w:t>NTP d</w:t>
            </w:r>
            <w:r w:rsidR="0092494C" w:rsidRPr="00082A3D">
              <w:rPr>
                <w:rFonts w:cs="Verdana"/>
                <w:color w:val="000000"/>
                <w:lang w:val="en-CA"/>
              </w:rPr>
              <w:t xml:space="preserve">escription EN </w:t>
            </w:r>
          </w:p>
        </w:tc>
        <w:tc>
          <w:tcPr>
            <w:tcW w:w="7371" w:type="dxa"/>
          </w:tcPr>
          <w:p w14:paraId="1440DD68" w14:textId="1AADF232" w:rsidR="00015595" w:rsidRDefault="00015595" w:rsidP="00015595">
            <w:pPr>
              <w:autoSpaceDE w:val="0"/>
              <w:autoSpaceDN w:val="0"/>
              <w:adjustRightInd w:val="0"/>
              <w:spacing w:after="0" w:line="240" w:lineRule="auto"/>
              <w:rPr>
                <w:rFonts w:cs="Verdana"/>
                <w:color w:val="000000"/>
                <w:lang w:val="en-CA"/>
              </w:rPr>
            </w:pPr>
            <w:r>
              <w:rPr>
                <w:rFonts w:cs="Verdana"/>
                <w:color w:val="000000"/>
                <w:lang w:val="en-CA"/>
              </w:rPr>
              <w:t xml:space="preserve">Not defined for this release of </w:t>
            </w:r>
            <w:r w:rsidR="00AF0379">
              <w:rPr>
                <w:rFonts w:cs="Verdana"/>
                <w:color w:val="000000"/>
                <w:lang w:val="en-CA"/>
              </w:rPr>
              <w:t>Editorial Guidelines</w:t>
            </w:r>
            <w:r w:rsidR="000C1EBD">
              <w:rPr>
                <w:rFonts w:cs="Verdana"/>
                <w:color w:val="000000"/>
                <w:lang w:val="en-CA"/>
              </w:rPr>
              <w:t>.</w:t>
            </w:r>
          </w:p>
          <w:p w14:paraId="5B551A8F" w14:textId="05339FB7" w:rsidR="0092494C" w:rsidRPr="00082A3D" w:rsidRDefault="0092494C" w:rsidP="00513C4B">
            <w:pPr>
              <w:autoSpaceDE w:val="0"/>
              <w:autoSpaceDN w:val="0"/>
              <w:adjustRightInd w:val="0"/>
              <w:spacing w:after="0" w:line="240" w:lineRule="auto"/>
              <w:rPr>
                <w:rFonts w:cs="Verdana"/>
                <w:color w:val="000000"/>
                <w:lang w:val="en-CA"/>
              </w:rPr>
            </w:pPr>
            <w:r w:rsidRPr="00082A3D">
              <w:rPr>
                <w:rFonts w:cs="Verdana"/>
                <w:color w:val="000000"/>
                <w:lang w:val="en-CA"/>
              </w:rPr>
              <w:t xml:space="preserve">The </w:t>
            </w:r>
            <w:r w:rsidR="00015595" w:rsidRPr="00082A3D">
              <w:rPr>
                <w:rFonts w:cs="Verdana"/>
                <w:color w:val="000000"/>
                <w:lang w:val="en-CA"/>
              </w:rPr>
              <w:t>user-friendly</w:t>
            </w:r>
            <w:r w:rsidRPr="00082A3D">
              <w:rPr>
                <w:rFonts w:cs="Verdana"/>
                <w:color w:val="000000"/>
                <w:lang w:val="en-CA"/>
              </w:rPr>
              <w:t xml:space="preserve"> English description that may be used for web applications or the</w:t>
            </w:r>
            <w:r w:rsidR="00DB1D64">
              <w:rPr>
                <w:rFonts w:cs="Verdana"/>
                <w:color w:val="000000"/>
                <w:lang w:val="en-CA"/>
              </w:rPr>
              <w:t xml:space="preserve"> user interface for any system.</w:t>
            </w:r>
          </w:p>
        </w:tc>
      </w:tr>
      <w:tr w:rsidR="0092494C" w:rsidRPr="00681DD2" w14:paraId="35493155" w14:textId="77777777" w:rsidTr="008F5C89">
        <w:trPr>
          <w:trHeight w:val="363"/>
        </w:trPr>
        <w:tc>
          <w:tcPr>
            <w:tcW w:w="1668" w:type="dxa"/>
          </w:tcPr>
          <w:p w14:paraId="7EA1FB3D" w14:textId="75A815FA" w:rsidR="0092494C" w:rsidRPr="00082A3D" w:rsidRDefault="00B37071" w:rsidP="00B37071">
            <w:pPr>
              <w:autoSpaceDE w:val="0"/>
              <w:autoSpaceDN w:val="0"/>
              <w:adjustRightInd w:val="0"/>
              <w:spacing w:after="0" w:line="240" w:lineRule="auto"/>
              <w:rPr>
                <w:rFonts w:cs="Verdana"/>
                <w:color w:val="000000"/>
                <w:lang w:val="en-CA"/>
              </w:rPr>
            </w:pPr>
            <w:r>
              <w:rPr>
                <w:rFonts w:cs="Verdana"/>
                <w:color w:val="000000"/>
                <w:lang w:val="en-CA"/>
              </w:rPr>
              <w:t>NTP d</w:t>
            </w:r>
            <w:r w:rsidR="0092494C" w:rsidRPr="00082A3D">
              <w:rPr>
                <w:rFonts w:cs="Verdana"/>
                <w:color w:val="000000"/>
                <w:lang w:val="en-CA"/>
              </w:rPr>
              <w:t xml:space="preserve">escription FR </w:t>
            </w:r>
          </w:p>
        </w:tc>
        <w:tc>
          <w:tcPr>
            <w:tcW w:w="7371" w:type="dxa"/>
          </w:tcPr>
          <w:p w14:paraId="177A9961" w14:textId="61BE1D8B" w:rsidR="00015595" w:rsidRDefault="00015595" w:rsidP="00015595">
            <w:pPr>
              <w:autoSpaceDE w:val="0"/>
              <w:autoSpaceDN w:val="0"/>
              <w:adjustRightInd w:val="0"/>
              <w:spacing w:after="0" w:line="240" w:lineRule="auto"/>
              <w:rPr>
                <w:rFonts w:cs="Verdana"/>
                <w:color w:val="000000"/>
                <w:lang w:val="en-CA"/>
              </w:rPr>
            </w:pPr>
            <w:r>
              <w:rPr>
                <w:rFonts w:cs="Verdana"/>
                <w:color w:val="000000"/>
                <w:lang w:val="en-CA"/>
              </w:rPr>
              <w:t xml:space="preserve">Not defined for this release of </w:t>
            </w:r>
            <w:r w:rsidR="00AF0379">
              <w:rPr>
                <w:rFonts w:cs="Verdana"/>
                <w:color w:val="000000"/>
                <w:lang w:val="en-CA"/>
              </w:rPr>
              <w:t>Editorial Guidelines</w:t>
            </w:r>
            <w:r w:rsidR="000C1EBD">
              <w:rPr>
                <w:rFonts w:cs="Verdana"/>
                <w:color w:val="000000"/>
                <w:lang w:val="en-CA"/>
              </w:rPr>
              <w:t>.</w:t>
            </w:r>
          </w:p>
          <w:p w14:paraId="02C0B0BF" w14:textId="5BDA9B8D" w:rsidR="0092494C" w:rsidRPr="00082A3D" w:rsidRDefault="0092494C" w:rsidP="00513C4B">
            <w:pPr>
              <w:autoSpaceDE w:val="0"/>
              <w:autoSpaceDN w:val="0"/>
              <w:adjustRightInd w:val="0"/>
              <w:spacing w:after="0" w:line="240" w:lineRule="auto"/>
              <w:rPr>
                <w:rFonts w:cs="Verdana"/>
                <w:color w:val="000000"/>
                <w:lang w:val="en-CA"/>
              </w:rPr>
            </w:pPr>
            <w:r w:rsidRPr="00082A3D">
              <w:rPr>
                <w:rFonts w:cs="Verdana"/>
                <w:color w:val="000000"/>
                <w:lang w:val="en-CA"/>
              </w:rPr>
              <w:t xml:space="preserve">The </w:t>
            </w:r>
            <w:r w:rsidR="00015595" w:rsidRPr="00082A3D">
              <w:rPr>
                <w:rFonts w:cs="Verdana"/>
                <w:color w:val="000000"/>
                <w:lang w:val="en-CA"/>
              </w:rPr>
              <w:t>user-friendly</w:t>
            </w:r>
            <w:r w:rsidRPr="00082A3D">
              <w:rPr>
                <w:rFonts w:cs="Verdana"/>
                <w:color w:val="000000"/>
                <w:lang w:val="en-CA"/>
              </w:rPr>
              <w:t xml:space="preserve"> French description that may be used for web applications or the</w:t>
            </w:r>
            <w:r w:rsidR="00DB1D64">
              <w:rPr>
                <w:rFonts w:cs="Verdana"/>
                <w:color w:val="000000"/>
                <w:lang w:val="en-CA"/>
              </w:rPr>
              <w:t xml:space="preserve"> user interface for any system.</w:t>
            </w:r>
          </w:p>
        </w:tc>
      </w:tr>
      <w:tr w:rsidR="00254CEC" w:rsidRPr="00082A3D" w14:paraId="0CE827A0" w14:textId="77777777" w:rsidTr="008F5C89">
        <w:trPr>
          <w:trHeight w:val="497"/>
        </w:trPr>
        <w:tc>
          <w:tcPr>
            <w:tcW w:w="1668" w:type="dxa"/>
          </w:tcPr>
          <w:p w14:paraId="6CEEBE07" w14:textId="4AA68CB9" w:rsidR="00254CEC" w:rsidRPr="00082A3D" w:rsidRDefault="00B37071" w:rsidP="00B37071">
            <w:pPr>
              <w:autoSpaceDE w:val="0"/>
              <w:autoSpaceDN w:val="0"/>
              <w:adjustRightInd w:val="0"/>
              <w:spacing w:after="0" w:line="240" w:lineRule="auto"/>
              <w:rPr>
                <w:rFonts w:cs="Verdana"/>
                <w:color w:val="000000"/>
                <w:lang w:val="en-CA"/>
              </w:rPr>
            </w:pPr>
            <w:r>
              <w:rPr>
                <w:rFonts w:cs="Verdana"/>
                <w:color w:val="000000"/>
                <w:lang w:val="en-CA"/>
              </w:rPr>
              <w:t>NTP s</w:t>
            </w:r>
            <w:r w:rsidR="00254CEC" w:rsidRPr="00082A3D">
              <w:rPr>
                <w:rFonts w:cs="Verdana"/>
                <w:color w:val="000000"/>
                <w:lang w:val="en-CA"/>
              </w:rPr>
              <w:t>tatus</w:t>
            </w:r>
          </w:p>
        </w:tc>
        <w:tc>
          <w:tcPr>
            <w:tcW w:w="7371" w:type="dxa"/>
          </w:tcPr>
          <w:p w14:paraId="1DFCF8F9" w14:textId="77777777" w:rsidR="00254CEC" w:rsidRPr="00082A3D" w:rsidRDefault="00254CEC" w:rsidP="00C50A0E">
            <w:pPr>
              <w:autoSpaceDE w:val="0"/>
              <w:autoSpaceDN w:val="0"/>
              <w:adjustRightInd w:val="0"/>
              <w:spacing w:after="0" w:line="240" w:lineRule="auto"/>
              <w:rPr>
                <w:rFonts w:cs="Verdana"/>
                <w:color w:val="000000"/>
                <w:lang w:val="en-CA"/>
              </w:rPr>
            </w:pPr>
            <w:r w:rsidRPr="00082A3D">
              <w:rPr>
                <w:rFonts w:cs="Verdana"/>
                <w:color w:val="000000"/>
                <w:lang w:val="en-CA"/>
              </w:rPr>
              <w:t>The lifecycle state for the product</w:t>
            </w:r>
            <w:r>
              <w:rPr>
                <w:rFonts w:cs="Verdana"/>
                <w:color w:val="000000"/>
                <w:lang w:val="en-CA"/>
              </w:rPr>
              <w:t xml:space="preserve"> (i.e. not the terminology concept status)</w:t>
            </w:r>
            <w:r w:rsidRPr="00082A3D">
              <w:rPr>
                <w:rFonts w:cs="Verdana"/>
                <w:color w:val="000000"/>
                <w:lang w:val="en-CA"/>
              </w:rPr>
              <w:t xml:space="preserve">.  Allowable values for status include Active and Inactive. See Section 4 for more detail.  </w:t>
            </w:r>
          </w:p>
        </w:tc>
      </w:tr>
      <w:tr w:rsidR="00254CEC" w:rsidRPr="00082A3D" w14:paraId="29065EE7" w14:textId="77777777" w:rsidTr="008F5C89">
        <w:trPr>
          <w:trHeight w:val="497"/>
        </w:trPr>
        <w:tc>
          <w:tcPr>
            <w:tcW w:w="1668" w:type="dxa"/>
          </w:tcPr>
          <w:p w14:paraId="4144DD52" w14:textId="7813302D" w:rsidR="00254CEC" w:rsidRPr="00082A3D" w:rsidRDefault="00B37071" w:rsidP="00B37071">
            <w:pPr>
              <w:autoSpaceDE w:val="0"/>
              <w:autoSpaceDN w:val="0"/>
              <w:adjustRightInd w:val="0"/>
              <w:spacing w:after="0" w:line="240" w:lineRule="auto"/>
              <w:rPr>
                <w:rFonts w:cs="Verdana"/>
                <w:color w:val="000000"/>
                <w:lang w:val="en-CA"/>
              </w:rPr>
            </w:pPr>
            <w:r>
              <w:rPr>
                <w:rFonts w:cs="Verdana"/>
                <w:color w:val="000000"/>
                <w:lang w:val="en-CA"/>
              </w:rPr>
              <w:t>NTP s</w:t>
            </w:r>
            <w:r w:rsidR="00254CEC">
              <w:rPr>
                <w:rFonts w:cs="Verdana"/>
                <w:color w:val="000000"/>
                <w:lang w:val="en-CA"/>
              </w:rPr>
              <w:t xml:space="preserve">tatus </w:t>
            </w:r>
            <w:r>
              <w:rPr>
                <w:rFonts w:cs="Verdana"/>
                <w:color w:val="000000"/>
                <w:lang w:val="en-CA"/>
              </w:rPr>
              <w:t>d</w:t>
            </w:r>
            <w:r w:rsidR="00254CEC">
              <w:rPr>
                <w:rFonts w:cs="Verdana"/>
                <w:color w:val="000000"/>
                <w:lang w:val="en-CA"/>
              </w:rPr>
              <w:t>ate</w:t>
            </w:r>
          </w:p>
        </w:tc>
        <w:tc>
          <w:tcPr>
            <w:tcW w:w="7371" w:type="dxa"/>
          </w:tcPr>
          <w:p w14:paraId="09EB7579" w14:textId="39972B7A" w:rsidR="00254CEC" w:rsidRPr="00082A3D" w:rsidRDefault="00254CEC" w:rsidP="00DB1D64">
            <w:pPr>
              <w:autoSpaceDE w:val="0"/>
              <w:autoSpaceDN w:val="0"/>
              <w:adjustRightInd w:val="0"/>
              <w:spacing w:after="0" w:line="240" w:lineRule="auto"/>
              <w:rPr>
                <w:rFonts w:cs="Verdana"/>
                <w:color w:val="000000"/>
                <w:lang w:val="en-CA"/>
              </w:rPr>
            </w:pPr>
            <w:r w:rsidRPr="005A48F3">
              <w:rPr>
                <w:rFonts w:cs="Verdana"/>
                <w:color w:val="000000"/>
                <w:lang w:val="en-CA"/>
              </w:rPr>
              <w:t xml:space="preserve">This is the date of the product status as </w:t>
            </w:r>
            <w:r w:rsidR="00DB1D64">
              <w:rPr>
                <w:rFonts w:cs="Verdana"/>
                <w:color w:val="000000"/>
                <w:lang w:val="en-CA"/>
              </w:rPr>
              <w:t>it</w:t>
            </w:r>
            <w:r w:rsidRPr="005A48F3">
              <w:rPr>
                <w:rFonts w:cs="Verdana"/>
                <w:color w:val="000000"/>
                <w:lang w:val="en-CA"/>
              </w:rPr>
              <w:t xml:space="preserve"> appears in </w:t>
            </w:r>
            <w:r w:rsidR="00DB1D64">
              <w:rPr>
                <w:rFonts w:cs="Verdana"/>
                <w:color w:val="000000"/>
                <w:lang w:val="en-CA"/>
              </w:rPr>
              <w:t>the</w:t>
            </w:r>
            <w:r w:rsidRPr="005A48F3">
              <w:rPr>
                <w:rFonts w:cs="Verdana"/>
                <w:color w:val="000000"/>
                <w:lang w:val="en-CA"/>
              </w:rPr>
              <w:t xml:space="preserve"> </w:t>
            </w:r>
            <w:r w:rsidR="00513C4B" w:rsidRPr="005A48F3">
              <w:rPr>
                <w:rFonts w:cs="Verdana"/>
                <w:color w:val="000000"/>
                <w:lang w:val="en-CA"/>
              </w:rPr>
              <w:t>file</w:t>
            </w:r>
            <w:r w:rsidR="00DB1D64">
              <w:rPr>
                <w:rFonts w:cs="Verdana"/>
                <w:color w:val="000000"/>
                <w:lang w:val="en-CA"/>
              </w:rPr>
              <w:t>,</w:t>
            </w:r>
            <w:r w:rsidR="00513C4B">
              <w:rPr>
                <w:rFonts w:cs="Verdana"/>
                <w:color w:val="000000"/>
                <w:lang w:val="en-CA"/>
              </w:rPr>
              <w:t xml:space="preserve"> in the format YYYYMMDD</w:t>
            </w:r>
            <w:r w:rsidR="000C1EBD">
              <w:rPr>
                <w:rFonts w:cs="Verdana"/>
                <w:color w:val="000000"/>
                <w:lang w:val="en-CA"/>
              </w:rPr>
              <w:t>.</w:t>
            </w:r>
          </w:p>
        </w:tc>
      </w:tr>
      <w:tr w:rsidR="006500E3" w:rsidRPr="00681DD2" w14:paraId="1855AC24" w14:textId="77777777" w:rsidTr="008F5C89">
        <w:trPr>
          <w:trHeight w:val="497"/>
        </w:trPr>
        <w:tc>
          <w:tcPr>
            <w:tcW w:w="1668" w:type="dxa"/>
          </w:tcPr>
          <w:p w14:paraId="558A2DBE" w14:textId="1F1FBEB3" w:rsidR="006500E3" w:rsidRPr="00760D32" w:rsidRDefault="00B37071" w:rsidP="009202FF">
            <w:pPr>
              <w:autoSpaceDE w:val="0"/>
              <w:autoSpaceDN w:val="0"/>
              <w:adjustRightInd w:val="0"/>
              <w:spacing w:after="0" w:line="240" w:lineRule="auto"/>
              <w:rPr>
                <w:rFonts w:cs="Verdana"/>
                <w:color w:val="000000"/>
                <w:lang w:val="en-CA"/>
              </w:rPr>
            </w:pPr>
            <w:r>
              <w:rPr>
                <w:rFonts w:cs="Verdana"/>
                <w:color w:val="000000"/>
                <w:lang w:val="en-CA"/>
              </w:rPr>
              <w:t>NTP type</w:t>
            </w:r>
          </w:p>
        </w:tc>
        <w:tc>
          <w:tcPr>
            <w:tcW w:w="7371" w:type="dxa"/>
          </w:tcPr>
          <w:p w14:paraId="5E6308CE" w14:textId="3AACF6FA" w:rsidR="00491851" w:rsidRPr="00082A3D" w:rsidRDefault="009A4DE3" w:rsidP="00760D32">
            <w:pPr>
              <w:autoSpaceDE w:val="0"/>
              <w:autoSpaceDN w:val="0"/>
              <w:adjustRightInd w:val="0"/>
              <w:spacing w:after="0" w:line="240" w:lineRule="auto"/>
              <w:rPr>
                <w:rFonts w:cs="Verdana"/>
                <w:color w:val="000000"/>
                <w:lang w:val="en-CA"/>
              </w:rPr>
            </w:pPr>
            <w:r>
              <w:t>Indicates combination products that contain two or more manufactured items that contain active ingredient substance(s).</w:t>
            </w:r>
          </w:p>
        </w:tc>
      </w:tr>
    </w:tbl>
    <w:p w14:paraId="29B9AABC" w14:textId="77777777" w:rsidR="00681DD2" w:rsidRDefault="00681DD2" w:rsidP="00DA19F8">
      <w:pPr>
        <w:pStyle w:val="NormalWeb"/>
        <w:spacing w:before="0" w:beforeAutospacing="0" w:after="0" w:afterAutospacing="0"/>
      </w:pPr>
    </w:p>
    <w:p w14:paraId="52D7B6FA" w14:textId="12037C21" w:rsidR="00681DD2" w:rsidRDefault="0087333B" w:rsidP="0087333B">
      <w:pPr>
        <w:pStyle w:val="Heading2"/>
        <w:rPr>
          <w:rFonts w:eastAsiaTheme="minorHAnsi"/>
        </w:rPr>
      </w:pPr>
      <w:bookmarkStart w:id="14" w:name="_The_NTP_Class"/>
      <w:bookmarkStart w:id="15" w:name="_Toc476299296"/>
      <w:bookmarkEnd w:id="14"/>
      <w:r>
        <w:rPr>
          <w:rFonts w:eastAsiaTheme="minorHAnsi"/>
        </w:rPr>
        <w:t>The NTP Class</w:t>
      </w:r>
      <w:bookmarkEnd w:id="15"/>
    </w:p>
    <w:p w14:paraId="38937601" w14:textId="1C00E4C8" w:rsidR="00DA19F8" w:rsidRDefault="00DA19F8" w:rsidP="00DA19F8">
      <w:pPr>
        <w:pStyle w:val="NormalWeb"/>
        <w:spacing w:before="0" w:beforeAutospacing="0" w:after="0" w:afterAutospacing="0"/>
        <w:rPr>
          <w:rFonts w:asciiTheme="minorHAnsi" w:eastAsiaTheme="minorHAnsi" w:hAnsiTheme="minorHAnsi" w:cstheme="minorBidi"/>
          <w:sz w:val="22"/>
          <w:szCs w:val="22"/>
          <w:lang w:val="en-GB" w:eastAsia="en-US"/>
        </w:rPr>
      </w:pPr>
      <w:r w:rsidRPr="00DA19F8">
        <w:rPr>
          <w:rFonts w:asciiTheme="minorHAnsi" w:eastAsiaTheme="minorHAnsi" w:hAnsiTheme="minorHAnsi" w:cstheme="minorBidi"/>
          <w:sz w:val="22"/>
          <w:szCs w:val="22"/>
          <w:lang w:val="en-GB" w:eastAsia="en-US"/>
        </w:rPr>
        <w:t xml:space="preserve">An NTP is defined </w:t>
      </w:r>
      <w:r w:rsidR="001A2038">
        <w:rPr>
          <w:rFonts w:asciiTheme="minorHAnsi" w:eastAsiaTheme="minorHAnsi" w:hAnsiTheme="minorHAnsi" w:cstheme="minorBidi"/>
          <w:sz w:val="22"/>
          <w:szCs w:val="22"/>
          <w:lang w:val="en-GB" w:eastAsia="en-US"/>
        </w:rPr>
        <w:t>by</w:t>
      </w:r>
      <w:r w:rsidR="001A2038" w:rsidRPr="00DA19F8">
        <w:rPr>
          <w:rFonts w:asciiTheme="minorHAnsi" w:eastAsiaTheme="minorHAnsi" w:hAnsiTheme="minorHAnsi" w:cstheme="minorBidi"/>
          <w:sz w:val="22"/>
          <w:szCs w:val="22"/>
          <w:lang w:val="en-GB" w:eastAsia="en-US"/>
        </w:rPr>
        <w:t xml:space="preserve"> </w:t>
      </w:r>
      <w:r w:rsidRPr="00DA19F8">
        <w:rPr>
          <w:rFonts w:asciiTheme="minorHAnsi" w:eastAsiaTheme="minorHAnsi" w:hAnsiTheme="minorHAnsi" w:cstheme="minorBidi"/>
          <w:sz w:val="22"/>
          <w:szCs w:val="22"/>
          <w:lang w:val="en-GB" w:eastAsia="en-US"/>
        </w:rPr>
        <w:t xml:space="preserve">a unique combination </w:t>
      </w:r>
      <w:r w:rsidR="00EB50E5">
        <w:rPr>
          <w:rFonts w:asciiTheme="minorHAnsi" w:eastAsiaTheme="minorHAnsi" w:hAnsiTheme="minorHAnsi" w:cstheme="minorBidi"/>
          <w:sz w:val="22"/>
          <w:szCs w:val="22"/>
          <w:lang w:val="en-GB" w:eastAsia="en-US"/>
        </w:rPr>
        <w:t xml:space="preserve">of </w:t>
      </w:r>
      <w:r w:rsidRPr="006A5BA6">
        <w:rPr>
          <w:rFonts w:asciiTheme="minorHAnsi" w:eastAsiaTheme="minorHAnsi" w:hAnsiTheme="minorHAnsi" w:cstheme="minorBidi"/>
          <w:sz w:val="22"/>
          <w:szCs w:val="22"/>
          <w:lang w:val="en-GB" w:eastAsia="en-US"/>
        </w:rPr>
        <w:t>Substance-Strength Set(s)</w:t>
      </w:r>
      <w:r w:rsidR="009202FF" w:rsidRPr="006A5BA6">
        <w:rPr>
          <w:rFonts w:asciiTheme="minorHAnsi" w:eastAsiaTheme="minorHAnsi" w:hAnsiTheme="minorHAnsi" w:cstheme="minorBidi"/>
          <w:sz w:val="22"/>
          <w:szCs w:val="22"/>
          <w:lang w:val="en-GB" w:eastAsia="en-US"/>
        </w:rPr>
        <w:t xml:space="preserve"> </w:t>
      </w:r>
      <w:r w:rsidR="001A2038" w:rsidRPr="006A5BA6">
        <w:rPr>
          <w:rFonts w:asciiTheme="minorHAnsi" w:eastAsiaTheme="minorHAnsi" w:hAnsiTheme="minorHAnsi" w:cstheme="minorBidi"/>
          <w:sz w:val="22"/>
          <w:szCs w:val="22"/>
          <w:lang w:val="en-GB" w:eastAsia="en-US"/>
        </w:rPr>
        <w:t>(</w:t>
      </w:r>
      <w:r w:rsidR="009202FF" w:rsidRPr="006A5BA6">
        <w:rPr>
          <w:rFonts w:asciiTheme="minorHAnsi" w:eastAsiaTheme="minorHAnsi" w:hAnsiTheme="minorHAnsi" w:cstheme="minorBidi"/>
          <w:sz w:val="22"/>
          <w:szCs w:val="22"/>
          <w:lang w:val="en-GB" w:eastAsia="en-US"/>
        </w:rPr>
        <w:t xml:space="preserve">as described in </w:t>
      </w:r>
      <w:r w:rsidR="006A5BA6" w:rsidRPr="006A5BA6">
        <w:rPr>
          <w:rFonts w:asciiTheme="minorHAnsi" w:eastAsiaTheme="minorHAnsi" w:hAnsiTheme="minorHAnsi" w:cstheme="minorBidi"/>
          <w:sz w:val="22"/>
          <w:szCs w:val="22"/>
          <w:lang w:val="en-GB" w:eastAsia="en-US"/>
        </w:rPr>
        <w:t>Section 5</w:t>
      </w:r>
      <w:r w:rsidR="00E9021E">
        <w:rPr>
          <w:rFonts w:asciiTheme="minorHAnsi" w:eastAsiaTheme="minorHAnsi" w:hAnsiTheme="minorHAnsi" w:cstheme="minorBidi"/>
          <w:sz w:val="22"/>
          <w:szCs w:val="22"/>
          <w:lang w:val="en-GB" w:eastAsia="en-US"/>
        </w:rPr>
        <w:t xml:space="preserve"> of this document</w:t>
      </w:r>
      <w:r w:rsidR="006A5BA6">
        <w:rPr>
          <w:rFonts w:asciiTheme="minorHAnsi" w:eastAsiaTheme="minorHAnsi" w:hAnsiTheme="minorHAnsi" w:cstheme="minorBidi"/>
          <w:sz w:val="22"/>
          <w:szCs w:val="22"/>
          <w:lang w:val="en-GB" w:eastAsia="en-US"/>
        </w:rPr>
        <w:t>)</w:t>
      </w:r>
      <w:r w:rsidR="00EB50E5">
        <w:rPr>
          <w:rFonts w:asciiTheme="minorHAnsi" w:eastAsiaTheme="minorHAnsi" w:hAnsiTheme="minorHAnsi" w:cstheme="minorBidi"/>
          <w:sz w:val="22"/>
          <w:szCs w:val="22"/>
          <w:lang w:val="en-GB" w:eastAsia="en-US"/>
        </w:rPr>
        <w:t xml:space="preserve"> and </w:t>
      </w:r>
      <w:r w:rsidR="00EB50E5" w:rsidRPr="00DA19F8">
        <w:rPr>
          <w:rFonts w:asciiTheme="minorHAnsi" w:eastAsiaTheme="minorHAnsi" w:hAnsiTheme="minorHAnsi" w:cstheme="minorBidi"/>
          <w:sz w:val="22"/>
          <w:szCs w:val="22"/>
          <w:lang w:val="en-GB" w:eastAsia="en-US"/>
        </w:rPr>
        <w:t xml:space="preserve">Dose Form(s) </w:t>
      </w:r>
      <w:r w:rsidR="00EB50E5">
        <w:rPr>
          <w:rFonts w:asciiTheme="minorHAnsi" w:eastAsiaTheme="minorHAnsi" w:hAnsiTheme="minorHAnsi" w:cstheme="minorBidi"/>
          <w:sz w:val="22"/>
          <w:szCs w:val="22"/>
          <w:lang w:val="en-GB" w:eastAsia="en-US"/>
        </w:rPr>
        <w:t xml:space="preserve">(as described in </w:t>
      </w:r>
      <w:r w:rsidR="00EB50E5" w:rsidRPr="006A5BA6">
        <w:rPr>
          <w:rFonts w:asciiTheme="minorHAnsi" w:eastAsiaTheme="minorHAnsi" w:hAnsiTheme="minorHAnsi" w:cstheme="minorBidi"/>
          <w:sz w:val="22"/>
          <w:szCs w:val="22"/>
          <w:lang w:val="en-GB" w:eastAsia="en-US"/>
        </w:rPr>
        <w:t>Section 6</w:t>
      </w:r>
      <w:r w:rsidR="00EB50E5">
        <w:rPr>
          <w:rFonts w:asciiTheme="minorHAnsi" w:eastAsiaTheme="minorHAnsi" w:hAnsiTheme="minorHAnsi" w:cstheme="minorBidi"/>
          <w:sz w:val="22"/>
          <w:szCs w:val="22"/>
          <w:lang w:val="en-GB" w:eastAsia="en-US"/>
        </w:rPr>
        <w:t xml:space="preserve"> of this document)</w:t>
      </w:r>
      <w:r w:rsidRPr="006A5BA6">
        <w:rPr>
          <w:rFonts w:asciiTheme="minorHAnsi" w:eastAsiaTheme="minorHAnsi" w:hAnsiTheme="minorHAnsi" w:cstheme="minorBidi"/>
          <w:sz w:val="22"/>
          <w:szCs w:val="22"/>
          <w:lang w:val="en-GB" w:eastAsia="en-US"/>
        </w:rPr>
        <w:t xml:space="preserve">.   </w:t>
      </w:r>
      <w:r w:rsidR="000F006E" w:rsidRPr="006A5BA6">
        <w:rPr>
          <w:rFonts w:asciiTheme="minorHAnsi" w:eastAsiaTheme="minorHAnsi" w:hAnsiTheme="minorHAnsi" w:cstheme="minorBidi"/>
          <w:sz w:val="22"/>
          <w:szCs w:val="22"/>
          <w:lang w:val="en-GB" w:eastAsia="en-US"/>
        </w:rPr>
        <w:t xml:space="preserve">See </w:t>
      </w:r>
      <w:r w:rsidR="000F006E" w:rsidRPr="008F5C89">
        <w:rPr>
          <w:rFonts w:asciiTheme="minorHAnsi" w:eastAsiaTheme="minorHAnsi" w:hAnsiTheme="minorHAnsi" w:cstheme="minorBidi"/>
          <w:sz w:val="22"/>
          <w:szCs w:val="22"/>
          <w:lang w:val="en-GB" w:eastAsia="en-US"/>
        </w:rPr>
        <w:t xml:space="preserve">Figure 3 below.  </w:t>
      </w:r>
      <w:r w:rsidRPr="008F5C89">
        <w:rPr>
          <w:rFonts w:asciiTheme="minorHAnsi" w:eastAsiaTheme="minorHAnsi" w:hAnsiTheme="minorHAnsi" w:cstheme="minorBidi"/>
          <w:sz w:val="22"/>
          <w:szCs w:val="22"/>
          <w:lang w:val="en-GB" w:eastAsia="en-US"/>
        </w:rPr>
        <w:t xml:space="preserve">The information in the blue boxes </w:t>
      </w:r>
      <w:r w:rsidR="000F006E" w:rsidRPr="008F5C89">
        <w:rPr>
          <w:rFonts w:asciiTheme="minorHAnsi" w:eastAsiaTheme="minorHAnsi" w:hAnsiTheme="minorHAnsi" w:cstheme="minorBidi"/>
          <w:sz w:val="22"/>
          <w:szCs w:val="22"/>
          <w:lang w:val="en-GB" w:eastAsia="en-US"/>
        </w:rPr>
        <w:t xml:space="preserve">in Figure 3 </w:t>
      </w:r>
      <w:r w:rsidRPr="008F5C89">
        <w:rPr>
          <w:rFonts w:asciiTheme="minorHAnsi" w:eastAsiaTheme="minorHAnsi" w:hAnsiTheme="minorHAnsi" w:cstheme="minorBidi"/>
          <w:sz w:val="22"/>
          <w:szCs w:val="22"/>
          <w:lang w:val="en-GB" w:eastAsia="en-US"/>
        </w:rPr>
        <w:t xml:space="preserve">is not provided as part of the </w:t>
      </w:r>
      <w:r w:rsidR="00163ABA">
        <w:rPr>
          <w:rFonts w:asciiTheme="minorHAnsi" w:eastAsiaTheme="minorHAnsi" w:hAnsiTheme="minorHAnsi" w:cstheme="minorBidi"/>
          <w:sz w:val="22"/>
          <w:szCs w:val="22"/>
          <w:lang w:val="en-GB" w:eastAsia="en-US"/>
        </w:rPr>
        <w:t>Canadian Clinical Drug Data Set</w:t>
      </w:r>
      <w:r w:rsidRPr="008F5C89">
        <w:rPr>
          <w:rFonts w:asciiTheme="minorHAnsi" w:eastAsiaTheme="minorHAnsi" w:hAnsiTheme="minorHAnsi" w:cstheme="minorBidi"/>
          <w:sz w:val="22"/>
          <w:szCs w:val="22"/>
          <w:lang w:val="en-GB" w:eastAsia="en-US"/>
        </w:rPr>
        <w:t xml:space="preserve">, but it is necessary for the maintenance of the </w:t>
      </w:r>
      <w:r w:rsidR="00163ABA">
        <w:rPr>
          <w:rFonts w:asciiTheme="minorHAnsi" w:eastAsiaTheme="minorHAnsi" w:hAnsiTheme="minorHAnsi" w:cstheme="minorBidi"/>
          <w:sz w:val="22"/>
          <w:szCs w:val="22"/>
          <w:lang w:val="en-GB" w:eastAsia="en-US"/>
        </w:rPr>
        <w:t>Canadian Clinical Drug Data Set</w:t>
      </w:r>
      <w:r w:rsidRPr="008F5C89">
        <w:rPr>
          <w:rFonts w:asciiTheme="minorHAnsi" w:eastAsiaTheme="minorHAnsi" w:hAnsiTheme="minorHAnsi" w:cstheme="minorBidi"/>
          <w:sz w:val="22"/>
          <w:szCs w:val="22"/>
          <w:lang w:val="en-GB" w:eastAsia="en-US"/>
        </w:rPr>
        <w:t xml:space="preserve">, </w:t>
      </w:r>
      <w:r w:rsidR="00446663" w:rsidRPr="008F5C89">
        <w:rPr>
          <w:rFonts w:asciiTheme="minorHAnsi" w:eastAsiaTheme="minorHAnsi" w:hAnsiTheme="minorHAnsi" w:cstheme="minorBidi"/>
          <w:sz w:val="22"/>
          <w:szCs w:val="22"/>
          <w:lang w:val="en-GB" w:eastAsia="en-US"/>
        </w:rPr>
        <w:t xml:space="preserve">as well as </w:t>
      </w:r>
      <w:r w:rsidR="001A2038" w:rsidRPr="008F5C89">
        <w:rPr>
          <w:rFonts w:asciiTheme="minorHAnsi" w:eastAsiaTheme="minorHAnsi" w:hAnsiTheme="minorHAnsi" w:cstheme="minorBidi"/>
          <w:sz w:val="22"/>
          <w:szCs w:val="22"/>
          <w:lang w:val="en-GB" w:eastAsia="en-US"/>
        </w:rPr>
        <w:t>build</w:t>
      </w:r>
      <w:r w:rsidR="00446663" w:rsidRPr="008F5C89">
        <w:rPr>
          <w:rFonts w:asciiTheme="minorHAnsi" w:eastAsiaTheme="minorHAnsi" w:hAnsiTheme="minorHAnsi" w:cstheme="minorBidi"/>
          <w:sz w:val="22"/>
          <w:szCs w:val="22"/>
          <w:lang w:val="en-GB" w:eastAsia="en-US"/>
        </w:rPr>
        <w:t>ing</w:t>
      </w:r>
      <w:r w:rsidR="001A2038" w:rsidRPr="008F5C89">
        <w:rPr>
          <w:rFonts w:asciiTheme="minorHAnsi" w:eastAsiaTheme="minorHAnsi" w:hAnsiTheme="minorHAnsi" w:cstheme="minorBidi"/>
          <w:sz w:val="22"/>
          <w:szCs w:val="22"/>
          <w:lang w:val="en-GB" w:eastAsia="en-US"/>
        </w:rPr>
        <w:t xml:space="preserve"> the </w:t>
      </w:r>
      <w:r w:rsidRPr="008F5C89">
        <w:rPr>
          <w:rFonts w:asciiTheme="minorHAnsi" w:eastAsiaTheme="minorHAnsi" w:hAnsiTheme="minorHAnsi" w:cstheme="minorBidi"/>
          <w:sz w:val="22"/>
          <w:szCs w:val="22"/>
          <w:lang w:val="en-GB" w:eastAsia="en-US"/>
        </w:rPr>
        <w:t xml:space="preserve">content represented in the </w:t>
      </w:r>
      <w:r w:rsidR="00621097" w:rsidRPr="008F5C89">
        <w:rPr>
          <w:rFonts w:asciiTheme="minorHAnsi" w:eastAsiaTheme="minorHAnsi" w:hAnsiTheme="minorHAnsi" w:cstheme="minorBidi"/>
          <w:sz w:val="22"/>
          <w:szCs w:val="22"/>
          <w:lang w:val="en-GB" w:eastAsia="en-US"/>
        </w:rPr>
        <w:t>f</w:t>
      </w:r>
      <w:r w:rsidRPr="008F5C89">
        <w:rPr>
          <w:rFonts w:asciiTheme="minorHAnsi" w:eastAsiaTheme="minorHAnsi" w:hAnsiTheme="minorHAnsi" w:cstheme="minorBidi"/>
          <w:sz w:val="22"/>
          <w:szCs w:val="22"/>
          <w:lang w:val="en-GB" w:eastAsia="en-US"/>
        </w:rPr>
        <w:t>ormal name of each NTP</w:t>
      </w:r>
      <w:r w:rsidR="000F006E" w:rsidRPr="008F5C89">
        <w:rPr>
          <w:rFonts w:asciiTheme="minorHAnsi" w:eastAsiaTheme="minorHAnsi" w:hAnsiTheme="minorHAnsi" w:cstheme="minorBidi"/>
          <w:sz w:val="22"/>
          <w:szCs w:val="22"/>
          <w:lang w:val="en-GB" w:eastAsia="en-US"/>
        </w:rPr>
        <w:t>.</w:t>
      </w:r>
    </w:p>
    <w:p w14:paraId="0C22CE65" w14:textId="77777777" w:rsidR="008D0AD7" w:rsidRPr="00DA19F8" w:rsidRDefault="008D0AD7" w:rsidP="00DA19F8">
      <w:pPr>
        <w:pStyle w:val="NormalWeb"/>
        <w:spacing w:before="0" w:beforeAutospacing="0" w:after="0" w:afterAutospacing="0"/>
        <w:rPr>
          <w:rFonts w:asciiTheme="minorHAnsi" w:eastAsiaTheme="minorHAnsi" w:hAnsiTheme="minorHAnsi" w:cstheme="minorBidi"/>
          <w:sz w:val="22"/>
          <w:szCs w:val="22"/>
          <w:lang w:val="en-GB" w:eastAsia="en-US"/>
        </w:rPr>
      </w:pPr>
    </w:p>
    <w:p w14:paraId="7C8E9C73" w14:textId="18D2CDF3" w:rsidR="00100B42" w:rsidRDefault="00B37071" w:rsidP="00292D0B">
      <w:pPr>
        <w:keepNext/>
      </w:pPr>
      <w:r w:rsidRPr="00B37071">
        <w:rPr>
          <w:noProof/>
          <w:lang w:val="en-CA" w:eastAsia="en-CA"/>
        </w:rPr>
        <w:drawing>
          <wp:inline distT="0" distB="0" distL="0" distR="0" wp14:anchorId="7EFF4CF8" wp14:editId="65C4E187">
            <wp:extent cx="5731510" cy="3174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174844"/>
                    </a:xfrm>
                    <a:prstGeom prst="rect">
                      <a:avLst/>
                    </a:prstGeom>
                    <a:noFill/>
                    <a:ln>
                      <a:noFill/>
                    </a:ln>
                  </pic:spPr>
                </pic:pic>
              </a:graphicData>
            </a:graphic>
          </wp:inline>
        </w:drawing>
      </w:r>
    </w:p>
    <w:p w14:paraId="266EC2BF" w14:textId="1B05BE4A" w:rsidR="00100B42" w:rsidRPr="00304438" w:rsidRDefault="00100B42" w:rsidP="00163ABA">
      <w:pPr>
        <w:pStyle w:val="Caption"/>
      </w:pPr>
      <w:r w:rsidRPr="00304438">
        <w:t xml:space="preserve">Figure </w:t>
      </w:r>
      <w:fldSimple w:instr=" SEQ Figure \* ARABIC ">
        <w:r w:rsidR="00834136" w:rsidRPr="00304438">
          <w:rPr>
            <w:noProof/>
          </w:rPr>
          <w:t>3</w:t>
        </w:r>
      </w:fldSimple>
      <w:r w:rsidRPr="00304438">
        <w:t>: The NTP Model</w:t>
      </w:r>
    </w:p>
    <w:p w14:paraId="2D6A17D5" w14:textId="743E47EA" w:rsidR="00DA19F8" w:rsidRDefault="0087333B" w:rsidP="0087333B">
      <w:pPr>
        <w:pStyle w:val="Heading2"/>
      </w:pPr>
      <w:bookmarkStart w:id="16" w:name="_Toc476136024"/>
      <w:bookmarkStart w:id="17" w:name="_Toc476136491"/>
      <w:bookmarkStart w:id="18" w:name="_Toc476299297"/>
      <w:bookmarkEnd w:id="16"/>
      <w:bookmarkEnd w:id="17"/>
      <w:r>
        <w:lastRenderedPageBreak/>
        <w:t>Technical Specification</w:t>
      </w:r>
      <w:bookmarkEnd w:id="18"/>
    </w:p>
    <w:p w14:paraId="5B6D8736" w14:textId="1DE398F1" w:rsidR="0087333B" w:rsidRPr="0087333B" w:rsidRDefault="0087333B" w:rsidP="0087333B">
      <w:r>
        <w:t>The detailed technical specification for the content of the Canadian Clinical Drug Data Set is provided in a separate Technical Specification document</w:t>
      </w:r>
      <w:r w:rsidR="00163ABA">
        <w:t xml:space="preserve"> (with the files at publication time).</w:t>
      </w:r>
    </w:p>
    <w:p w14:paraId="3DE04AD7" w14:textId="4BA26523" w:rsidR="009C6A36" w:rsidRDefault="009C6A36">
      <w:bookmarkStart w:id="19" w:name="_Toc476158617"/>
      <w:bookmarkEnd w:id="19"/>
    </w:p>
    <w:p w14:paraId="60A3DEE3" w14:textId="5C0F34AE" w:rsidR="0094248B" w:rsidRDefault="0094248B" w:rsidP="00621097">
      <w:pPr>
        <w:pStyle w:val="Heading1"/>
      </w:pPr>
      <w:bookmarkStart w:id="20" w:name="_Toc476299301"/>
      <w:r>
        <w:t xml:space="preserve">Substance-Strength Set </w:t>
      </w:r>
      <w:r w:rsidR="0004383A">
        <w:t>for the NTP</w:t>
      </w:r>
      <w:bookmarkEnd w:id="20"/>
    </w:p>
    <w:p w14:paraId="09AAA0EE" w14:textId="3D91D9E9" w:rsidR="0094248B" w:rsidRDefault="009C6A36" w:rsidP="000A5307">
      <w:r w:rsidRPr="00E20031">
        <w:t xml:space="preserve">The </w:t>
      </w:r>
      <w:r w:rsidR="00764496">
        <w:t xml:space="preserve">set of </w:t>
      </w:r>
      <w:r w:rsidRPr="00E20031">
        <w:t xml:space="preserve">active ingredient </w:t>
      </w:r>
      <w:r w:rsidR="0094248B">
        <w:t>s</w:t>
      </w:r>
      <w:r w:rsidRPr="00E20031">
        <w:t>ubstance(s)</w:t>
      </w:r>
      <w:r w:rsidR="00764496">
        <w:t>, when combined with an expression of their strength,</w:t>
      </w:r>
      <w:r w:rsidRPr="00E20031">
        <w:t xml:space="preserve"> is one of the definitional components of </w:t>
      </w:r>
      <w:r w:rsidR="000C1EBD">
        <w:t xml:space="preserve">an </w:t>
      </w:r>
      <w:r>
        <w:t>NTP</w:t>
      </w:r>
      <w:r w:rsidR="009C125A">
        <w:t xml:space="preserve"> </w:t>
      </w:r>
      <w:r w:rsidR="00764496">
        <w:t>and therefore</w:t>
      </w:r>
      <w:r w:rsidRPr="00E20031">
        <w:t xml:space="preserve"> it</w:t>
      </w:r>
      <w:r>
        <w:t>s</w:t>
      </w:r>
      <w:r w:rsidRPr="00E20031">
        <w:t xml:space="preserve"> correct description is an essential part of the human readable Formal Name for the NTP.  </w:t>
      </w:r>
      <w:r w:rsidR="00764496">
        <w:t xml:space="preserve"> </w:t>
      </w:r>
      <w:r w:rsidR="0094248B">
        <w:t xml:space="preserve">The </w:t>
      </w:r>
      <w:r w:rsidR="003D38BF">
        <w:t xml:space="preserve">precise </w:t>
      </w:r>
      <w:r w:rsidR="0094248B" w:rsidRPr="00E20031">
        <w:t xml:space="preserve">active ingredient </w:t>
      </w:r>
      <w:r w:rsidR="0094248B">
        <w:t>s</w:t>
      </w:r>
      <w:r w:rsidR="0094248B" w:rsidRPr="00E20031">
        <w:t>ubstance(s)</w:t>
      </w:r>
      <w:r w:rsidR="003D38BF">
        <w:t>, basis of strength substance</w:t>
      </w:r>
      <w:r w:rsidR="0094248B">
        <w:t xml:space="preserve"> and strength </w:t>
      </w:r>
      <w:r w:rsidR="00782107">
        <w:t xml:space="preserve">has been documented </w:t>
      </w:r>
      <w:r w:rsidR="0094248B">
        <w:t>in this</w:t>
      </w:r>
      <w:r w:rsidR="008F75E7">
        <w:t xml:space="preserve"> section</w:t>
      </w:r>
      <w:r w:rsidR="0094248B">
        <w:t xml:space="preserve"> separately.</w:t>
      </w:r>
    </w:p>
    <w:p w14:paraId="71EC849A" w14:textId="77777777" w:rsidR="003D38BF" w:rsidRDefault="003D38BF" w:rsidP="003D38BF">
      <w:pPr>
        <w:pStyle w:val="Heading2"/>
      </w:pPr>
      <w:bookmarkStart w:id="21" w:name="_Toc476299302"/>
      <w:r>
        <w:t>Substance Naming</w:t>
      </w:r>
      <w:bookmarkEnd w:id="21"/>
    </w:p>
    <w:p w14:paraId="19A8065A" w14:textId="5BE30DAE" w:rsidR="003D38BF" w:rsidRDefault="003D38BF" w:rsidP="003D38BF">
      <w:r>
        <w:t>T</w:t>
      </w:r>
      <w:r w:rsidRPr="00AB4D64">
        <w:t>o identify pharmaceutical substances that are acting as active pharmaceutical ingredients</w:t>
      </w:r>
      <w:r w:rsidR="00483304">
        <w:t>,</w:t>
      </w:r>
      <w:r w:rsidRPr="00764496">
        <w:t xml:space="preserve"> </w:t>
      </w:r>
      <w:r>
        <w:t xml:space="preserve">Health Canada naming follows the </w:t>
      </w:r>
      <w:r w:rsidRPr="00AB4D64">
        <w:t>International Non-proprietary Names (INN)</w:t>
      </w:r>
      <w:r>
        <w:t xml:space="preserve"> or the United States Accepted Names (USAN</w:t>
      </w:r>
      <w:r w:rsidR="00483304">
        <w:t>.</w:t>
      </w:r>
      <w:r>
        <w:t xml:space="preserve">) </w:t>
      </w:r>
      <w:r w:rsidR="00483304">
        <w:t>I</w:t>
      </w:r>
      <w:r>
        <w:t>n rare cases</w:t>
      </w:r>
      <w:r w:rsidR="00483304">
        <w:t>, Health Canada naming</w:t>
      </w:r>
      <w:r>
        <w:t xml:space="preserve"> follows a Canadian specific practice (Canadian Standard Drugs – CSD). Therefore, when describing the active ingredient substance(s), the type of description used by Health Canada’s </w:t>
      </w:r>
      <w:r w:rsidR="00782107">
        <w:t>DPD will</w:t>
      </w:r>
      <w:r>
        <w:t xml:space="preserve"> be used.   </w:t>
      </w:r>
    </w:p>
    <w:p w14:paraId="5D1DC32D" w14:textId="5C1D7549" w:rsidR="00292D0B" w:rsidRDefault="00292D0B" w:rsidP="00163ABA">
      <w:pPr>
        <w:pStyle w:val="Caption"/>
        <w:keepNext/>
      </w:pPr>
      <w:r>
        <w:t xml:space="preserve">Table </w:t>
      </w:r>
      <w:fldSimple w:instr=" SEQ Table \* ARABIC ">
        <w:r w:rsidR="00666CE2">
          <w:rPr>
            <w:noProof/>
          </w:rPr>
          <w:t>3</w:t>
        </w:r>
      </w:fldSimple>
      <w:r>
        <w:t xml:space="preserve">: </w:t>
      </w:r>
      <w:r w:rsidRPr="0029079F">
        <w:t>Canadian Substance Naming Example</w:t>
      </w:r>
    </w:p>
    <w:tbl>
      <w:tblPr>
        <w:tblStyle w:val="TableGrid"/>
        <w:tblW w:w="0" w:type="auto"/>
        <w:tblLook w:val="04A0" w:firstRow="1" w:lastRow="0" w:firstColumn="1" w:lastColumn="0" w:noHBand="0" w:noVBand="1"/>
      </w:tblPr>
      <w:tblGrid>
        <w:gridCol w:w="3005"/>
        <w:gridCol w:w="3005"/>
        <w:gridCol w:w="3006"/>
      </w:tblGrid>
      <w:tr w:rsidR="003D38BF" w14:paraId="70C5F9CC" w14:textId="77777777" w:rsidTr="00535B28">
        <w:tc>
          <w:tcPr>
            <w:tcW w:w="3005" w:type="dxa"/>
            <w:shd w:val="clear" w:color="auto" w:fill="E2EFD9" w:themeFill="accent6" w:themeFillTint="33"/>
          </w:tcPr>
          <w:p w14:paraId="0489F335" w14:textId="77777777" w:rsidR="003D38BF" w:rsidRPr="005D5BEE" w:rsidRDefault="003D38BF" w:rsidP="003D38BF">
            <w:pPr>
              <w:jc w:val="center"/>
              <w:rPr>
                <w:b/>
              </w:rPr>
            </w:pPr>
            <w:r w:rsidRPr="005D5BEE">
              <w:rPr>
                <w:b/>
              </w:rPr>
              <w:t>INN</w:t>
            </w:r>
          </w:p>
        </w:tc>
        <w:tc>
          <w:tcPr>
            <w:tcW w:w="3005" w:type="dxa"/>
            <w:shd w:val="clear" w:color="auto" w:fill="E2EFD9" w:themeFill="accent6" w:themeFillTint="33"/>
          </w:tcPr>
          <w:p w14:paraId="3B43F95E" w14:textId="77777777" w:rsidR="003D38BF" w:rsidRPr="005D5BEE" w:rsidRDefault="003D38BF" w:rsidP="003D38BF">
            <w:pPr>
              <w:jc w:val="center"/>
              <w:rPr>
                <w:b/>
              </w:rPr>
            </w:pPr>
            <w:r w:rsidRPr="005D5BEE">
              <w:rPr>
                <w:b/>
              </w:rPr>
              <w:t>USAN</w:t>
            </w:r>
          </w:p>
        </w:tc>
        <w:tc>
          <w:tcPr>
            <w:tcW w:w="3006" w:type="dxa"/>
            <w:shd w:val="clear" w:color="auto" w:fill="E2EFD9" w:themeFill="accent6" w:themeFillTint="33"/>
          </w:tcPr>
          <w:p w14:paraId="39C25F12" w14:textId="77777777" w:rsidR="003D38BF" w:rsidRPr="005D5BEE" w:rsidRDefault="003D38BF" w:rsidP="003D38BF">
            <w:pPr>
              <w:jc w:val="center"/>
              <w:rPr>
                <w:b/>
              </w:rPr>
            </w:pPr>
            <w:r w:rsidRPr="005D5BEE">
              <w:rPr>
                <w:b/>
              </w:rPr>
              <w:t>DPD</w:t>
            </w:r>
          </w:p>
        </w:tc>
      </w:tr>
      <w:tr w:rsidR="003D38BF" w14:paraId="7E744D44" w14:textId="77777777" w:rsidTr="003D38BF">
        <w:tc>
          <w:tcPr>
            <w:tcW w:w="3005" w:type="dxa"/>
          </w:tcPr>
          <w:p w14:paraId="760CF327" w14:textId="77777777" w:rsidR="003D38BF" w:rsidRDefault="003D38BF" w:rsidP="003D38BF">
            <w:r>
              <w:t>paracetamol</w:t>
            </w:r>
          </w:p>
        </w:tc>
        <w:tc>
          <w:tcPr>
            <w:tcW w:w="3005" w:type="dxa"/>
          </w:tcPr>
          <w:p w14:paraId="69D91CAC" w14:textId="77777777" w:rsidR="003D38BF" w:rsidRDefault="003D38BF" w:rsidP="003D38BF">
            <w:r>
              <w:t>acetaminophen</w:t>
            </w:r>
          </w:p>
        </w:tc>
        <w:tc>
          <w:tcPr>
            <w:tcW w:w="3006" w:type="dxa"/>
          </w:tcPr>
          <w:p w14:paraId="492DD5EA" w14:textId="77777777" w:rsidR="003D38BF" w:rsidRDefault="003D38BF" w:rsidP="003D38BF">
            <w:r>
              <w:t>acetaminophen</w:t>
            </w:r>
          </w:p>
        </w:tc>
      </w:tr>
      <w:tr w:rsidR="003D38BF" w14:paraId="53A0EFC2" w14:textId="77777777" w:rsidTr="003D38BF">
        <w:tc>
          <w:tcPr>
            <w:tcW w:w="3005" w:type="dxa"/>
            <w:vAlign w:val="bottom"/>
          </w:tcPr>
          <w:p w14:paraId="4EC5330C" w14:textId="77777777" w:rsidR="003D38BF" w:rsidRDefault="003D38BF" w:rsidP="003D38BF">
            <w:r>
              <w:rPr>
                <w:rFonts w:ascii="Calibri" w:hAnsi="Calibri" w:cs="Calibri"/>
                <w:color w:val="000000"/>
              </w:rPr>
              <w:t>salbutamol</w:t>
            </w:r>
          </w:p>
        </w:tc>
        <w:tc>
          <w:tcPr>
            <w:tcW w:w="3005" w:type="dxa"/>
            <w:vAlign w:val="bottom"/>
          </w:tcPr>
          <w:p w14:paraId="7E442B3F" w14:textId="4410C53F" w:rsidR="003D38BF" w:rsidRDefault="005800CA" w:rsidP="003D38BF">
            <w:r>
              <w:rPr>
                <w:rFonts w:ascii="Calibri" w:hAnsi="Calibri" w:cs="Calibri"/>
                <w:color w:val="000000"/>
              </w:rPr>
              <w:t>a</w:t>
            </w:r>
            <w:r w:rsidR="003D38BF">
              <w:rPr>
                <w:rFonts w:ascii="Calibri" w:hAnsi="Calibri" w:cs="Calibri"/>
                <w:color w:val="000000"/>
              </w:rPr>
              <w:t>lbuterol</w:t>
            </w:r>
          </w:p>
        </w:tc>
        <w:tc>
          <w:tcPr>
            <w:tcW w:w="3006" w:type="dxa"/>
          </w:tcPr>
          <w:p w14:paraId="183C1290" w14:textId="77777777" w:rsidR="003D38BF" w:rsidRDefault="003D38BF" w:rsidP="003D38BF">
            <w:r>
              <w:rPr>
                <w:rFonts w:ascii="Calibri" w:hAnsi="Calibri" w:cs="Calibri"/>
                <w:color w:val="000000"/>
              </w:rPr>
              <w:t>salbutamol</w:t>
            </w:r>
          </w:p>
        </w:tc>
      </w:tr>
      <w:tr w:rsidR="003D38BF" w14:paraId="04985E37" w14:textId="77777777" w:rsidTr="003D38BF">
        <w:tc>
          <w:tcPr>
            <w:tcW w:w="3005" w:type="dxa"/>
            <w:vAlign w:val="bottom"/>
          </w:tcPr>
          <w:p w14:paraId="601AD053" w14:textId="77777777" w:rsidR="003D38BF" w:rsidRDefault="003D38BF" w:rsidP="003D38BF">
            <w:r>
              <w:rPr>
                <w:rFonts w:ascii="Calibri" w:hAnsi="Calibri" w:cs="Calibri"/>
                <w:color w:val="000000"/>
              </w:rPr>
              <w:t>glyceryl trinitrate</w:t>
            </w:r>
          </w:p>
        </w:tc>
        <w:tc>
          <w:tcPr>
            <w:tcW w:w="3005" w:type="dxa"/>
            <w:vAlign w:val="bottom"/>
          </w:tcPr>
          <w:p w14:paraId="7FB6DABD" w14:textId="526BEBE9" w:rsidR="003D38BF" w:rsidRDefault="005800CA" w:rsidP="003D38BF">
            <w:r>
              <w:rPr>
                <w:rFonts w:ascii="Calibri" w:hAnsi="Calibri" w:cs="Calibri"/>
                <w:color w:val="000000"/>
              </w:rPr>
              <w:t>n</w:t>
            </w:r>
            <w:r w:rsidR="003D38BF">
              <w:rPr>
                <w:rFonts w:ascii="Calibri" w:hAnsi="Calibri" w:cs="Calibri"/>
                <w:color w:val="000000"/>
              </w:rPr>
              <w:t>itroglycerin</w:t>
            </w:r>
          </w:p>
        </w:tc>
        <w:tc>
          <w:tcPr>
            <w:tcW w:w="3006" w:type="dxa"/>
          </w:tcPr>
          <w:p w14:paraId="24F275A7" w14:textId="77777777" w:rsidR="003D38BF" w:rsidRDefault="003D38BF" w:rsidP="003D38BF">
            <w:r>
              <w:rPr>
                <w:rFonts w:ascii="Calibri" w:hAnsi="Calibri" w:cs="Calibri"/>
                <w:color w:val="000000"/>
              </w:rPr>
              <w:t>nitroglycerin</w:t>
            </w:r>
          </w:p>
        </w:tc>
      </w:tr>
      <w:tr w:rsidR="003D38BF" w14:paraId="2D923399" w14:textId="77777777" w:rsidTr="003D38BF">
        <w:tc>
          <w:tcPr>
            <w:tcW w:w="3005" w:type="dxa"/>
            <w:vAlign w:val="bottom"/>
          </w:tcPr>
          <w:p w14:paraId="64630F96" w14:textId="77777777" w:rsidR="003D38BF" w:rsidRDefault="003D38BF" w:rsidP="003D38BF">
            <w:pPr>
              <w:rPr>
                <w:rFonts w:ascii="Calibri" w:hAnsi="Calibri" w:cs="Calibri"/>
                <w:color w:val="000000"/>
              </w:rPr>
            </w:pPr>
            <w:r>
              <w:rPr>
                <w:rFonts w:ascii="Calibri" w:hAnsi="Calibri" w:cs="Calibri"/>
                <w:color w:val="000000"/>
              </w:rPr>
              <w:t>orciprenaline</w:t>
            </w:r>
          </w:p>
        </w:tc>
        <w:tc>
          <w:tcPr>
            <w:tcW w:w="3005" w:type="dxa"/>
            <w:vAlign w:val="bottom"/>
          </w:tcPr>
          <w:p w14:paraId="4759E2C1" w14:textId="77777777" w:rsidR="003D38BF" w:rsidRDefault="003D38BF" w:rsidP="003D38BF">
            <w:pPr>
              <w:rPr>
                <w:rFonts w:ascii="Calibri" w:hAnsi="Calibri" w:cs="Calibri"/>
                <w:color w:val="000000"/>
              </w:rPr>
            </w:pPr>
            <w:r>
              <w:rPr>
                <w:rFonts w:ascii="Calibri" w:hAnsi="Calibri" w:cs="Calibri"/>
                <w:color w:val="000000"/>
              </w:rPr>
              <w:t>metaproterenol</w:t>
            </w:r>
          </w:p>
        </w:tc>
        <w:tc>
          <w:tcPr>
            <w:tcW w:w="3006" w:type="dxa"/>
          </w:tcPr>
          <w:p w14:paraId="5E5CEA37" w14:textId="77777777" w:rsidR="003D38BF" w:rsidRDefault="003D38BF" w:rsidP="003D38BF">
            <w:pPr>
              <w:rPr>
                <w:rFonts w:ascii="Calibri" w:hAnsi="Calibri" w:cs="Calibri"/>
                <w:color w:val="000000"/>
              </w:rPr>
            </w:pPr>
            <w:r>
              <w:rPr>
                <w:rFonts w:ascii="Calibri" w:hAnsi="Calibri" w:cs="Calibri"/>
                <w:color w:val="000000"/>
              </w:rPr>
              <w:t>orciprenaline</w:t>
            </w:r>
          </w:p>
        </w:tc>
      </w:tr>
    </w:tbl>
    <w:p w14:paraId="5CD23279" w14:textId="77777777" w:rsidR="003D38BF" w:rsidRDefault="003D38BF" w:rsidP="003D38BF"/>
    <w:p w14:paraId="06E72726" w14:textId="3D50C8BB" w:rsidR="003D38BF" w:rsidRDefault="003D38BF" w:rsidP="003D38BF">
      <w:r>
        <w:t xml:space="preserve">Although not available in the first release, </w:t>
      </w:r>
      <w:r w:rsidR="00B6218D">
        <w:t xml:space="preserve">future </w:t>
      </w:r>
      <w:r>
        <w:t>consideration</w:t>
      </w:r>
      <w:r w:rsidR="00B6218D">
        <w:t>s</w:t>
      </w:r>
      <w:r>
        <w:t xml:space="preserve"> </w:t>
      </w:r>
      <w:r w:rsidR="00B6218D">
        <w:t xml:space="preserve">include </w:t>
      </w:r>
      <w:r>
        <w:t>prov</w:t>
      </w:r>
      <w:r w:rsidR="00B6218D">
        <w:t xml:space="preserve">ision of </w:t>
      </w:r>
      <w:r>
        <w:t xml:space="preserve">a table </w:t>
      </w:r>
      <w:r w:rsidR="00B6218D">
        <w:t xml:space="preserve">specifying </w:t>
      </w:r>
      <w:r>
        <w:t xml:space="preserve">which active </w:t>
      </w:r>
      <w:r w:rsidR="00782107">
        <w:t>ingredient-naming</w:t>
      </w:r>
      <w:r>
        <w:t xml:space="preserve"> format is used.</w:t>
      </w:r>
    </w:p>
    <w:p w14:paraId="6CD59273" w14:textId="1E65DAB7" w:rsidR="0094248B" w:rsidRDefault="003D38BF" w:rsidP="00764496">
      <w:pPr>
        <w:pStyle w:val="ListParagraph"/>
        <w:ind w:left="0"/>
      </w:pPr>
      <w:r>
        <w:t xml:space="preserve"> Modifiers, such as salts and esters will also be described using INN/USAN as appropriate (e.g. “mesylate” rather than the </w:t>
      </w:r>
      <w:r w:rsidR="00C035FA">
        <w:t xml:space="preserve">full </w:t>
      </w:r>
      <w:r>
        <w:t xml:space="preserve">chemical name for </w:t>
      </w:r>
      <w:r w:rsidR="00C035FA">
        <w:t>the</w:t>
      </w:r>
      <w:r>
        <w:t xml:space="preserve"> </w:t>
      </w:r>
      <w:r w:rsidR="00C035FA">
        <w:t>modifier</w:t>
      </w:r>
      <w:r>
        <w:t xml:space="preserve"> “methanesulfonate”).</w:t>
      </w:r>
    </w:p>
    <w:p w14:paraId="252C6A02" w14:textId="77777777" w:rsidR="00AD35D8" w:rsidRDefault="00AD35D8" w:rsidP="00764496">
      <w:pPr>
        <w:pStyle w:val="ListParagraph"/>
        <w:ind w:left="0"/>
      </w:pPr>
    </w:p>
    <w:p w14:paraId="7C8B58A8" w14:textId="4BF4E2C0" w:rsidR="00AD35D8" w:rsidRDefault="00AD35D8" w:rsidP="00764496">
      <w:pPr>
        <w:pStyle w:val="ListParagraph"/>
        <w:ind w:left="0"/>
      </w:pPr>
      <w:r>
        <w:t>For vitamin substances, the specific naming rules apply to give a consistent approach for all vitamins; these rules are described in the table below:</w:t>
      </w:r>
    </w:p>
    <w:p w14:paraId="2CD96166" w14:textId="15B266D8" w:rsidR="00292D0B" w:rsidRDefault="00292D0B" w:rsidP="00292D0B">
      <w:pPr>
        <w:pStyle w:val="Caption"/>
        <w:keepNext/>
      </w:pPr>
      <w:r>
        <w:t xml:space="preserve">Table </w:t>
      </w:r>
      <w:fldSimple w:instr=" SEQ Table \* ARABIC ">
        <w:r w:rsidR="00666CE2">
          <w:rPr>
            <w:noProof/>
          </w:rPr>
          <w:t>4</w:t>
        </w:r>
      </w:fldSimple>
      <w:r>
        <w:t xml:space="preserve">: </w:t>
      </w:r>
      <w:r w:rsidRPr="00A05A49">
        <w:t>Vitamin Naming Rules</w:t>
      </w:r>
    </w:p>
    <w:tbl>
      <w:tblPr>
        <w:tblW w:w="8520"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260"/>
        <w:gridCol w:w="3260"/>
      </w:tblGrid>
      <w:tr w:rsidR="00AD35D8" w:rsidRPr="00621097" w14:paraId="3F10F7A9" w14:textId="77777777" w:rsidTr="002F326F">
        <w:trPr>
          <w:trHeight w:val="303"/>
        </w:trPr>
        <w:tc>
          <w:tcPr>
            <w:tcW w:w="5260" w:type="dxa"/>
            <w:shd w:val="clear" w:color="auto" w:fill="E2EFD9" w:themeFill="accent6" w:themeFillTint="33"/>
          </w:tcPr>
          <w:p w14:paraId="766949D2" w14:textId="77777777" w:rsidR="00AD35D8" w:rsidRPr="000E1CC6" w:rsidRDefault="00AD35D8" w:rsidP="002F326F">
            <w:pPr>
              <w:spacing w:after="0" w:line="240" w:lineRule="auto"/>
              <w:jc w:val="center"/>
              <w:rPr>
                <w:b/>
              </w:rPr>
            </w:pPr>
            <w:r>
              <w:rPr>
                <w:b/>
              </w:rPr>
              <w:t>Vitamin Related Rules</w:t>
            </w:r>
          </w:p>
        </w:tc>
        <w:tc>
          <w:tcPr>
            <w:tcW w:w="3260" w:type="dxa"/>
            <w:shd w:val="clear" w:color="auto" w:fill="E2EFD9" w:themeFill="accent6" w:themeFillTint="33"/>
            <w:noWrap/>
          </w:tcPr>
          <w:p w14:paraId="40420044" w14:textId="77777777" w:rsidR="00AD35D8" w:rsidRPr="000E1CC6" w:rsidRDefault="00AD35D8" w:rsidP="002F326F">
            <w:pPr>
              <w:spacing w:after="0" w:line="240" w:lineRule="auto"/>
              <w:jc w:val="center"/>
              <w:rPr>
                <w:b/>
              </w:rPr>
            </w:pPr>
            <w:r w:rsidRPr="000E1CC6">
              <w:rPr>
                <w:b/>
              </w:rPr>
              <w:t>Example</w:t>
            </w:r>
            <w:r>
              <w:rPr>
                <w:b/>
              </w:rPr>
              <w:t>s</w:t>
            </w:r>
          </w:p>
        </w:tc>
      </w:tr>
      <w:tr w:rsidR="00AD35D8" w:rsidRPr="00621097" w14:paraId="1107D632" w14:textId="77777777" w:rsidTr="002F326F">
        <w:trPr>
          <w:trHeight w:val="600"/>
        </w:trPr>
        <w:tc>
          <w:tcPr>
            <w:tcW w:w="5260" w:type="dxa"/>
            <w:shd w:val="clear" w:color="auto" w:fill="auto"/>
            <w:hideMark/>
          </w:tcPr>
          <w:p w14:paraId="08F9E8C3" w14:textId="77777777" w:rsidR="00AD35D8" w:rsidRPr="00621097" w:rsidRDefault="00AD35D8" w:rsidP="002F326F">
            <w:pPr>
              <w:spacing w:after="0" w:line="240" w:lineRule="auto"/>
              <w:rPr>
                <w:rFonts w:ascii="Calibri" w:eastAsia="Times New Roman" w:hAnsi="Calibri" w:cs="Times New Roman"/>
                <w:color w:val="000000"/>
                <w:lang w:val="en-CA" w:eastAsia="en-CA"/>
              </w:rPr>
            </w:pPr>
            <w:r w:rsidRPr="00621097">
              <w:rPr>
                <w:rFonts w:ascii="Calibri" w:eastAsia="Times New Roman" w:hAnsi="Calibri" w:cs="Times New Roman"/>
                <w:color w:val="000000"/>
                <w:lang w:val="en-CA" w:eastAsia="en-CA"/>
              </w:rPr>
              <w:t xml:space="preserve">For vitamins, the alphanumeric names will be used.  </w:t>
            </w:r>
          </w:p>
        </w:tc>
        <w:tc>
          <w:tcPr>
            <w:tcW w:w="3260" w:type="dxa"/>
            <w:shd w:val="clear" w:color="auto" w:fill="auto"/>
            <w:noWrap/>
            <w:hideMark/>
          </w:tcPr>
          <w:p w14:paraId="7663368F" w14:textId="77777777" w:rsidR="00AD35D8" w:rsidRPr="00621097" w:rsidRDefault="00AD35D8" w:rsidP="002F326F">
            <w:pPr>
              <w:spacing w:after="0" w:line="240" w:lineRule="auto"/>
              <w:rPr>
                <w:rFonts w:ascii="Calibri" w:eastAsia="Times New Roman" w:hAnsi="Calibri" w:cs="Times New Roman"/>
                <w:color w:val="000000"/>
                <w:lang w:val="en-CA" w:eastAsia="en-CA"/>
              </w:rPr>
            </w:pPr>
            <w:r w:rsidRPr="00621097">
              <w:rPr>
                <w:rFonts w:ascii="Calibri" w:eastAsia="Times New Roman" w:hAnsi="Calibri" w:cs="Times New Roman"/>
                <w:color w:val="000000"/>
                <w:lang w:val="en-CA" w:eastAsia="en-CA"/>
              </w:rPr>
              <w:t>vitamin B1</w:t>
            </w:r>
          </w:p>
          <w:p w14:paraId="57311537" w14:textId="77777777" w:rsidR="00AD35D8" w:rsidRPr="00621097" w:rsidRDefault="00AD35D8" w:rsidP="002F326F">
            <w:pPr>
              <w:spacing w:after="0" w:line="240" w:lineRule="auto"/>
              <w:rPr>
                <w:rFonts w:ascii="Calibri" w:eastAsia="Times New Roman" w:hAnsi="Calibri" w:cs="Times New Roman"/>
                <w:color w:val="000000"/>
                <w:lang w:val="en-CA" w:eastAsia="en-CA"/>
              </w:rPr>
            </w:pPr>
            <w:r>
              <w:rPr>
                <w:rFonts w:ascii="Calibri" w:eastAsia="Times New Roman" w:hAnsi="Calibri" w:cs="Times New Roman"/>
                <w:color w:val="000000"/>
                <w:lang w:val="en-CA" w:eastAsia="en-CA"/>
              </w:rPr>
              <w:t>vitamin B6</w:t>
            </w:r>
          </w:p>
        </w:tc>
      </w:tr>
      <w:tr w:rsidR="00AD35D8" w:rsidRPr="00D0434A" w14:paraId="6DA8B742" w14:textId="77777777" w:rsidTr="002F326F">
        <w:trPr>
          <w:trHeight w:val="831"/>
        </w:trPr>
        <w:tc>
          <w:tcPr>
            <w:tcW w:w="5260" w:type="dxa"/>
            <w:shd w:val="clear" w:color="auto" w:fill="auto"/>
            <w:hideMark/>
          </w:tcPr>
          <w:p w14:paraId="74B0EF43" w14:textId="27BE2256" w:rsidR="00AD35D8" w:rsidRPr="00621097" w:rsidRDefault="00AD35D8" w:rsidP="00C035FA">
            <w:pPr>
              <w:spacing w:after="0" w:line="240" w:lineRule="auto"/>
              <w:rPr>
                <w:rFonts w:ascii="Calibri" w:eastAsia="Times New Roman" w:hAnsi="Calibri" w:cs="Times New Roman"/>
                <w:color w:val="000000"/>
                <w:lang w:val="en-CA" w:eastAsia="en-CA"/>
              </w:rPr>
            </w:pPr>
            <w:r>
              <w:rPr>
                <w:rFonts w:ascii="Calibri" w:eastAsia="Times New Roman" w:hAnsi="Calibri" w:cs="Times New Roman"/>
                <w:color w:val="000000"/>
                <w:lang w:val="en-CA" w:eastAsia="en-CA"/>
              </w:rPr>
              <w:t>V</w:t>
            </w:r>
            <w:r w:rsidRPr="00621097">
              <w:rPr>
                <w:rFonts w:ascii="Calibri" w:eastAsia="Times New Roman" w:hAnsi="Calibri" w:cs="Times New Roman"/>
                <w:color w:val="000000"/>
                <w:lang w:val="en-CA" w:eastAsia="en-CA"/>
              </w:rPr>
              <w:t xml:space="preserve">itamins such as </w:t>
            </w:r>
            <w:r>
              <w:rPr>
                <w:rFonts w:ascii="Calibri" w:eastAsia="Times New Roman" w:hAnsi="Calibri" w:cs="Times New Roman"/>
                <w:color w:val="000000"/>
                <w:lang w:val="en-CA" w:eastAsia="en-CA"/>
              </w:rPr>
              <w:t>V</w:t>
            </w:r>
            <w:r w:rsidRPr="00621097">
              <w:rPr>
                <w:rFonts w:ascii="Calibri" w:eastAsia="Times New Roman" w:hAnsi="Calibri" w:cs="Times New Roman"/>
                <w:color w:val="000000"/>
                <w:lang w:val="en-CA" w:eastAsia="en-CA"/>
              </w:rPr>
              <w:t xml:space="preserve">itamin B12 and </w:t>
            </w:r>
            <w:r>
              <w:rPr>
                <w:rFonts w:ascii="Calibri" w:eastAsia="Times New Roman" w:hAnsi="Calibri" w:cs="Times New Roman"/>
                <w:color w:val="000000"/>
                <w:lang w:val="en-CA" w:eastAsia="en-CA"/>
              </w:rPr>
              <w:t xml:space="preserve">Vitamin </w:t>
            </w:r>
            <w:r w:rsidRPr="00621097">
              <w:rPr>
                <w:rFonts w:ascii="Calibri" w:eastAsia="Times New Roman" w:hAnsi="Calibri" w:cs="Times New Roman"/>
                <w:color w:val="000000"/>
                <w:lang w:val="en-CA" w:eastAsia="en-CA"/>
              </w:rPr>
              <w:t>D</w:t>
            </w:r>
            <w:r w:rsidR="00C035FA">
              <w:rPr>
                <w:rFonts w:ascii="Calibri" w:eastAsia="Times New Roman" w:hAnsi="Calibri" w:cs="Times New Roman"/>
                <w:color w:val="000000"/>
                <w:lang w:val="en-CA" w:eastAsia="en-CA"/>
              </w:rPr>
              <w:t>:</w:t>
            </w:r>
            <w:r w:rsidRPr="00621097">
              <w:rPr>
                <w:rFonts w:ascii="Calibri" w:eastAsia="Times New Roman" w:hAnsi="Calibri" w:cs="Times New Roman"/>
                <w:color w:val="000000"/>
                <w:lang w:val="en-CA" w:eastAsia="en-CA"/>
              </w:rPr>
              <w:t xml:space="preserve"> the specific analogues will be part of the description when it impacts dispens</w:t>
            </w:r>
            <w:r>
              <w:rPr>
                <w:rFonts w:ascii="Calibri" w:eastAsia="Times New Roman" w:hAnsi="Calibri" w:cs="Times New Roman"/>
                <w:color w:val="000000"/>
                <w:lang w:val="en-CA" w:eastAsia="en-CA"/>
              </w:rPr>
              <w:t>ing</w:t>
            </w:r>
            <w:r w:rsidRPr="00621097">
              <w:rPr>
                <w:rFonts w:ascii="Calibri" w:eastAsia="Times New Roman" w:hAnsi="Calibri" w:cs="Times New Roman"/>
                <w:color w:val="000000"/>
                <w:lang w:val="en-CA" w:eastAsia="en-CA"/>
              </w:rPr>
              <w:t xml:space="preserve"> decisions.  </w:t>
            </w:r>
          </w:p>
        </w:tc>
        <w:tc>
          <w:tcPr>
            <w:tcW w:w="3260" w:type="dxa"/>
            <w:shd w:val="clear" w:color="auto" w:fill="auto"/>
            <w:hideMark/>
          </w:tcPr>
          <w:p w14:paraId="42D7D8E6" w14:textId="77777777" w:rsidR="00AD35D8" w:rsidRPr="00D0434A" w:rsidRDefault="00AD35D8" w:rsidP="002F326F">
            <w:pPr>
              <w:spacing w:after="0" w:line="240" w:lineRule="auto"/>
              <w:rPr>
                <w:rFonts w:ascii="Calibri" w:eastAsia="Times New Roman" w:hAnsi="Calibri" w:cs="Times New Roman"/>
                <w:lang w:val="en-CA" w:eastAsia="en-CA"/>
              </w:rPr>
            </w:pPr>
            <w:r w:rsidRPr="00621097">
              <w:rPr>
                <w:rFonts w:ascii="Calibri" w:eastAsia="Times New Roman" w:hAnsi="Calibri" w:cs="Times New Roman"/>
                <w:lang w:val="en-CA" w:eastAsia="en-CA"/>
              </w:rPr>
              <w:t>vitamin B12 (cyanocobalamin)</w:t>
            </w:r>
            <w:r w:rsidRPr="00621097">
              <w:rPr>
                <w:rFonts w:ascii="Calibri" w:eastAsia="Times New Roman" w:hAnsi="Calibri" w:cs="Times New Roman"/>
                <w:lang w:val="en-CA" w:eastAsia="en-CA"/>
              </w:rPr>
              <w:br/>
              <w:t>vitamin B12 (hydroxocobalamin)</w:t>
            </w:r>
          </w:p>
        </w:tc>
      </w:tr>
    </w:tbl>
    <w:p w14:paraId="64D56B88" w14:textId="77777777" w:rsidR="00AD35D8" w:rsidRDefault="00AD35D8" w:rsidP="00764496">
      <w:pPr>
        <w:pStyle w:val="ListParagraph"/>
        <w:ind w:left="0"/>
      </w:pPr>
    </w:p>
    <w:p w14:paraId="58604814" w14:textId="77777777" w:rsidR="0094248B" w:rsidRPr="000E1CC6" w:rsidRDefault="003D38BF" w:rsidP="000E1CC6">
      <w:pPr>
        <w:pStyle w:val="Heading2"/>
      </w:pPr>
      <w:bookmarkStart w:id="22" w:name="_Toc476299303"/>
      <w:r w:rsidRPr="000E1CC6">
        <w:t xml:space="preserve">Precise </w:t>
      </w:r>
      <w:r w:rsidR="0094248B" w:rsidRPr="000E1CC6">
        <w:t>Active Ingredient Substance(s)</w:t>
      </w:r>
      <w:bookmarkEnd w:id="22"/>
      <w:r w:rsidR="0094248B" w:rsidRPr="000E1CC6">
        <w:t xml:space="preserve"> </w:t>
      </w:r>
    </w:p>
    <w:p w14:paraId="00B9FC50" w14:textId="427E646A" w:rsidR="00764496" w:rsidRDefault="00764496" w:rsidP="00764496">
      <w:pPr>
        <w:pStyle w:val="ListParagraph"/>
        <w:ind w:left="0"/>
      </w:pPr>
      <w:r w:rsidRPr="00E20031">
        <w:t xml:space="preserve">The rules to describe </w:t>
      </w:r>
      <w:r w:rsidR="003D38BF">
        <w:t xml:space="preserve">the precise </w:t>
      </w:r>
      <w:r w:rsidRPr="00E20031">
        <w:t xml:space="preserve">active ingredient </w:t>
      </w:r>
      <w:r w:rsidR="00782107">
        <w:t>s</w:t>
      </w:r>
      <w:r w:rsidRPr="00E20031">
        <w:t>ubstance</w:t>
      </w:r>
      <w:r>
        <w:t>s</w:t>
      </w:r>
      <w:r w:rsidRPr="00E20031">
        <w:t xml:space="preserve"> for NTP</w:t>
      </w:r>
      <w:r w:rsidR="00CD0E10">
        <w:t>s</w:t>
      </w:r>
      <w:r>
        <w:t xml:space="preserve"> and MPs</w:t>
      </w:r>
      <w:r w:rsidRPr="00E20031">
        <w:t xml:space="preserve"> </w:t>
      </w:r>
      <w:r>
        <w:t>are defined in this section</w:t>
      </w:r>
      <w:r w:rsidRPr="00E20031">
        <w:t>.</w:t>
      </w:r>
    </w:p>
    <w:p w14:paraId="4FB3D071" w14:textId="2135F695" w:rsidR="005D5BEE" w:rsidRDefault="005D5BEE" w:rsidP="005D5BEE">
      <w:r w:rsidRPr="000E1CC6">
        <w:lastRenderedPageBreak/>
        <w:t>The precise active ingredient substance is the fullest and most accurate description of the substance</w:t>
      </w:r>
      <w:r>
        <w:t xml:space="preserve"> as it is used in the product (as it is presented by the manufacturer, before any dilution or transformation).  It is usually described in terms of the modified INN/USAN.  If no modifier is stated, the precise ingredient substance is the base substance moiety</w:t>
      </w:r>
      <w:r w:rsidR="00A423A1">
        <w:t>.</w:t>
      </w:r>
    </w:p>
    <w:p w14:paraId="405064F4" w14:textId="77777777" w:rsidR="005D5BEE" w:rsidRDefault="005D5BEE" w:rsidP="005D5BEE">
      <w:r>
        <w:t>Examples:</w:t>
      </w:r>
    </w:p>
    <w:p w14:paraId="673DBFAD" w14:textId="77777777" w:rsidR="005D5BEE" w:rsidRDefault="005D5BEE" w:rsidP="00D0434A">
      <w:pPr>
        <w:spacing w:after="0" w:line="240" w:lineRule="auto"/>
        <w:ind w:left="360"/>
      </w:pPr>
      <w:r>
        <w:rPr>
          <w:i/>
        </w:rPr>
        <w:t>p</w:t>
      </w:r>
      <w:r w:rsidRPr="00EB0AD5">
        <w:rPr>
          <w:i/>
        </w:rPr>
        <w:t>erindopril arginine</w:t>
      </w:r>
      <w:r>
        <w:t xml:space="preserve"> (in Servier’s Arcosyl products) </w:t>
      </w:r>
    </w:p>
    <w:p w14:paraId="46EF4449" w14:textId="4BB14F2D" w:rsidR="005D5BEE" w:rsidRDefault="005D5BEE" w:rsidP="00D0434A">
      <w:pPr>
        <w:spacing w:after="0"/>
        <w:ind w:left="360"/>
      </w:pPr>
      <w:r>
        <w:rPr>
          <w:i/>
        </w:rPr>
        <w:t>p</w:t>
      </w:r>
      <w:r w:rsidRPr="00EB0AD5">
        <w:rPr>
          <w:i/>
        </w:rPr>
        <w:t xml:space="preserve">erindopril </w:t>
      </w:r>
      <w:r w:rsidR="00376186">
        <w:rPr>
          <w:i/>
        </w:rPr>
        <w:t>erbumine</w:t>
      </w:r>
      <w:r>
        <w:t xml:space="preserve"> (in Servier’s Cover</w:t>
      </w:r>
      <w:r w:rsidR="006B3619">
        <w:t>s</w:t>
      </w:r>
      <w:r>
        <w:t xml:space="preserve">yl products) </w:t>
      </w:r>
    </w:p>
    <w:p w14:paraId="641B88B2" w14:textId="77777777" w:rsidR="005D5BEE" w:rsidRDefault="005D5BEE" w:rsidP="00D0434A">
      <w:pPr>
        <w:spacing w:after="0"/>
        <w:ind w:left="360"/>
      </w:pPr>
      <w:r>
        <w:rPr>
          <w:i/>
        </w:rPr>
        <w:t>p</w:t>
      </w:r>
      <w:r w:rsidRPr="00EB0AD5">
        <w:rPr>
          <w:i/>
        </w:rPr>
        <w:t>henytoin sodium</w:t>
      </w:r>
      <w:r>
        <w:t xml:space="preserve"> (in Pfizer’s Dilantin </w:t>
      </w:r>
      <w:r w:rsidR="00F41F7A">
        <w:t>capsule</w:t>
      </w:r>
      <w:r>
        <w:t>)</w:t>
      </w:r>
    </w:p>
    <w:p w14:paraId="0F580F40" w14:textId="77777777" w:rsidR="005D5BEE" w:rsidRDefault="005D5BEE" w:rsidP="00D0434A">
      <w:pPr>
        <w:spacing w:after="0"/>
        <w:ind w:left="360"/>
      </w:pPr>
      <w:r>
        <w:rPr>
          <w:i/>
        </w:rPr>
        <w:t>p</w:t>
      </w:r>
      <w:r w:rsidRPr="00EB0AD5">
        <w:rPr>
          <w:i/>
        </w:rPr>
        <w:t>henytoin</w:t>
      </w:r>
      <w:r>
        <w:t xml:space="preserve"> (in Pfizer’s Dilantin Suspension) [example of the base moiety being the precise ingredient substance]</w:t>
      </w:r>
    </w:p>
    <w:p w14:paraId="404DC405" w14:textId="77777777" w:rsidR="005D5BEE" w:rsidRDefault="005D5BEE" w:rsidP="00D0434A">
      <w:pPr>
        <w:spacing w:after="0"/>
        <w:ind w:left="360"/>
      </w:pPr>
      <w:r>
        <w:rPr>
          <w:i/>
        </w:rPr>
        <w:t>b</w:t>
      </w:r>
      <w:r w:rsidRPr="00EB0AD5">
        <w:rPr>
          <w:i/>
        </w:rPr>
        <w:t>eclomethasone dipropionate</w:t>
      </w:r>
      <w:r>
        <w:t xml:space="preserve"> (in Valeant’s Qvar products)</w:t>
      </w:r>
    </w:p>
    <w:p w14:paraId="0265CF62" w14:textId="77777777" w:rsidR="005D5BEE" w:rsidRDefault="005D5BEE" w:rsidP="00D0434A">
      <w:pPr>
        <w:spacing w:after="0"/>
        <w:ind w:left="360"/>
      </w:pPr>
      <w:r>
        <w:rPr>
          <w:i/>
        </w:rPr>
        <w:t xml:space="preserve">sumatriptan succinate </w:t>
      </w:r>
      <w:r>
        <w:t>(in GSK’s Imitrex DF tablet)</w:t>
      </w:r>
    </w:p>
    <w:p w14:paraId="16D194BB" w14:textId="77777777" w:rsidR="005D5BEE" w:rsidRDefault="005D5BEE" w:rsidP="00D0434A">
      <w:pPr>
        <w:spacing w:after="0"/>
        <w:ind w:left="360"/>
      </w:pPr>
      <w:r>
        <w:rPr>
          <w:i/>
        </w:rPr>
        <w:t xml:space="preserve">sumatriptan hemisulfate </w:t>
      </w:r>
      <w:r>
        <w:t>(in GSK’s Imitrex Nasal spray)</w:t>
      </w:r>
    </w:p>
    <w:p w14:paraId="01439146" w14:textId="77777777" w:rsidR="005D5BEE" w:rsidRPr="006D3ED0" w:rsidRDefault="005D5BEE" w:rsidP="00D0434A">
      <w:pPr>
        <w:spacing w:after="0"/>
        <w:ind w:left="360"/>
      </w:pPr>
      <w:r>
        <w:rPr>
          <w:i/>
        </w:rPr>
        <w:t>p</w:t>
      </w:r>
      <w:r w:rsidRPr="006D3ED0">
        <w:rPr>
          <w:i/>
        </w:rPr>
        <w:t>otassium chloride</w:t>
      </w:r>
      <w:r w:rsidRPr="006D3ED0">
        <w:t xml:space="preserve"> (in Biomed’s Slo-Pot)</w:t>
      </w:r>
    </w:p>
    <w:p w14:paraId="1828CB8D" w14:textId="77777777" w:rsidR="005D5BEE" w:rsidRDefault="005D5BEE" w:rsidP="00D0434A">
      <w:pPr>
        <w:spacing w:after="0"/>
        <w:ind w:left="360"/>
      </w:pPr>
      <w:r>
        <w:rPr>
          <w:i/>
        </w:rPr>
        <w:t xml:space="preserve">pegylated doxorubicin hydrochloride </w:t>
      </w:r>
      <w:r>
        <w:t>(in Janssen’s Caelyx)</w:t>
      </w:r>
    </w:p>
    <w:p w14:paraId="70159EA3" w14:textId="77777777" w:rsidR="00D0434A" w:rsidRPr="00B403EE" w:rsidRDefault="00D0434A" w:rsidP="00D0434A">
      <w:pPr>
        <w:spacing w:after="0"/>
        <w:ind w:left="360"/>
      </w:pPr>
    </w:p>
    <w:p w14:paraId="0873C453" w14:textId="77777777" w:rsidR="003C13A9" w:rsidRPr="000E1CC6" w:rsidRDefault="003C13A9" w:rsidP="000E1CC6">
      <w:pPr>
        <w:pStyle w:val="Heading2"/>
      </w:pPr>
      <w:bookmarkStart w:id="23" w:name="_Toc476299304"/>
      <w:r w:rsidRPr="000E1CC6">
        <w:t>Basis of Strength Substance</w:t>
      </w:r>
      <w:bookmarkEnd w:id="23"/>
      <w:r w:rsidRPr="000E1CC6">
        <w:t xml:space="preserve"> </w:t>
      </w:r>
    </w:p>
    <w:p w14:paraId="5C3F4BA3" w14:textId="45E2C835" w:rsidR="003C13A9" w:rsidRDefault="003C13A9" w:rsidP="003C13A9">
      <w:r>
        <w:t>The basis of strength substance (often referred to as the BoSS) is the substance against which the strength quantity</w:t>
      </w:r>
      <w:r w:rsidR="00C035FA">
        <w:t>(s)</w:t>
      </w:r>
      <w:r>
        <w:t xml:space="preserve"> of the product is measured.  It is usually described in terms of the INN or the modified INN, as appropriate.</w:t>
      </w:r>
    </w:p>
    <w:p w14:paraId="0345A1DB" w14:textId="03184CF6" w:rsidR="003C13A9" w:rsidRDefault="003C13A9" w:rsidP="003C13A9">
      <w:r>
        <w:t>Examples</w:t>
      </w:r>
      <w:r w:rsidR="00CD0E10">
        <w:t>:</w:t>
      </w:r>
    </w:p>
    <w:p w14:paraId="215F08C8" w14:textId="77777777" w:rsidR="003C13A9" w:rsidRDefault="003C13A9" w:rsidP="003C13A9">
      <w:pPr>
        <w:spacing w:after="0"/>
        <w:ind w:left="357"/>
      </w:pPr>
      <w:r>
        <w:t xml:space="preserve">Arcosyl: 5 mg of </w:t>
      </w:r>
      <w:r w:rsidRPr="00DD5621">
        <w:rPr>
          <w:i/>
        </w:rPr>
        <w:t>perindopril arginine</w:t>
      </w:r>
      <w:r>
        <w:t xml:space="preserve"> per tablet</w:t>
      </w:r>
    </w:p>
    <w:p w14:paraId="55E0994E" w14:textId="6C37518E" w:rsidR="003C13A9" w:rsidRDefault="003C13A9" w:rsidP="003C13A9">
      <w:pPr>
        <w:spacing w:after="0"/>
        <w:ind w:left="357"/>
      </w:pPr>
      <w:r>
        <w:t>Cover</w:t>
      </w:r>
      <w:r w:rsidR="006B3619">
        <w:t>s</w:t>
      </w:r>
      <w:r>
        <w:t xml:space="preserve">yl: 4 mg of </w:t>
      </w:r>
      <w:r w:rsidRPr="00DD5621">
        <w:rPr>
          <w:i/>
        </w:rPr>
        <w:t xml:space="preserve">perindopril </w:t>
      </w:r>
      <w:r w:rsidR="00376186">
        <w:rPr>
          <w:i/>
        </w:rPr>
        <w:t>erbumine</w:t>
      </w:r>
      <w:r w:rsidRPr="00EB0AD5">
        <w:t xml:space="preserve"> </w:t>
      </w:r>
      <w:r>
        <w:t>per tablet</w:t>
      </w:r>
    </w:p>
    <w:p w14:paraId="24661C1B" w14:textId="77777777" w:rsidR="003C13A9" w:rsidRDefault="003C13A9" w:rsidP="003C13A9">
      <w:pPr>
        <w:spacing w:after="0"/>
        <w:ind w:left="357"/>
      </w:pPr>
      <w:r>
        <w:t xml:space="preserve">Dilantin: 50 mg of </w:t>
      </w:r>
      <w:r w:rsidRPr="00DD5621">
        <w:rPr>
          <w:i/>
        </w:rPr>
        <w:t>phenytoin sodium</w:t>
      </w:r>
      <w:r>
        <w:t xml:space="preserve"> per capsule</w:t>
      </w:r>
    </w:p>
    <w:p w14:paraId="7C50F852" w14:textId="3BB93029" w:rsidR="003C13A9" w:rsidRDefault="003C13A9" w:rsidP="003C13A9">
      <w:pPr>
        <w:spacing w:after="0"/>
        <w:ind w:left="357"/>
      </w:pPr>
      <w:r>
        <w:t xml:space="preserve">Dilantin: 125 mg of </w:t>
      </w:r>
      <w:r w:rsidRPr="00DD5621">
        <w:rPr>
          <w:i/>
        </w:rPr>
        <w:t xml:space="preserve">phenytoin </w:t>
      </w:r>
      <w:r>
        <w:t>per 5</w:t>
      </w:r>
      <w:r w:rsidR="00CD0E10">
        <w:t xml:space="preserve"> </w:t>
      </w:r>
      <w:r>
        <w:t>m</w:t>
      </w:r>
      <w:r w:rsidR="00CD0E10">
        <w:t xml:space="preserve">L </w:t>
      </w:r>
      <w:r>
        <w:t>(</w:t>
      </w:r>
      <w:r w:rsidR="00E57175">
        <w:t>tea</w:t>
      </w:r>
      <w:r>
        <w:t>spoon)</w:t>
      </w:r>
    </w:p>
    <w:p w14:paraId="49534AB0" w14:textId="77777777" w:rsidR="003C13A9" w:rsidRDefault="003C13A9" w:rsidP="003C13A9">
      <w:pPr>
        <w:spacing w:after="0"/>
        <w:ind w:left="357"/>
      </w:pPr>
      <w:r>
        <w:t xml:space="preserve">Qvar: 50 mcg of </w:t>
      </w:r>
      <w:r w:rsidRPr="00DD5621">
        <w:rPr>
          <w:i/>
        </w:rPr>
        <w:t>beclomethasone dipropionate</w:t>
      </w:r>
      <w:r>
        <w:t xml:space="preserve"> per actuation</w:t>
      </w:r>
    </w:p>
    <w:p w14:paraId="1B65272B" w14:textId="77777777" w:rsidR="003C13A9" w:rsidRDefault="003C13A9" w:rsidP="003C13A9">
      <w:pPr>
        <w:spacing w:after="0"/>
        <w:ind w:left="357"/>
      </w:pPr>
      <w:r>
        <w:t xml:space="preserve">Imitrex DF: 50 mg of </w:t>
      </w:r>
      <w:r w:rsidRPr="00DD5621">
        <w:rPr>
          <w:i/>
        </w:rPr>
        <w:t>sumatriptan</w:t>
      </w:r>
      <w:r>
        <w:t xml:space="preserve"> per tablet</w:t>
      </w:r>
    </w:p>
    <w:p w14:paraId="129C5F4F" w14:textId="77777777" w:rsidR="003C13A9" w:rsidRDefault="003C13A9" w:rsidP="003C13A9">
      <w:pPr>
        <w:spacing w:after="0"/>
        <w:ind w:left="357"/>
      </w:pPr>
      <w:r w:rsidRPr="006D3ED0">
        <w:t xml:space="preserve">Imitrex Nasal spray: 5 mg of </w:t>
      </w:r>
      <w:r w:rsidRPr="006D3ED0">
        <w:rPr>
          <w:i/>
        </w:rPr>
        <w:t xml:space="preserve">sumatriptan </w:t>
      </w:r>
      <w:r w:rsidRPr="006D3ED0">
        <w:t>per actuation</w:t>
      </w:r>
    </w:p>
    <w:p w14:paraId="14012681" w14:textId="77777777" w:rsidR="003C13A9" w:rsidRPr="006D3ED0" w:rsidRDefault="003C13A9" w:rsidP="003C13A9">
      <w:pPr>
        <w:spacing w:after="0"/>
        <w:ind w:left="357"/>
      </w:pPr>
      <w:r>
        <w:t xml:space="preserve">Norvasc: 10 mg of </w:t>
      </w:r>
      <w:r w:rsidRPr="004169F4">
        <w:rPr>
          <w:i/>
        </w:rPr>
        <w:t>amlodipine</w:t>
      </w:r>
      <w:r>
        <w:t xml:space="preserve"> per tablet</w:t>
      </w:r>
    </w:p>
    <w:p w14:paraId="0B2EDD50" w14:textId="77777777" w:rsidR="003C13A9" w:rsidRPr="006D3ED0" w:rsidRDefault="003C13A9" w:rsidP="003C13A9">
      <w:pPr>
        <w:spacing w:after="0"/>
        <w:ind w:left="357"/>
      </w:pPr>
      <w:r w:rsidRPr="006D3ED0">
        <w:t>Slo-Pot:</w:t>
      </w:r>
      <w:r w:rsidRPr="006D3ED0">
        <w:rPr>
          <w:i/>
        </w:rPr>
        <w:t xml:space="preserve"> </w:t>
      </w:r>
      <w:r w:rsidRPr="006D3ED0">
        <w:t>600 mg of</w:t>
      </w:r>
      <w:r w:rsidRPr="006D3ED0">
        <w:rPr>
          <w:i/>
        </w:rPr>
        <w:t xml:space="preserve"> </w:t>
      </w:r>
      <w:r w:rsidR="00D958D9">
        <w:rPr>
          <w:i/>
        </w:rPr>
        <w:t>p</w:t>
      </w:r>
      <w:r w:rsidRPr="006D3ED0">
        <w:rPr>
          <w:i/>
        </w:rPr>
        <w:t>otassium chloride</w:t>
      </w:r>
      <w:r w:rsidRPr="006D3ED0">
        <w:t xml:space="preserve"> per tablet</w:t>
      </w:r>
    </w:p>
    <w:p w14:paraId="1FECED41" w14:textId="77777777" w:rsidR="003C13A9" w:rsidRPr="006D3ED0" w:rsidRDefault="003C13A9" w:rsidP="003C13A9">
      <w:pPr>
        <w:spacing w:after="0"/>
        <w:ind w:left="357"/>
      </w:pPr>
      <w:r w:rsidRPr="006D3ED0">
        <w:t xml:space="preserve">Caelyx: 2 mg of </w:t>
      </w:r>
      <w:r w:rsidRPr="00CD0E10">
        <w:rPr>
          <w:i/>
        </w:rPr>
        <w:t>doxorubicin hydrochloride</w:t>
      </w:r>
      <w:r w:rsidRPr="006D3ED0">
        <w:t xml:space="preserve"> per 1 mL</w:t>
      </w:r>
    </w:p>
    <w:p w14:paraId="5F568A03" w14:textId="77777777" w:rsidR="003C13A9" w:rsidRDefault="003C13A9" w:rsidP="00D0434A">
      <w:pPr>
        <w:spacing w:line="256" w:lineRule="auto"/>
      </w:pPr>
    </w:p>
    <w:p w14:paraId="15F98629" w14:textId="282782AE" w:rsidR="003C13A9" w:rsidRPr="000E1CC6" w:rsidRDefault="003C13A9" w:rsidP="009932AD">
      <w:pPr>
        <w:pStyle w:val="Heading2"/>
      </w:pPr>
      <w:bookmarkStart w:id="24" w:name="_Toc476299305"/>
      <w:r w:rsidRPr="000E1CC6">
        <w:t xml:space="preserve">Substance in the </w:t>
      </w:r>
      <w:r w:rsidR="0004383A">
        <w:t xml:space="preserve">NTP </w:t>
      </w:r>
      <w:bookmarkEnd w:id="24"/>
    </w:p>
    <w:p w14:paraId="209C8A0B" w14:textId="6CE4ABF9" w:rsidR="00D0434A" w:rsidRDefault="00D0434A" w:rsidP="00D0434A">
      <w:pPr>
        <w:spacing w:line="256" w:lineRule="auto"/>
      </w:pPr>
      <w:r w:rsidRPr="00327972">
        <w:t xml:space="preserve">Where the precise </w:t>
      </w:r>
      <w:r w:rsidR="00CD0E10">
        <w:t xml:space="preserve">active </w:t>
      </w:r>
      <w:r w:rsidRPr="00327972">
        <w:t xml:space="preserve">ingredient substance </w:t>
      </w:r>
      <w:r w:rsidR="001D1BD8">
        <w:t>is</w:t>
      </w:r>
      <w:r w:rsidRPr="00327972">
        <w:t xml:space="preserve"> the basis of strength substance, only the precise </w:t>
      </w:r>
      <w:r w:rsidR="00CD0E10">
        <w:t xml:space="preserve">active </w:t>
      </w:r>
      <w:r w:rsidRPr="00327972">
        <w:t xml:space="preserve">ingredient substance is </w:t>
      </w:r>
      <w:r w:rsidR="00C035FA">
        <w:t>required</w:t>
      </w:r>
      <w:r>
        <w:t xml:space="preserve"> for the NTP:</w:t>
      </w:r>
    </w:p>
    <w:p w14:paraId="306895D9" w14:textId="77777777" w:rsidR="00D0434A" w:rsidRDefault="00D0434A" w:rsidP="00D0434A">
      <w:pPr>
        <w:spacing w:after="0"/>
      </w:pPr>
      <w:r>
        <w:t>Examples:</w:t>
      </w:r>
    </w:p>
    <w:p w14:paraId="3749751B" w14:textId="77777777" w:rsidR="00D0434A" w:rsidRDefault="00D0434A" w:rsidP="00D0434A">
      <w:pPr>
        <w:spacing w:after="0"/>
        <w:ind w:left="720"/>
      </w:pPr>
      <w:r>
        <w:t xml:space="preserve">Arcosyl: </w:t>
      </w:r>
      <w:r w:rsidRPr="00D0434A">
        <w:t>perindopril arginine</w:t>
      </w:r>
      <w:r>
        <w:t xml:space="preserve"> 5 mg oral tablet</w:t>
      </w:r>
    </w:p>
    <w:p w14:paraId="181E6D65" w14:textId="2140971E" w:rsidR="00D0434A" w:rsidRDefault="00D0434A" w:rsidP="00D0434A">
      <w:pPr>
        <w:spacing w:after="0"/>
        <w:ind w:left="720"/>
      </w:pPr>
      <w:r>
        <w:t>Cover</w:t>
      </w:r>
      <w:r w:rsidR="006B3619">
        <w:t>s</w:t>
      </w:r>
      <w:r>
        <w:t xml:space="preserve">yl: </w:t>
      </w:r>
      <w:r w:rsidRPr="00D0434A">
        <w:t xml:space="preserve">perindopril </w:t>
      </w:r>
      <w:r w:rsidR="00376186">
        <w:t>erbumine</w:t>
      </w:r>
      <w:r w:rsidRPr="00EB0AD5">
        <w:t xml:space="preserve"> </w:t>
      </w:r>
      <w:r>
        <w:t>4 mg oral tablet</w:t>
      </w:r>
    </w:p>
    <w:p w14:paraId="62577456" w14:textId="390460AB" w:rsidR="00D0434A" w:rsidRDefault="00D0434A" w:rsidP="00D0434A">
      <w:pPr>
        <w:spacing w:after="0"/>
        <w:ind w:left="720"/>
      </w:pPr>
      <w:r>
        <w:t xml:space="preserve">Ascor L: </w:t>
      </w:r>
      <w:r w:rsidR="00142585">
        <w:t>vitamin C</w:t>
      </w:r>
      <w:r>
        <w:t xml:space="preserve"> 500 mg per 50 mL solution for injection  </w:t>
      </w:r>
    </w:p>
    <w:p w14:paraId="5016ED5E" w14:textId="77777777" w:rsidR="00D0434A" w:rsidRDefault="00D0434A" w:rsidP="00D0434A">
      <w:pPr>
        <w:spacing w:after="0"/>
        <w:ind w:left="720"/>
      </w:pPr>
      <w:r>
        <w:t xml:space="preserve">Dilantin: </w:t>
      </w:r>
      <w:r w:rsidRPr="00D0434A">
        <w:t>phenytoin sodium</w:t>
      </w:r>
      <w:r>
        <w:t xml:space="preserve"> 50 mg oral capsule</w:t>
      </w:r>
    </w:p>
    <w:p w14:paraId="1A9D1F18" w14:textId="77777777" w:rsidR="00D0434A" w:rsidRDefault="00D0434A" w:rsidP="00D0434A">
      <w:pPr>
        <w:spacing w:after="0"/>
        <w:ind w:left="720"/>
      </w:pPr>
      <w:r>
        <w:t xml:space="preserve">Dilantin: </w:t>
      </w:r>
      <w:r w:rsidRPr="00D0434A">
        <w:t xml:space="preserve">phenytoin </w:t>
      </w:r>
      <w:r>
        <w:t>125 mg of per 5ml oral suspension</w:t>
      </w:r>
    </w:p>
    <w:p w14:paraId="18BE9D6F" w14:textId="4BBE54B8" w:rsidR="00D0434A" w:rsidRDefault="00D0434A" w:rsidP="00D0434A">
      <w:pPr>
        <w:spacing w:after="0"/>
        <w:ind w:left="720"/>
      </w:pPr>
      <w:r w:rsidRPr="006D3ED0">
        <w:t xml:space="preserve">Qvar: </w:t>
      </w:r>
      <w:r w:rsidRPr="00D0434A">
        <w:t>beclomethasone dipropionate</w:t>
      </w:r>
      <w:r w:rsidRPr="006D3ED0">
        <w:t xml:space="preserve"> 50 mcg per actuation </w:t>
      </w:r>
      <w:r w:rsidR="00CD0E10">
        <w:t>pressurised</w:t>
      </w:r>
      <w:r w:rsidRPr="006D3ED0">
        <w:t xml:space="preserve"> inhalation</w:t>
      </w:r>
    </w:p>
    <w:p w14:paraId="63AA6A43" w14:textId="77777777" w:rsidR="00D0434A" w:rsidRDefault="00D0434A" w:rsidP="00D0434A">
      <w:pPr>
        <w:ind w:left="360"/>
      </w:pPr>
    </w:p>
    <w:p w14:paraId="1BBB7C5C" w14:textId="3BB9E521" w:rsidR="00D0434A" w:rsidRPr="00D0434A" w:rsidRDefault="00D0434A" w:rsidP="00D0434A">
      <w:pPr>
        <w:spacing w:line="256" w:lineRule="auto"/>
        <w:rPr>
          <w:rFonts w:ascii="Times New Roman" w:hAnsi="Times New Roman"/>
        </w:rPr>
      </w:pPr>
      <w:r w:rsidRPr="00D0434A">
        <w:lastRenderedPageBreak/>
        <w:t xml:space="preserve">Where the precise </w:t>
      </w:r>
      <w:r w:rsidR="006C42EC">
        <w:t xml:space="preserve">active </w:t>
      </w:r>
      <w:r w:rsidRPr="00D0434A">
        <w:t xml:space="preserve">ingredient substance </w:t>
      </w:r>
      <w:r w:rsidR="009A1821">
        <w:t xml:space="preserve">is not </w:t>
      </w:r>
      <w:r w:rsidRPr="00D0434A">
        <w:t xml:space="preserve">the basis of strength substance, </w:t>
      </w:r>
      <w:r w:rsidR="00C035FA">
        <w:t xml:space="preserve">both the </w:t>
      </w:r>
      <w:r w:rsidR="006C42EC" w:rsidRPr="00D0434A">
        <w:t xml:space="preserve">precise </w:t>
      </w:r>
      <w:r w:rsidR="006C42EC">
        <w:t xml:space="preserve">active </w:t>
      </w:r>
      <w:r w:rsidR="006C42EC" w:rsidRPr="00D0434A">
        <w:t>ingredient substance</w:t>
      </w:r>
      <w:r w:rsidR="00C035FA" w:rsidRPr="00C035FA">
        <w:t xml:space="preserve"> </w:t>
      </w:r>
      <w:r w:rsidR="00C035FA" w:rsidRPr="00D0434A">
        <w:t>and basis of strength substance</w:t>
      </w:r>
      <w:r w:rsidR="00C035FA">
        <w:t xml:space="preserve"> are required to define the NTP.  In the formal name, the </w:t>
      </w:r>
      <w:r w:rsidRPr="00D0434A">
        <w:t>basis of strength substance will be stated first, outside the brackets</w:t>
      </w:r>
      <w:r w:rsidR="00C035FA">
        <w:t xml:space="preserve"> and the </w:t>
      </w:r>
      <w:r w:rsidR="00C035FA" w:rsidRPr="00D0434A">
        <w:t xml:space="preserve">precise </w:t>
      </w:r>
      <w:r w:rsidR="00C035FA">
        <w:t xml:space="preserve">active </w:t>
      </w:r>
      <w:r w:rsidR="00C035FA" w:rsidRPr="00D0434A">
        <w:t>ingredient substance</w:t>
      </w:r>
      <w:r w:rsidR="00C035FA">
        <w:t xml:space="preserve"> </w:t>
      </w:r>
      <w:r w:rsidR="00C035FA" w:rsidRPr="00D0434A">
        <w:t xml:space="preserve">will be stated </w:t>
      </w:r>
      <w:r w:rsidR="00C035FA">
        <w:t xml:space="preserve">second </w:t>
      </w:r>
      <w:r w:rsidR="00C035FA" w:rsidRPr="00D0434A">
        <w:t>within brackets</w:t>
      </w:r>
      <w:r w:rsidR="00C035FA">
        <w:t xml:space="preserve"> (parentheses)</w:t>
      </w:r>
      <w:r w:rsidR="009A1821">
        <w:t>.</w:t>
      </w:r>
      <w:r w:rsidRPr="00D0434A">
        <w:t xml:space="preserve"> </w:t>
      </w:r>
      <w:r w:rsidR="009A1821">
        <w:t>R</w:t>
      </w:r>
      <w:r w:rsidRPr="00D0434A">
        <w:t>eading the formal name without the brackets therefore give</w:t>
      </w:r>
      <w:r w:rsidR="00D958D9">
        <w:t xml:space="preserve">s the strength correctly (e.g. </w:t>
      </w:r>
      <w:r w:rsidR="00CF207D">
        <w:t>“</w:t>
      </w:r>
      <w:r w:rsidR="00D958D9">
        <w:t>s</w:t>
      </w:r>
      <w:r w:rsidRPr="00D0434A">
        <w:t>umatriptan 5</w:t>
      </w:r>
      <w:r w:rsidR="006C42EC">
        <w:t>0</w:t>
      </w:r>
      <w:r w:rsidRPr="00D0434A">
        <w:t xml:space="preserve"> mg per oro-dispersible tablet</w:t>
      </w:r>
      <w:r w:rsidR="00CF207D">
        <w:t>”</w:t>
      </w:r>
      <w:r w:rsidR="006C42EC">
        <w:t>)</w:t>
      </w:r>
      <w:r w:rsidRPr="00D0434A">
        <w:t xml:space="preserve"> as in the example</w:t>
      </w:r>
      <w:r w:rsidR="006C42EC">
        <w:t>s below:</w:t>
      </w:r>
    </w:p>
    <w:p w14:paraId="029E9E1B" w14:textId="77777777" w:rsidR="00D0434A" w:rsidRPr="006D3ED0" w:rsidRDefault="00D0434A" w:rsidP="00D0434A">
      <w:r>
        <w:t>Examples:</w:t>
      </w:r>
    </w:p>
    <w:p w14:paraId="1A242CA1" w14:textId="77777777" w:rsidR="00D0434A" w:rsidRDefault="00D0434A" w:rsidP="00D0434A">
      <w:pPr>
        <w:spacing w:after="0"/>
        <w:ind w:left="720"/>
      </w:pPr>
      <w:r>
        <w:t xml:space="preserve">Norvasc: </w:t>
      </w:r>
      <w:r w:rsidRPr="004169F4">
        <w:rPr>
          <w:i/>
        </w:rPr>
        <w:t>amlodipine (amlodipine besylate)</w:t>
      </w:r>
      <w:r>
        <w:t xml:space="preserve"> 10mg per tablet</w:t>
      </w:r>
    </w:p>
    <w:p w14:paraId="78D0E684" w14:textId="77777777" w:rsidR="00D0434A" w:rsidRPr="006D3ED0" w:rsidRDefault="00D0434A" w:rsidP="00D0434A">
      <w:pPr>
        <w:spacing w:after="0"/>
        <w:ind w:left="720"/>
      </w:pPr>
      <w:r w:rsidRPr="006D3ED0">
        <w:t xml:space="preserve">Imitrex DF: </w:t>
      </w:r>
      <w:r>
        <w:rPr>
          <w:i/>
        </w:rPr>
        <w:t>s</w:t>
      </w:r>
      <w:r w:rsidRPr="006D3ED0">
        <w:rPr>
          <w:i/>
        </w:rPr>
        <w:t>u</w:t>
      </w:r>
      <w:r>
        <w:rPr>
          <w:i/>
        </w:rPr>
        <w:t>matriptan (sumatriptan</w:t>
      </w:r>
      <w:r w:rsidRPr="006D3ED0">
        <w:rPr>
          <w:i/>
        </w:rPr>
        <w:t xml:space="preserve"> succinate</w:t>
      </w:r>
      <w:r>
        <w:rPr>
          <w:i/>
        </w:rPr>
        <w:t>)</w:t>
      </w:r>
      <w:r w:rsidRPr="006D3ED0">
        <w:t xml:space="preserve"> 50 mg per oro-dispersible tablet</w:t>
      </w:r>
    </w:p>
    <w:p w14:paraId="0128587B" w14:textId="77777777" w:rsidR="00D0434A" w:rsidRDefault="00D0434A" w:rsidP="00D0434A">
      <w:pPr>
        <w:spacing w:after="0"/>
        <w:ind w:left="720"/>
      </w:pPr>
      <w:r w:rsidRPr="006D3ED0">
        <w:t xml:space="preserve">Imitrex Nasal spray: </w:t>
      </w:r>
      <w:r>
        <w:rPr>
          <w:i/>
        </w:rPr>
        <w:t>sumatriptan (sumatriptan</w:t>
      </w:r>
      <w:r w:rsidRPr="006D3ED0">
        <w:rPr>
          <w:i/>
        </w:rPr>
        <w:t xml:space="preserve"> hemisulfate</w:t>
      </w:r>
      <w:r>
        <w:rPr>
          <w:i/>
        </w:rPr>
        <w:t>)</w:t>
      </w:r>
      <w:r w:rsidRPr="006D3ED0">
        <w:t xml:space="preserve"> 5 mg per actuation nasal solution</w:t>
      </w:r>
    </w:p>
    <w:p w14:paraId="6597E5D3" w14:textId="77777777" w:rsidR="00405FF3" w:rsidRDefault="00405FF3" w:rsidP="00D0434A">
      <w:pPr>
        <w:spacing w:line="256" w:lineRule="auto"/>
      </w:pPr>
    </w:p>
    <w:p w14:paraId="03D72A59" w14:textId="5853A4F1" w:rsidR="00D0434A" w:rsidRPr="00D0434A" w:rsidRDefault="00D0434A" w:rsidP="00D0434A">
      <w:pPr>
        <w:spacing w:line="256" w:lineRule="auto"/>
      </w:pPr>
      <w:r w:rsidRPr="00D0434A">
        <w:t xml:space="preserve">Where the basis of strength substance is a different </w:t>
      </w:r>
      <w:r w:rsidR="00CF207D">
        <w:t xml:space="preserve">precise </w:t>
      </w:r>
      <w:r w:rsidRPr="00D0434A">
        <w:t xml:space="preserve">substance from the precise </w:t>
      </w:r>
      <w:r w:rsidR="006C42EC">
        <w:t xml:space="preserve">active </w:t>
      </w:r>
      <w:r w:rsidRPr="00D0434A">
        <w:t xml:space="preserve">ingredient substance, the basis of strength substance is given in </w:t>
      </w:r>
      <w:r w:rsidR="006C42EC">
        <w:t xml:space="preserve">square </w:t>
      </w:r>
      <w:r w:rsidRPr="00D0434A">
        <w:t>brackets</w:t>
      </w:r>
      <w:r w:rsidR="006C42EC">
        <w:t xml:space="preserve"> </w:t>
      </w:r>
      <w:r w:rsidRPr="00D0434A">
        <w:t>using the phrase “equivalent to”:</w:t>
      </w:r>
    </w:p>
    <w:p w14:paraId="70804CA1" w14:textId="77777777" w:rsidR="00D0434A" w:rsidRPr="006D3ED0" w:rsidRDefault="00D0434A" w:rsidP="00D0434A">
      <w:r>
        <w:t>Examples:</w:t>
      </w:r>
    </w:p>
    <w:p w14:paraId="0508BFF3" w14:textId="77777777" w:rsidR="00D0434A" w:rsidRPr="006D3ED0" w:rsidRDefault="00D0434A" w:rsidP="00D0434A">
      <w:pPr>
        <w:spacing w:after="0"/>
        <w:ind w:left="720"/>
      </w:pPr>
      <w:r w:rsidRPr="00327972">
        <w:t>Slo-Pot:</w:t>
      </w:r>
      <w:r>
        <w:rPr>
          <w:i/>
        </w:rPr>
        <w:t xml:space="preserve"> p</w:t>
      </w:r>
      <w:r w:rsidRPr="006D3ED0">
        <w:rPr>
          <w:i/>
        </w:rPr>
        <w:t xml:space="preserve">otassium chloride </w:t>
      </w:r>
      <w:r w:rsidRPr="006D3ED0">
        <w:t>600 mg [equivalent to 8 mEq potassium] modified release oral tablet</w:t>
      </w:r>
    </w:p>
    <w:p w14:paraId="3BB88074" w14:textId="77777777" w:rsidR="00D0434A" w:rsidRDefault="00D0434A" w:rsidP="00D0434A">
      <w:pPr>
        <w:spacing w:after="0"/>
        <w:ind w:left="720"/>
      </w:pPr>
      <w:r w:rsidRPr="006D3ED0">
        <w:t xml:space="preserve">Caelyx: </w:t>
      </w:r>
      <w:r>
        <w:rPr>
          <w:i/>
        </w:rPr>
        <w:t>p</w:t>
      </w:r>
      <w:r w:rsidRPr="006D3ED0">
        <w:rPr>
          <w:i/>
        </w:rPr>
        <w:t xml:space="preserve">egylated doxorubicin hydrochloride </w:t>
      </w:r>
      <w:r w:rsidRPr="006D3ED0">
        <w:t xml:space="preserve">2 mg per 1 mL </w:t>
      </w:r>
      <w:r w:rsidRPr="006D3ED0">
        <w:rPr>
          <w:i/>
        </w:rPr>
        <w:t xml:space="preserve">[equivalent to doxorubicin hydrochloride] </w:t>
      </w:r>
      <w:r w:rsidRPr="006D3ED0">
        <w:t>liposomal suspension for injection</w:t>
      </w:r>
    </w:p>
    <w:p w14:paraId="0252DEA8" w14:textId="77777777" w:rsidR="006C42EC" w:rsidRPr="006D3ED0" w:rsidRDefault="006C42EC" w:rsidP="00D0434A">
      <w:pPr>
        <w:spacing w:after="0"/>
        <w:ind w:left="720"/>
      </w:pPr>
    </w:p>
    <w:p w14:paraId="3024BE4E" w14:textId="482F1146" w:rsidR="00D0434A" w:rsidRDefault="00D0434A" w:rsidP="00D0434A">
      <w:r>
        <w:t xml:space="preserve">Note: </w:t>
      </w:r>
      <w:r w:rsidR="001C15F9">
        <w:t xml:space="preserve"> with the exception of units</w:t>
      </w:r>
      <w:r w:rsidR="00CB135F">
        <w:t xml:space="preserve"> of measure</w:t>
      </w:r>
      <w:r w:rsidR="001C15F9">
        <w:t xml:space="preserve">, </w:t>
      </w:r>
      <w:r w:rsidR="006C42EC">
        <w:t xml:space="preserve">where the L of mL is upper case, </w:t>
      </w:r>
      <w:r w:rsidR="00A97E76">
        <w:t xml:space="preserve">and the alphabetic </w:t>
      </w:r>
      <w:r w:rsidR="00A97E76">
        <w:t xml:space="preserve">vitamin name, </w:t>
      </w:r>
      <w:r w:rsidR="001C15F9">
        <w:t>a</w:t>
      </w:r>
      <w:r>
        <w:t xml:space="preserve">ll text </w:t>
      </w:r>
      <w:r w:rsidR="00CB135F">
        <w:t xml:space="preserve">in the NTP formal name </w:t>
      </w:r>
      <w:r>
        <w:t>should be lower case.</w:t>
      </w:r>
    </w:p>
    <w:p w14:paraId="5B7D2EE9" w14:textId="77777777" w:rsidR="00405FF3" w:rsidRDefault="00405FF3" w:rsidP="00405FF3">
      <w:pPr>
        <w:pStyle w:val="Heading3"/>
        <w:rPr>
          <w:rFonts w:eastAsia="Times New Roman"/>
          <w:lang w:val="en-CA" w:eastAsia="en-CA"/>
        </w:rPr>
      </w:pPr>
      <w:r>
        <w:rPr>
          <w:rFonts w:eastAsia="Times New Roman"/>
          <w:lang w:val="en-CA" w:eastAsia="en-CA"/>
        </w:rPr>
        <w:t>Absence of specific excipient substances</w:t>
      </w:r>
    </w:p>
    <w:p w14:paraId="6C7D7503" w14:textId="77777777" w:rsidR="00405FF3" w:rsidRDefault="00405FF3" w:rsidP="00405FF3">
      <w:pPr>
        <w:rPr>
          <w:rFonts w:ascii="Calibri" w:eastAsia="Times New Roman" w:hAnsi="Calibri" w:cs="Times New Roman"/>
          <w:color w:val="000000"/>
          <w:lang w:val="en-CA" w:eastAsia="en-CA"/>
        </w:rPr>
      </w:pPr>
      <w:r>
        <w:rPr>
          <w:rFonts w:ascii="Calibri" w:eastAsia="Times New Roman" w:hAnsi="Calibri" w:cs="Times New Roman"/>
          <w:color w:val="000000"/>
          <w:lang w:val="en-CA" w:eastAsia="en-CA"/>
        </w:rPr>
        <w:t>T</w:t>
      </w:r>
      <w:r w:rsidRPr="00591765">
        <w:rPr>
          <w:rFonts w:ascii="Calibri" w:eastAsia="Times New Roman" w:hAnsi="Calibri" w:cs="Times New Roman"/>
          <w:color w:val="000000"/>
          <w:lang w:val="en-CA" w:eastAsia="en-CA"/>
        </w:rPr>
        <w:t>he absence of a</w:t>
      </w:r>
      <w:r>
        <w:rPr>
          <w:rFonts w:ascii="Calibri" w:eastAsia="Times New Roman" w:hAnsi="Calibri" w:cs="Times New Roman"/>
          <w:color w:val="000000"/>
          <w:lang w:val="en-CA" w:eastAsia="en-CA"/>
        </w:rPr>
        <w:t xml:space="preserve"> specific excipient</w:t>
      </w:r>
      <w:r w:rsidRPr="00591765">
        <w:rPr>
          <w:rFonts w:ascii="Calibri" w:eastAsia="Times New Roman" w:hAnsi="Calibri" w:cs="Times New Roman"/>
          <w:color w:val="000000"/>
          <w:lang w:val="en-CA" w:eastAsia="en-CA"/>
        </w:rPr>
        <w:t xml:space="preserve"> substance</w:t>
      </w:r>
      <w:r>
        <w:rPr>
          <w:rFonts w:ascii="Calibri" w:eastAsia="Times New Roman" w:hAnsi="Calibri" w:cs="Times New Roman"/>
          <w:color w:val="000000"/>
          <w:lang w:val="en-CA" w:eastAsia="en-CA"/>
        </w:rPr>
        <w:t>s that may have some clinical considerations</w:t>
      </w:r>
      <w:r w:rsidRPr="00591765">
        <w:rPr>
          <w:rFonts w:ascii="Calibri" w:eastAsia="Times New Roman" w:hAnsi="Calibri" w:cs="Times New Roman"/>
          <w:color w:val="000000"/>
          <w:lang w:val="en-CA" w:eastAsia="en-CA"/>
        </w:rPr>
        <w:t xml:space="preserve"> such as sugar, dye</w:t>
      </w:r>
      <w:r>
        <w:rPr>
          <w:rFonts w:ascii="Calibri" w:eastAsia="Times New Roman" w:hAnsi="Calibri" w:cs="Times New Roman"/>
          <w:color w:val="000000"/>
          <w:lang w:val="en-CA" w:eastAsia="en-CA"/>
        </w:rPr>
        <w:t>, preservatives</w:t>
      </w:r>
      <w:r w:rsidRPr="00591765">
        <w:rPr>
          <w:rFonts w:ascii="Calibri" w:eastAsia="Times New Roman" w:hAnsi="Calibri" w:cs="Times New Roman"/>
          <w:color w:val="000000"/>
          <w:lang w:val="en-CA" w:eastAsia="en-CA"/>
        </w:rPr>
        <w:t xml:space="preserve"> etc</w:t>
      </w:r>
      <w:r>
        <w:rPr>
          <w:rFonts w:ascii="Calibri" w:eastAsia="Times New Roman" w:hAnsi="Calibri" w:cs="Times New Roman"/>
          <w:color w:val="000000"/>
          <w:lang w:val="en-CA" w:eastAsia="en-CA"/>
        </w:rPr>
        <w:t>.</w:t>
      </w:r>
      <w:r w:rsidRPr="00591765">
        <w:rPr>
          <w:rFonts w:ascii="Calibri" w:eastAsia="Times New Roman" w:hAnsi="Calibri" w:cs="Times New Roman"/>
          <w:color w:val="000000"/>
          <w:lang w:val="en-CA" w:eastAsia="en-CA"/>
        </w:rPr>
        <w:t xml:space="preserve"> </w:t>
      </w:r>
      <w:r>
        <w:rPr>
          <w:rFonts w:ascii="Calibri" w:eastAsia="Times New Roman" w:hAnsi="Calibri" w:cs="Times New Roman"/>
          <w:color w:val="000000"/>
          <w:lang w:val="en-CA" w:eastAsia="en-CA"/>
        </w:rPr>
        <w:t xml:space="preserve">(i.e. “freeness”) </w:t>
      </w:r>
      <w:r w:rsidRPr="00591765">
        <w:rPr>
          <w:rFonts w:ascii="Calibri" w:eastAsia="Times New Roman" w:hAnsi="Calibri" w:cs="Times New Roman"/>
          <w:color w:val="000000"/>
          <w:lang w:val="en-CA" w:eastAsia="en-CA"/>
        </w:rPr>
        <w:t>will not be part of the</w:t>
      </w:r>
      <w:r>
        <w:rPr>
          <w:rFonts w:ascii="Calibri" w:eastAsia="Times New Roman" w:hAnsi="Calibri" w:cs="Times New Roman"/>
          <w:color w:val="000000"/>
          <w:lang w:val="en-CA" w:eastAsia="en-CA"/>
        </w:rPr>
        <w:t xml:space="preserve"> consideration for an NTP and will not be included in the NTP formal name.   However, for the MP, if the </w:t>
      </w:r>
      <w:r w:rsidRPr="00591765">
        <w:rPr>
          <w:rFonts w:ascii="Calibri" w:eastAsia="Times New Roman" w:hAnsi="Calibri" w:cs="Times New Roman"/>
          <w:color w:val="000000"/>
          <w:lang w:val="en-CA" w:eastAsia="en-CA"/>
        </w:rPr>
        <w:t xml:space="preserve">"product name" </w:t>
      </w:r>
      <w:r>
        <w:rPr>
          <w:rFonts w:ascii="Calibri" w:eastAsia="Times New Roman" w:hAnsi="Calibri" w:cs="Times New Roman"/>
          <w:color w:val="000000"/>
          <w:lang w:val="en-CA" w:eastAsia="en-CA"/>
        </w:rPr>
        <w:t xml:space="preserve">explicitly </w:t>
      </w:r>
      <w:r w:rsidRPr="00591765">
        <w:rPr>
          <w:rFonts w:ascii="Calibri" w:eastAsia="Times New Roman" w:hAnsi="Calibri" w:cs="Times New Roman"/>
          <w:color w:val="000000"/>
          <w:lang w:val="en-CA" w:eastAsia="en-CA"/>
        </w:rPr>
        <w:t xml:space="preserve">contains information </w:t>
      </w:r>
      <w:r>
        <w:rPr>
          <w:rFonts w:ascii="Calibri" w:eastAsia="Times New Roman" w:hAnsi="Calibri" w:cs="Times New Roman"/>
          <w:color w:val="000000"/>
          <w:lang w:val="en-CA" w:eastAsia="en-CA"/>
        </w:rPr>
        <w:t xml:space="preserve">regarding “freeness”, then this will be included in the MP formal name.  </w:t>
      </w:r>
    </w:p>
    <w:p w14:paraId="23FEE229" w14:textId="77777777" w:rsidR="00405FF3" w:rsidRDefault="00405FF3" w:rsidP="00405FF3">
      <w:pPr>
        <w:rPr>
          <w:rFonts w:ascii="Calibri" w:eastAsia="Times New Roman" w:hAnsi="Calibri" w:cs="Times New Roman"/>
          <w:color w:val="000000"/>
          <w:lang w:val="en-CA" w:eastAsia="en-CA"/>
        </w:rPr>
      </w:pPr>
      <w:r>
        <w:rPr>
          <w:rFonts w:ascii="Calibri" w:eastAsia="Times New Roman" w:hAnsi="Calibri" w:cs="Times New Roman"/>
          <w:color w:val="000000"/>
          <w:lang w:val="en-CA" w:eastAsia="en-CA"/>
        </w:rPr>
        <w:t>Example: (where the “freeness” is highlighted for illustration in italics):</w:t>
      </w:r>
    </w:p>
    <w:p w14:paraId="0437124B" w14:textId="77777777" w:rsidR="00405FF3" w:rsidRDefault="00405FF3" w:rsidP="00405FF3">
      <w:pPr>
        <w:rPr>
          <w:rFonts w:ascii="Calibri" w:eastAsia="Times New Roman" w:hAnsi="Calibri" w:cs="Times New Roman"/>
          <w:color w:val="000000"/>
          <w:lang w:val="en-CA" w:eastAsia="en-CA"/>
        </w:rPr>
      </w:pPr>
      <w:r>
        <w:rPr>
          <w:rFonts w:ascii="Calibri" w:eastAsia="Times New Roman" w:hAnsi="Calibri" w:cs="Times New Roman"/>
          <w:color w:val="000000"/>
          <w:lang w:val="en-CA" w:eastAsia="en-CA"/>
        </w:rPr>
        <w:t xml:space="preserve">DPD Product name: </w:t>
      </w:r>
    </w:p>
    <w:p w14:paraId="4FC58117" w14:textId="77777777" w:rsidR="00405FF3" w:rsidRDefault="00405FF3" w:rsidP="00405FF3">
      <w:pPr>
        <w:ind w:firstLine="142"/>
        <w:rPr>
          <w:rFonts w:ascii="Calibri" w:eastAsia="Times New Roman" w:hAnsi="Calibri" w:cs="Times New Roman"/>
          <w:color w:val="000000"/>
          <w:lang w:val="en-CA" w:eastAsia="en-CA"/>
        </w:rPr>
      </w:pPr>
      <w:r w:rsidRPr="00591765">
        <w:rPr>
          <w:rFonts w:ascii="Calibri" w:eastAsia="Times New Roman" w:hAnsi="Calibri" w:cs="Times New Roman"/>
          <w:color w:val="000000"/>
          <w:lang w:val="en-CA" w:eastAsia="en-CA"/>
        </w:rPr>
        <w:t xml:space="preserve">AMOXICILLIN </w:t>
      </w:r>
      <w:r w:rsidRPr="00591765">
        <w:rPr>
          <w:rFonts w:ascii="Calibri" w:eastAsia="Times New Roman" w:hAnsi="Calibri" w:cs="Times New Roman"/>
          <w:i/>
          <w:color w:val="000000"/>
          <w:lang w:val="en-CA" w:eastAsia="en-CA"/>
        </w:rPr>
        <w:t>SUGAR-REDUCED GRANULES</w:t>
      </w:r>
      <w:r w:rsidRPr="00591765">
        <w:rPr>
          <w:rFonts w:ascii="Calibri" w:eastAsia="Times New Roman" w:hAnsi="Calibri" w:cs="Times New Roman"/>
          <w:color w:val="000000"/>
          <w:lang w:val="en-CA" w:eastAsia="en-CA"/>
        </w:rPr>
        <w:t xml:space="preserve"> FOR ORAL SUSPENSION</w:t>
      </w:r>
      <w:r w:rsidRPr="00AD35D8">
        <w:rPr>
          <w:rFonts w:ascii="Calibri" w:eastAsia="Times New Roman" w:hAnsi="Calibri" w:cs="Times New Roman"/>
          <w:color w:val="000000"/>
          <w:lang w:val="en-CA" w:eastAsia="en-CA"/>
        </w:rPr>
        <w:t xml:space="preserve"> </w:t>
      </w:r>
      <w:r w:rsidRPr="00591765">
        <w:rPr>
          <w:rFonts w:ascii="Calibri" w:eastAsia="Times New Roman" w:hAnsi="Calibri" w:cs="Times New Roman"/>
          <w:color w:val="000000"/>
          <w:lang w:val="en-CA" w:eastAsia="en-CA"/>
        </w:rPr>
        <w:t>SIVEM PHARMACEUTICALS ULC</w:t>
      </w:r>
    </w:p>
    <w:p w14:paraId="66F631E2" w14:textId="77777777" w:rsidR="00405FF3" w:rsidRDefault="00405FF3" w:rsidP="00405FF3">
      <w:pPr>
        <w:rPr>
          <w:rFonts w:ascii="Calibri" w:eastAsia="Times New Roman" w:hAnsi="Calibri" w:cs="Times New Roman"/>
          <w:color w:val="000000"/>
          <w:lang w:val="en-CA" w:eastAsia="en-CA"/>
        </w:rPr>
      </w:pPr>
      <w:r>
        <w:rPr>
          <w:rFonts w:ascii="Calibri" w:eastAsia="Times New Roman" w:hAnsi="Calibri" w:cs="Times New Roman"/>
          <w:color w:val="000000"/>
          <w:lang w:val="en-CA" w:eastAsia="en-CA"/>
        </w:rPr>
        <w:t xml:space="preserve">MP formal name:  </w:t>
      </w:r>
    </w:p>
    <w:p w14:paraId="0DE4A5D6" w14:textId="77777777" w:rsidR="00405FF3" w:rsidRDefault="00405FF3" w:rsidP="00405FF3">
      <w:pPr>
        <w:ind w:firstLine="142"/>
        <w:rPr>
          <w:rFonts w:ascii="Calibri" w:eastAsia="Times New Roman" w:hAnsi="Calibri" w:cs="Times New Roman"/>
          <w:color w:val="000000"/>
          <w:lang w:val="en-CA" w:eastAsia="en-CA"/>
        </w:rPr>
      </w:pPr>
      <w:r w:rsidRPr="00591765">
        <w:rPr>
          <w:rFonts w:ascii="Calibri" w:eastAsia="Times New Roman" w:hAnsi="Calibri" w:cs="Times New Roman"/>
          <w:color w:val="000000"/>
          <w:lang w:val="en-CA" w:eastAsia="en-CA"/>
        </w:rPr>
        <w:t xml:space="preserve">AMOXICILLIN </w:t>
      </w:r>
      <w:r w:rsidRPr="00591765">
        <w:rPr>
          <w:rFonts w:ascii="Calibri" w:eastAsia="Times New Roman" w:hAnsi="Calibri" w:cs="Times New Roman"/>
          <w:i/>
          <w:color w:val="000000"/>
          <w:lang w:val="en-CA" w:eastAsia="en-CA"/>
        </w:rPr>
        <w:t>SUGAR-REDUCED GRANULES</w:t>
      </w:r>
      <w:r w:rsidRPr="00591765">
        <w:rPr>
          <w:rFonts w:ascii="Calibri" w:eastAsia="Times New Roman" w:hAnsi="Calibri" w:cs="Times New Roman"/>
          <w:color w:val="000000"/>
          <w:lang w:val="en-CA" w:eastAsia="en-CA"/>
        </w:rPr>
        <w:t xml:space="preserve"> FOR ORAL SUSPENSION</w:t>
      </w:r>
      <w:r w:rsidRPr="00AD35D8">
        <w:rPr>
          <w:rFonts w:ascii="Calibri" w:eastAsia="Times New Roman" w:hAnsi="Calibri" w:cs="Times New Roman"/>
          <w:color w:val="000000"/>
          <w:lang w:val="en-CA" w:eastAsia="en-CA"/>
        </w:rPr>
        <w:t xml:space="preserve"> </w:t>
      </w:r>
      <w:r>
        <w:rPr>
          <w:rFonts w:ascii="Calibri" w:eastAsia="Times New Roman" w:hAnsi="Calibri" w:cs="Times New Roman"/>
          <w:color w:val="000000"/>
          <w:lang w:val="en-CA" w:eastAsia="en-CA"/>
        </w:rPr>
        <w:t>[</w:t>
      </w:r>
      <w:r w:rsidRPr="00591765">
        <w:rPr>
          <w:rFonts w:ascii="Calibri" w:eastAsia="Times New Roman" w:hAnsi="Calibri" w:cs="Times New Roman"/>
          <w:color w:val="000000"/>
          <w:lang w:val="en-CA" w:eastAsia="en-CA"/>
        </w:rPr>
        <w:t xml:space="preserve">amoxicillin </w:t>
      </w:r>
      <w:r>
        <w:rPr>
          <w:rFonts w:ascii="Calibri" w:eastAsia="Times New Roman" w:hAnsi="Calibri" w:cs="Times New Roman"/>
          <w:color w:val="000000"/>
          <w:lang w:val="en-CA" w:eastAsia="en-CA"/>
        </w:rPr>
        <w:t xml:space="preserve">(amoxicillin trihydrate) </w:t>
      </w:r>
      <w:r w:rsidRPr="00591765">
        <w:rPr>
          <w:rFonts w:ascii="Calibri" w:eastAsia="Times New Roman" w:hAnsi="Calibri" w:cs="Times New Roman"/>
          <w:color w:val="000000"/>
          <w:lang w:val="en-CA" w:eastAsia="en-CA"/>
        </w:rPr>
        <w:t>250 mg per 5 mL oral suspension</w:t>
      </w:r>
      <w:r>
        <w:rPr>
          <w:rFonts w:ascii="Calibri" w:eastAsia="Times New Roman" w:hAnsi="Calibri" w:cs="Times New Roman"/>
          <w:color w:val="000000"/>
          <w:lang w:val="en-CA" w:eastAsia="en-CA"/>
        </w:rPr>
        <w:t>]</w:t>
      </w:r>
      <w:r w:rsidRPr="00591765">
        <w:rPr>
          <w:rFonts w:ascii="Calibri" w:eastAsia="Times New Roman" w:hAnsi="Calibri" w:cs="Times New Roman"/>
          <w:color w:val="000000"/>
          <w:lang w:val="en-CA" w:eastAsia="en-CA"/>
        </w:rPr>
        <w:t xml:space="preserve"> SIVEM PHARMACEUTICAL</w:t>
      </w:r>
      <w:bookmarkStart w:id="25" w:name="_GoBack"/>
      <w:bookmarkEnd w:id="25"/>
      <w:r w:rsidRPr="00591765">
        <w:rPr>
          <w:rFonts w:ascii="Calibri" w:eastAsia="Times New Roman" w:hAnsi="Calibri" w:cs="Times New Roman"/>
          <w:color w:val="000000"/>
          <w:lang w:val="en-CA" w:eastAsia="en-CA"/>
        </w:rPr>
        <w:t>S ULC</w:t>
      </w:r>
      <w:r>
        <w:rPr>
          <w:rFonts w:ascii="Calibri" w:eastAsia="Times New Roman" w:hAnsi="Calibri" w:cs="Times New Roman"/>
          <w:color w:val="000000"/>
          <w:lang w:val="en-CA" w:eastAsia="en-CA"/>
        </w:rPr>
        <w:t xml:space="preserve"> </w:t>
      </w:r>
    </w:p>
    <w:p w14:paraId="17BACA74" w14:textId="77777777" w:rsidR="00405FF3" w:rsidRDefault="00405FF3" w:rsidP="00405FF3">
      <w:pPr>
        <w:rPr>
          <w:rFonts w:ascii="Calibri" w:eastAsia="Times New Roman" w:hAnsi="Calibri" w:cs="Times New Roman"/>
          <w:color w:val="000000"/>
          <w:lang w:val="en-CA" w:eastAsia="en-CA"/>
        </w:rPr>
      </w:pPr>
      <w:r>
        <w:rPr>
          <w:rFonts w:ascii="Calibri" w:eastAsia="Times New Roman" w:hAnsi="Calibri" w:cs="Times New Roman"/>
          <w:color w:val="000000"/>
          <w:lang w:val="en-CA" w:eastAsia="en-CA"/>
        </w:rPr>
        <w:t>Related NTP:</w:t>
      </w:r>
    </w:p>
    <w:p w14:paraId="345617F7" w14:textId="2A00A553" w:rsidR="00405FF3" w:rsidRPr="00405FF3" w:rsidRDefault="00405FF3" w:rsidP="00405FF3">
      <w:pPr>
        <w:ind w:firstLine="142"/>
        <w:rPr>
          <w:rFonts w:ascii="Calibri" w:eastAsia="Times New Roman" w:hAnsi="Calibri" w:cs="Times New Roman"/>
          <w:color w:val="000000"/>
          <w:lang w:val="en-CA" w:eastAsia="en-CA"/>
        </w:rPr>
      </w:pPr>
      <w:r>
        <w:rPr>
          <w:rFonts w:ascii="Calibri" w:eastAsia="Times New Roman" w:hAnsi="Calibri" w:cs="Times New Roman"/>
          <w:color w:val="000000"/>
          <w:lang w:val="en-CA" w:eastAsia="en-CA"/>
        </w:rPr>
        <w:t>amoxicillin (amoxicillin trihydrate) 250 mg per 5 mL oral suspension</w:t>
      </w:r>
    </w:p>
    <w:p w14:paraId="4340468F" w14:textId="710AA545" w:rsidR="003E31B3" w:rsidRPr="009932AD" w:rsidRDefault="003E31B3" w:rsidP="009932AD">
      <w:pPr>
        <w:pStyle w:val="Heading2"/>
      </w:pPr>
      <w:bookmarkStart w:id="26" w:name="_Toc476299306"/>
      <w:r w:rsidRPr="009932AD">
        <w:t xml:space="preserve">Description of Strength </w:t>
      </w:r>
      <w:r w:rsidR="0094248B" w:rsidRPr="009932AD">
        <w:t xml:space="preserve">(as part of the Strength-Set) </w:t>
      </w:r>
      <w:r w:rsidRPr="009932AD">
        <w:t xml:space="preserve">in the NTP </w:t>
      </w:r>
      <w:bookmarkEnd w:id="26"/>
    </w:p>
    <w:p w14:paraId="13DFB5CB" w14:textId="41679248" w:rsidR="003E31B3" w:rsidRDefault="003E31B3" w:rsidP="003E31B3">
      <w:r w:rsidRPr="00754319">
        <w:t xml:space="preserve">The </w:t>
      </w:r>
      <w:r w:rsidR="00FA2C79">
        <w:t>s</w:t>
      </w:r>
      <w:r w:rsidRPr="00754319">
        <w:t>trength of a therapeutic product is the amount of (each) active ingredient substance per presentation unit (see below).  Representation of strength is a safety issue, and the</w:t>
      </w:r>
      <w:r>
        <w:rPr>
          <w:rStyle w:val="apple-converted-space"/>
          <w:rFonts w:ascii="Arial" w:hAnsi="Arial" w:cs="Arial"/>
          <w:color w:val="545454"/>
          <w:shd w:val="clear" w:color="auto" w:fill="FFFFFF"/>
        </w:rPr>
        <w:t> </w:t>
      </w:r>
      <w:r w:rsidR="009C4266">
        <w:t xml:space="preserve">Institute for Safe </w:t>
      </w:r>
      <w:r w:rsidR="009C4266">
        <w:lastRenderedPageBreak/>
        <w:t>Medication Practices Canada (ISMP Canada)</w:t>
      </w:r>
      <w:r w:rsidRPr="00754319">
        <w:t xml:space="preserve"> has made several recommendations that </w:t>
      </w:r>
      <w:r>
        <w:t>have been cons</w:t>
      </w:r>
      <w:r w:rsidRPr="00754319">
        <w:t>idered.</w:t>
      </w:r>
    </w:p>
    <w:p w14:paraId="0506ADEC" w14:textId="0262C26F" w:rsidR="009A6D18" w:rsidRDefault="003E31B3" w:rsidP="003E31B3">
      <w:r w:rsidRPr="00754319">
        <w:t xml:space="preserve">An amount is a physical quantity – it </w:t>
      </w:r>
      <w:r w:rsidR="00A55D92">
        <w:t>is</w:t>
      </w:r>
      <w:r w:rsidRPr="00754319">
        <w:t xml:space="preserve"> expressed as a value and the unit of measure for that value, but for a therapeutic product, the </w:t>
      </w:r>
      <w:r w:rsidR="00A55D92">
        <w:t>strength</w:t>
      </w:r>
      <w:r w:rsidRPr="00754319">
        <w:t xml:space="preserve"> is actually a “ratio concept</w:t>
      </w:r>
      <w:r w:rsidR="00A55D92">
        <w:t>”</w:t>
      </w:r>
      <w:r w:rsidRPr="00754319">
        <w:t xml:space="preserve"> – </w:t>
      </w:r>
      <w:r w:rsidR="00A55D92">
        <w:t xml:space="preserve">a </w:t>
      </w:r>
      <w:r w:rsidRPr="00754319">
        <w:t>numerator</w:t>
      </w:r>
      <w:r w:rsidR="00A55D92">
        <w:t xml:space="preserve"> quantity</w:t>
      </w:r>
      <w:r w:rsidRPr="00754319">
        <w:t xml:space="preserve"> and denominator</w:t>
      </w:r>
      <w:r w:rsidR="00A55D92">
        <w:t xml:space="preserve"> quantity</w:t>
      </w:r>
      <w:r w:rsidRPr="00754319">
        <w:t xml:space="preserve"> (an amount </w:t>
      </w:r>
      <w:r w:rsidRPr="00754319">
        <w:rPr>
          <w:b/>
          <w:u w:val="single"/>
        </w:rPr>
        <w:t>per</w:t>
      </w:r>
      <w:r w:rsidRPr="00754319">
        <w:t xml:space="preserve"> unit – where the unit is also a physical quantity</w:t>
      </w:r>
      <w:r w:rsidR="00376186">
        <w:t xml:space="preserve"> or unit of presentation</w:t>
      </w:r>
      <w:r w:rsidRPr="00754319">
        <w:t xml:space="preserve">).  </w:t>
      </w:r>
    </w:p>
    <w:p w14:paraId="0FC5F9C7" w14:textId="15A7D93E" w:rsidR="009A6D18" w:rsidRDefault="003E31B3" w:rsidP="003E31B3">
      <w:r w:rsidRPr="00754319">
        <w:t>Often the “per” or “denominator” part of the strength description is implicit rather than explicit</w:t>
      </w:r>
      <w:r w:rsidR="00376186">
        <w:t>, especially when the unit of presentation uses the same term as the dose form</w:t>
      </w:r>
      <w:r w:rsidR="009A6D18">
        <w:t>, as is often the case of solid phase dose forms</w:t>
      </w:r>
      <w:r w:rsidR="00376186">
        <w:t xml:space="preserve">. </w:t>
      </w:r>
      <w:r w:rsidRPr="00754319">
        <w:t xml:space="preserve"> </w:t>
      </w:r>
      <w:r w:rsidR="00107395">
        <w:t>F</w:t>
      </w:r>
      <w:r w:rsidR="00107395" w:rsidRPr="00754319">
        <w:t xml:space="preserve">or </w:t>
      </w:r>
      <w:r w:rsidRPr="00754319">
        <w:t>example, the concept “</w:t>
      </w:r>
      <w:r w:rsidR="00253966">
        <w:t>a</w:t>
      </w:r>
      <w:r w:rsidRPr="00754319">
        <w:t xml:space="preserve">moxicillin 250mg </w:t>
      </w:r>
      <w:r w:rsidR="00F41F7A">
        <w:t>capsule</w:t>
      </w:r>
      <w:r w:rsidRPr="00754319">
        <w:t>” is fully “</w:t>
      </w:r>
      <w:r w:rsidR="00253966">
        <w:t>a</w:t>
      </w:r>
      <w:r w:rsidRPr="00754319">
        <w:t xml:space="preserve">moxicillin 250 mg </w:t>
      </w:r>
      <w:r w:rsidRPr="00754319">
        <w:rPr>
          <w:b/>
        </w:rPr>
        <w:t>per 1 capsule</w:t>
      </w:r>
      <w:r w:rsidRPr="00754319">
        <w:t xml:space="preserve"> oral capsule”</w:t>
      </w:r>
      <w:r w:rsidR="00376186">
        <w:t xml:space="preserve"> where the unit of presentation is “capsule” and the dose form is “oral capsule”</w:t>
      </w:r>
      <w:r w:rsidRPr="00754319">
        <w:t xml:space="preserve">.  </w:t>
      </w:r>
    </w:p>
    <w:p w14:paraId="084DD80F" w14:textId="22BDBB08" w:rsidR="003E31B3" w:rsidRPr="00754319" w:rsidRDefault="003E31B3" w:rsidP="003E31B3">
      <w:r w:rsidRPr="00754319">
        <w:t xml:space="preserve">In other products, particularly those that are presented in a continuous phase, the “per amount” is stated explicitly (e.g. </w:t>
      </w:r>
      <w:r w:rsidR="00253966">
        <w:t>a</w:t>
      </w:r>
      <w:r w:rsidRPr="00754319">
        <w:t xml:space="preserve">moxicillin 250 mg </w:t>
      </w:r>
      <w:r w:rsidRPr="00754319">
        <w:rPr>
          <w:b/>
        </w:rPr>
        <w:t>per 5 mL</w:t>
      </w:r>
      <w:r w:rsidRPr="00754319">
        <w:t xml:space="preserve"> oral solution) or almost explicitly (e.g. </w:t>
      </w:r>
      <w:r w:rsidR="00253966">
        <w:t>c</w:t>
      </w:r>
      <w:r w:rsidRPr="00754319">
        <w:t>lotrimazole 1% topical cream, where the 1% represents 1</w:t>
      </w:r>
      <w:r w:rsidR="003603B7">
        <w:t>0</w:t>
      </w:r>
      <w:r w:rsidRPr="00754319">
        <w:t xml:space="preserve"> mg of clotrimazole per 1 g of the cream base).</w:t>
      </w:r>
    </w:p>
    <w:p w14:paraId="2D666A7A" w14:textId="45A898F6" w:rsidR="003E31B3" w:rsidRDefault="003E31B3" w:rsidP="003E31B3">
      <w:r w:rsidRPr="00754319">
        <w:t xml:space="preserve">For those strengths that do not require explicit statement of the denominator, the strength </w:t>
      </w:r>
      <w:r w:rsidR="008A701B">
        <w:t>is</w:t>
      </w:r>
      <w:r w:rsidRPr="00754319">
        <w:t xml:space="preserve"> expressed as a value then its unit, separated by a space</w:t>
      </w:r>
      <w:r w:rsidR="001D1BD8">
        <w:t xml:space="preserve">.  </w:t>
      </w:r>
    </w:p>
    <w:tbl>
      <w:tblPr>
        <w:tblStyle w:val="PlainTable3"/>
        <w:tblW w:w="0" w:type="auto"/>
        <w:tblLook w:val="0600" w:firstRow="0" w:lastRow="0" w:firstColumn="0" w:lastColumn="0" w:noHBand="1" w:noVBand="1"/>
      </w:tblPr>
      <w:tblGrid>
        <w:gridCol w:w="4508"/>
        <w:gridCol w:w="4508"/>
      </w:tblGrid>
      <w:tr w:rsidR="003C6B9B" w:rsidRPr="003C6B9B" w14:paraId="5194D848" w14:textId="77777777" w:rsidTr="003C6B9B">
        <w:tc>
          <w:tcPr>
            <w:tcW w:w="4508" w:type="dxa"/>
          </w:tcPr>
          <w:p w14:paraId="6D4D91E7" w14:textId="7FA32081" w:rsidR="003C6B9B" w:rsidRPr="003C6B9B" w:rsidRDefault="003C6B9B" w:rsidP="003C6B9B">
            <w:pPr>
              <w:pStyle w:val="ListParagraph"/>
              <w:numPr>
                <w:ilvl w:val="0"/>
                <w:numId w:val="44"/>
              </w:numPr>
              <w:rPr>
                <w:bCs/>
              </w:rPr>
            </w:pPr>
            <w:r w:rsidRPr="003C6B9B">
              <w:rPr>
                <w:bCs/>
              </w:rPr>
              <w:t>10 mg</w:t>
            </w:r>
          </w:p>
        </w:tc>
        <w:tc>
          <w:tcPr>
            <w:tcW w:w="4508" w:type="dxa"/>
          </w:tcPr>
          <w:p w14:paraId="53E349D8" w14:textId="311B7CBF" w:rsidR="003C6B9B" w:rsidRPr="003C6B9B" w:rsidRDefault="00A55D92" w:rsidP="003E31B3">
            <w:r>
              <w:t>e.g. clobazam 10 mg oral tablet</w:t>
            </w:r>
          </w:p>
        </w:tc>
      </w:tr>
      <w:tr w:rsidR="003C6B9B" w:rsidRPr="003C6B9B" w14:paraId="01686F25" w14:textId="77777777" w:rsidTr="003C6B9B">
        <w:tc>
          <w:tcPr>
            <w:tcW w:w="4508" w:type="dxa"/>
          </w:tcPr>
          <w:p w14:paraId="563A22D0" w14:textId="702CB9FE" w:rsidR="003C6B9B" w:rsidRPr="003C6B9B" w:rsidRDefault="003C6B9B" w:rsidP="003C6B9B">
            <w:pPr>
              <w:pStyle w:val="ListParagraph"/>
              <w:numPr>
                <w:ilvl w:val="0"/>
                <w:numId w:val="44"/>
              </w:numPr>
              <w:rPr>
                <w:bCs/>
              </w:rPr>
            </w:pPr>
            <w:r w:rsidRPr="003C6B9B">
              <w:rPr>
                <w:bCs/>
              </w:rPr>
              <w:t>100 mcg</w:t>
            </w:r>
          </w:p>
        </w:tc>
        <w:tc>
          <w:tcPr>
            <w:tcW w:w="4508" w:type="dxa"/>
          </w:tcPr>
          <w:p w14:paraId="0F566B8B" w14:textId="04E43725" w:rsidR="003C6B9B" w:rsidRPr="00A55D92" w:rsidRDefault="00A55D92" w:rsidP="003E31B3">
            <w:pPr>
              <w:rPr>
                <w:b/>
              </w:rPr>
            </w:pPr>
            <w:r>
              <w:t xml:space="preserve">e.g. </w:t>
            </w:r>
            <w:r w:rsidRPr="00A55D92">
              <w:t>levothyroxine sodium 100 mcg oral tablet</w:t>
            </w:r>
          </w:p>
        </w:tc>
      </w:tr>
    </w:tbl>
    <w:p w14:paraId="37AB01C4" w14:textId="77777777" w:rsidR="003C6B9B" w:rsidRPr="00754319" w:rsidRDefault="003C6B9B" w:rsidP="003E31B3"/>
    <w:p w14:paraId="66439903" w14:textId="63BCF47A" w:rsidR="003E31B3" w:rsidRDefault="003E31B3" w:rsidP="003E31B3">
      <w:r w:rsidRPr="00754319">
        <w:t xml:space="preserve">For those strengths where the denominator is stated explicitly, the numerator and denominator will </w:t>
      </w:r>
      <w:r w:rsidRPr="00754319">
        <w:rPr>
          <w:b/>
          <w:i/>
        </w:rPr>
        <w:t>each</w:t>
      </w:r>
      <w:r w:rsidRPr="00754319">
        <w:t xml:space="preserve"> be expressed as a value then its unit, separated by a space and the numerator and denominator will themselves be separate</w:t>
      </w:r>
      <w:r w:rsidR="003603B7">
        <w:t>d</w:t>
      </w:r>
      <w:r w:rsidRPr="00754319">
        <w:t xml:space="preserve"> by the word “per” with a space on either side</w:t>
      </w:r>
      <w:r w:rsidR="003C13A9">
        <w:t>.</w:t>
      </w:r>
    </w:p>
    <w:tbl>
      <w:tblPr>
        <w:tblStyle w:val="PlainTable3"/>
        <w:tblW w:w="0" w:type="auto"/>
        <w:tblLook w:val="0600" w:firstRow="0" w:lastRow="0" w:firstColumn="0" w:lastColumn="0" w:noHBand="1" w:noVBand="1"/>
      </w:tblPr>
      <w:tblGrid>
        <w:gridCol w:w="4395"/>
        <w:gridCol w:w="4621"/>
      </w:tblGrid>
      <w:tr w:rsidR="003C6B9B" w:rsidRPr="003C6B9B" w14:paraId="0BFED0E2" w14:textId="77777777" w:rsidTr="003C6B9B">
        <w:tc>
          <w:tcPr>
            <w:tcW w:w="4395" w:type="dxa"/>
          </w:tcPr>
          <w:p w14:paraId="618AF09B" w14:textId="55CA7803" w:rsidR="003C6B9B" w:rsidRPr="003C6B9B" w:rsidRDefault="003C6B9B" w:rsidP="002F326F">
            <w:pPr>
              <w:pStyle w:val="ListParagraph"/>
              <w:numPr>
                <w:ilvl w:val="0"/>
                <w:numId w:val="44"/>
              </w:numPr>
              <w:rPr>
                <w:bCs/>
              </w:rPr>
            </w:pPr>
            <w:r>
              <w:t>250</w:t>
            </w:r>
            <w:r w:rsidRPr="00754319">
              <w:t xml:space="preserve"> mg per 5 mL</w:t>
            </w:r>
            <w:r>
              <w:t xml:space="preserve"> </w:t>
            </w:r>
            <w:r w:rsidRPr="00754319">
              <w:t xml:space="preserve"> </w:t>
            </w:r>
          </w:p>
        </w:tc>
        <w:tc>
          <w:tcPr>
            <w:tcW w:w="4621" w:type="dxa"/>
          </w:tcPr>
          <w:p w14:paraId="2A3D47F8" w14:textId="4EDA8B36" w:rsidR="003C6B9B" w:rsidRPr="003C6B9B" w:rsidRDefault="003C6B9B" w:rsidP="00A55D92">
            <w:r w:rsidRPr="00754319">
              <w:t xml:space="preserve">e.g. </w:t>
            </w:r>
            <w:r w:rsidR="00A55D92">
              <w:rPr>
                <w:rFonts w:cs="Calibri"/>
                <w:color w:val="000000"/>
              </w:rPr>
              <w:t>clarithromycin</w:t>
            </w:r>
            <w:r w:rsidRPr="003E31B3">
              <w:rPr>
                <w:rFonts w:cs="Calibri"/>
                <w:color w:val="000000"/>
              </w:rPr>
              <w:t xml:space="preserve"> 250 mg per 5 mL</w:t>
            </w:r>
            <w:r>
              <w:rPr>
                <w:rFonts w:cs="Calibri"/>
                <w:color w:val="000000"/>
              </w:rPr>
              <w:t xml:space="preserve"> oral suspension</w:t>
            </w:r>
          </w:p>
        </w:tc>
      </w:tr>
      <w:tr w:rsidR="003C6B9B" w:rsidRPr="003C6B9B" w14:paraId="3C8F238A" w14:textId="77777777" w:rsidTr="003C6B9B">
        <w:tc>
          <w:tcPr>
            <w:tcW w:w="4395" w:type="dxa"/>
          </w:tcPr>
          <w:p w14:paraId="49A03522" w14:textId="02D1918D" w:rsidR="003C6B9B" w:rsidRPr="003C6B9B" w:rsidRDefault="003C6B9B" w:rsidP="002F326F">
            <w:pPr>
              <w:pStyle w:val="ListParagraph"/>
              <w:numPr>
                <w:ilvl w:val="0"/>
                <w:numId w:val="44"/>
              </w:numPr>
              <w:rPr>
                <w:bCs/>
              </w:rPr>
            </w:pPr>
            <w:r>
              <w:t xml:space="preserve">500 </w:t>
            </w:r>
            <w:r w:rsidRPr="00754319">
              <w:t>mcg per 2 mL</w:t>
            </w:r>
          </w:p>
        </w:tc>
        <w:tc>
          <w:tcPr>
            <w:tcW w:w="4621" w:type="dxa"/>
          </w:tcPr>
          <w:p w14:paraId="22233AB0" w14:textId="2A26931A" w:rsidR="003C6B9B" w:rsidRPr="003C6B9B" w:rsidRDefault="003C6B9B" w:rsidP="002F326F">
            <w:r w:rsidRPr="00754319">
              <w:t>e.g. digoxin 500 m</w:t>
            </w:r>
            <w:r>
              <w:t>cg</w:t>
            </w:r>
            <w:r w:rsidRPr="00754319">
              <w:t xml:space="preserve"> per 2 mL</w:t>
            </w:r>
            <w:r>
              <w:t xml:space="preserve"> oral solution</w:t>
            </w:r>
          </w:p>
        </w:tc>
      </w:tr>
    </w:tbl>
    <w:p w14:paraId="0244D3FE" w14:textId="77777777" w:rsidR="003C6B9B" w:rsidRPr="00754319" w:rsidRDefault="003C6B9B" w:rsidP="003E31B3"/>
    <w:p w14:paraId="58588876" w14:textId="28737D3A" w:rsidR="003E31B3" w:rsidRDefault="004C7C8F" w:rsidP="003E31B3">
      <w:r>
        <w:t>F</w:t>
      </w:r>
      <w:r w:rsidR="003E31B3" w:rsidRPr="00754319">
        <w:t>or products with multiple active ingredient substances, the strength will be stated with the active ingredient it relates to, and therefore if the numerator and denominator must both be explic</w:t>
      </w:r>
      <w:r w:rsidR="002338AC">
        <w:t>itly present, the denominator will be stated in each case</w:t>
      </w:r>
      <w:r w:rsidR="003E31B3" w:rsidRPr="00754319">
        <w:t xml:space="preserve">:   </w:t>
      </w:r>
    </w:p>
    <w:tbl>
      <w:tblPr>
        <w:tblStyle w:val="PlainTable3"/>
        <w:tblW w:w="0" w:type="auto"/>
        <w:tblLook w:val="0600" w:firstRow="0" w:lastRow="0" w:firstColumn="0" w:lastColumn="0" w:noHBand="1" w:noVBand="1"/>
      </w:tblPr>
      <w:tblGrid>
        <w:gridCol w:w="4395"/>
        <w:gridCol w:w="4621"/>
      </w:tblGrid>
      <w:tr w:rsidR="003C6B9B" w:rsidRPr="003C6B9B" w14:paraId="3AD2B7A5" w14:textId="77777777" w:rsidTr="003C6B9B">
        <w:tc>
          <w:tcPr>
            <w:tcW w:w="4395" w:type="dxa"/>
          </w:tcPr>
          <w:p w14:paraId="44F4D7B6" w14:textId="2D3CD77C" w:rsidR="003C6B9B" w:rsidRPr="003C6B9B" w:rsidRDefault="003C6B9B" w:rsidP="002F326F">
            <w:pPr>
              <w:pStyle w:val="ListParagraph"/>
              <w:numPr>
                <w:ilvl w:val="0"/>
                <w:numId w:val="44"/>
              </w:numPr>
              <w:rPr>
                <w:bCs/>
              </w:rPr>
            </w:pPr>
            <w:r>
              <w:rPr>
                <w:rFonts w:cs="Calibri"/>
                <w:color w:val="000000"/>
              </w:rPr>
              <w:t>250</w:t>
            </w:r>
            <w:r w:rsidRPr="00754319">
              <w:rPr>
                <w:rFonts w:cs="Calibri"/>
                <w:color w:val="000000"/>
              </w:rPr>
              <w:t xml:space="preserve"> mg per 5 mL and </w:t>
            </w:r>
            <w:r>
              <w:rPr>
                <w:rFonts w:cs="Calibri"/>
                <w:color w:val="000000"/>
              </w:rPr>
              <w:t>125</w:t>
            </w:r>
            <w:r w:rsidRPr="00754319">
              <w:rPr>
                <w:rFonts w:cs="Calibri"/>
                <w:color w:val="000000"/>
              </w:rPr>
              <w:t xml:space="preserve"> mg per 5 mL</w:t>
            </w:r>
          </w:p>
        </w:tc>
        <w:tc>
          <w:tcPr>
            <w:tcW w:w="4621" w:type="dxa"/>
          </w:tcPr>
          <w:p w14:paraId="00042A2D" w14:textId="0694C372" w:rsidR="003C6B9B" w:rsidRPr="003C6B9B" w:rsidRDefault="003C6B9B" w:rsidP="002F326F">
            <w:r w:rsidRPr="00754319">
              <w:rPr>
                <w:rFonts w:cs="Calibri"/>
                <w:color w:val="000000"/>
              </w:rPr>
              <w:t>e.g. amoxicillin 250 mg per 5 mL and clavulanic acid</w:t>
            </w:r>
            <w:r>
              <w:rPr>
                <w:rFonts w:cs="Calibri"/>
                <w:color w:val="000000"/>
              </w:rPr>
              <w:t xml:space="preserve"> </w:t>
            </w:r>
            <w:r w:rsidRPr="00754319">
              <w:rPr>
                <w:rFonts w:cs="Calibri"/>
                <w:color w:val="000000"/>
              </w:rPr>
              <w:t>125 mg per 5 mL</w:t>
            </w:r>
            <w:r>
              <w:rPr>
                <w:rFonts w:cs="Calibri"/>
                <w:color w:val="000000"/>
              </w:rPr>
              <w:t xml:space="preserve"> oral suspension</w:t>
            </w:r>
          </w:p>
        </w:tc>
      </w:tr>
    </w:tbl>
    <w:p w14:paraId="24E605C4" w14:textId="77777777" w:rsidR="003C6B9B" w:rsidRDefault="003C6B9B" w:rsidP="003E31B3"/>
    <w:p w14:paraId="32E398B0" w14:textId="0E149D03" w:rsidR="003E31B3" w:rsidRDefault="003E31B3" w:rsidP="003E31B3">
      <w:r w:rsidRPr="00754319">
        <w:t>In circumstances where the denominator is correctly unitary, the “1” value will be explicitly stated so that the total volume (for continuous liquids) is clearly stated</w:t>
      </w:r>
      <w:r w:rsidR="003C6B9B">
        <w:t>, as in the first example below.  Where the unitary amount is for a metered dose presentation, the “1” does not need to be explicitly stated, as in the second example</w:t>
      </w:r>
      <w:r w:rsidRPr="00754319">
        <w:t>:</w:t>
      </w:r>
    </w:p>
    <w:tbl>
      <w:tblPr>
        <w:tblStyle w:val="PlainTable3"/>
        <w:tblW w:w="0" w:type="auto"/>
        <w:tblLook w:val="0600" w:firstRow="0" w:lastRow="0" w:firstColumn="0" w:lastColumn="0" w:noHBand="1" w:noVBand="1"/>
      </w:tblPr>
      <w:tblGrid>
        <w:gridCol w:w="4508"/>
        <w:gridCol w:w="4508"/>
      </w:tblGrid>
      <w:tr w:rsidR="003C6B9B" w:rsidRPr="003C6B9B" w14:paraId="35CDCE56" w14:textId="77777777" w:rsidTr="002F326F">
        <w:tc>
          <w:tcPr>
            <w:tcW w:w="4508" w:type="dxa"/>
          </w:tcPr>
          <w:p w14:paraId="54DD6DF2" w14:textId="422429BC" w:rsidR="003C6B9B" w:rsidRPr="003C6B9B" w:rsidRDefault="003C6B9B">
            <w:pPr>
              <w:pStyle w:val="ListParagraph"/>
              <w:numPr>
                <w:ilvl w:val="0"/>
                <w:numId w:val="44"/>
              </w:numPr>
              <w:rPr>
                <w:bCs/>
              </w:rPr>
            </w:pPr>
            <w:r>
              <w:t>1</w:t>
            </w:r>
            <w:r w:rsidRPr="00754319">
              <w:t xml:space="preserve"> mg per 1 mL</w:t>
            </w:r>
            <w:r w:rsidRPr="00754319">
              <w:tab/>
            </w:r>
          </w:p>
        </w:tc>
        <w:tc>
          <w:tcPr>
            <w:tcW w:w="4508" w:type="dxa"/>
          </w:tcPr>
          <w:p w14:paraId="4DCFBE8C" w14:textId="142ABEDC" w:rsidR="003C6B9B" w:rsidRPr="003C6B9B" w:rsidRDefault="003C6B9B">
            <w:r w:rsidRPr="00754319">
              <w:t>e.g. vincristine sulfate 1 mg per 1 mL solution for injection</w:t>
            </w:r>
          </w:p>
        </w:tc>
      </w:tr>
      <w:tr w:rsidR="003C6B9B" w:rsidRPr="003C6B9B" w14:paraId="3B67A7A4" w14:textId="77777777" w:rsidTr="002F326F">
        <w:tc>
          <w:tcPr>
            <w:tcW w:w="4508" w:type="dxa"/>
          </w:tcPr>
          <w:p w14:paraId="33718C0A" w14:textId="3F600B07" w:rsidR="003C6B9B" w:rsidRPr="003C6B9B" w:rsidRDefault="003C6B9B" w:rsidP="002F326F">
            <w:pPr>
              <w:pStyle w:val="ListParagraph"/>
              <w:numPr>
                <w:ilvl w:val="0"/>
                <w:numId w:val="44"/>
              </w:numPr>
              <w:rPr>
                <w:bCs/>
              </w:rPr>
            </w:pPr>
            <w:r>
              <w:t>100</w:t>
            </w:r>
            <w:r w:rsidRPr="00754319">
              <w:t xml:space="preserve"> mcg per </w:t>
            </w:r>
            <w:r>
              <w:t>[</w:t>
            </w:r>
            <w:r w:rsidRPr="00754319">
              <w:t>1</w:t>
            </w:r>
            <w:r>
              <w:t>]</w:t>
            </w:r>
            <w:r w:rsidRPr="00754319">
              <w:t xml:space="preserve"> actuation</w:t>
            </w:r>
          </w:p>
        </w:tc>
        <w:tc>
          <w:tcPr>
            <w:tcW w:w="4508" w:type="dxa"/>
          </w:tcPr>
          <w:p w14:paraId="26162A76" w14:textId="7B8EAFC4" w:rsidR="003C6B9B" w:rsidRPr="003C6B9B" w:rsidRDefault="003C6B9B" w:rsidP="003C6B9B">
            <w:r w:rsidRPr="00754319">
              <w:t xml:space="preserve">fluticasone propionate </w:t>
            </w:r>
            <w:r>
              <w:t>10</w:t>
            </w:r>
            <w:r w:rsidRPr="00754319">
              <w:t xml:space="preserve">0 </w:t>
            </w:r>
            <w:r>
              <w:t>mcg per</w:t>
            </w:r>
            <w:r w:rsidRPr="00754319">
              <w:t xml:space="preserve"> actuation</w:t>
            </w:r>
            <w:r>
              <w:t xml:space="preserve"> pressurised inhalation</w:t>
            </w:r>
          </w:p>
        </w:tc>
      </w:tr>
    </w:tbl>
    <w:p w14:paraId="6065778B" w14:textId="5FDF490E" w:rsidR="003E31B3" w:rsidRPr="00754319" w:rsidRDefault="003E31B3" w:rsidP="003C6B9B">
      <w:pPr>
        <w:pStyle w:val="ListParagraph"/>
        <w:spacing w:line="256" w:lineRule="auto"/>
      </w:pPr>
      <w:r w:rsidRPr="00754319">
        <w:tab/>
      </w:r>
      <w:r w:rsidR="003C13A9">
        <w:tab/>
      </w:r>
    </w:p>
    <w:p w14:paraId="5C21A6B3" w14:textId="77777777" w:rsidR="003E31B3" w:rsidRPr="009932AD" w:rsidRDefault="003E31B3" w:rsidP="009932AD">
      <w:pPr>
        <w:pStyle w:val="Heading3"/>
      </w:pPr>
      <w:bookmarkStart w:id="27" w:name="_Toc476299307"/>
      <w:r w:rsidRPr="009932AD">
        <w:lastRenderedPageBreak/>
        <w:t>Presentation Strength or Concentration Strength</w:t>
      </w:r>
      <w:bookmarkEnd w:id="27"/>
    </w:p>
    <w:p w14:paraId="6FF2B4D8" w14:textId="748F7FE2" w:rsidR="00EC2CA7" w:rsidRPr="00754319" w:rsidRDefault="00EC2CA7" w:rsidP="00EC2CA7">
      <w:r w:rsidRPr="00754319">
        <w:t>For certain types of products, particularly continuous liquids, there are two options to describe the product strength: concentration strength, which describes strength with a standard (unitary) denominator (e.g. per 1 mL)</w:t>
      </w:r>
      <w:r>
        <w:t>;</w:t>
      </w:r>
      <w:r w:rsidRPr="00754319">
        <w:t xml:space="preserve"> </w:t>
      </w:r>
      <w:r>
        <w:t>and</w:t>
      </w:r>
      <w:r w:rsidRPr="00754319">
        <w:t xml:space="preserve"> presentation strength</w:t>
      </w:r>
      <w:r>
        <w:t>, which</w:t>
      </w:r>
      <w:r w:rsidRPr="00754319">
        <w:t xml:space="preserve"> explicitly describes the amount of (</w:t>
      </w:r>
      <w:r w:rsidR="00964CBA" w:rsidRPr="00754319">
        <w:t>each),</w:t>
      </w:r>
      <w:r w:rsidRPr="00754319">
        <w:t xml:space="preserve"> active ingredient substance </w:t>
      </w:r>
      <w:r w:rsidRPr="003E31B3">
        <w:rPr>
          <w:b/>
        </w:rPr>
        <w:t>per presentation unit</w:t>
      </w:r>
      <w:r w:rsidRPr="00754319">
        <w:t xml:space="preserve">.  </w:t>
      </w:r>
    </w:p>
    <w:p w14:paraId="4D10B376" w14:textId="6F16A023" w:rsidR="00EC2CA7" w:rsidRPr="00754319" w:rsidRDefault="00EC2CA7" w:rsidP="00EC2CA7">
      <w:r w:rsidRPr="00754319">
        <w:t>For example</w:t>
      </w:r>
      <w:r>
        <w:t>:</w:t>
      </w:r>
      <w:r w:rsidRPr="00754319">
        <w:t xml:space="preserve"> </w:t>
      </w:r>
      <w:r>
        <w:t>d</w:t>
      </w:r>
      <w:r w:rsidRPr="00754319">
        <w:t>alteparin injection is a solution of dalteparin sodium whose unitary concentration is 25,000 units per (1) mL</w:t>
      </w:r>
      <w:r>
        <w:t>.</w:t>
      </w:r>
      <w:r w:rsidRPr="00754319">
        <w:t xml:space="preserve">  However, the product is “presented” for use</w:t>
      </w:r>
      <w:r>
        <w:t xml:space="preserve"> in various volumes within a pre-filled syringe, such</w:t>
      </w:r>
      <w:r w:rsidRPr="00754319">
        <w:t xml:space="preserve"> as 0.4</w:t>
      </w:r>
      <w:r w:rsidR="003C6B9B">
        <w:t xml:space="preserve"> </w:t>
      </w:r>
      <w:r w:rsidRPr="00754319">
        <w:t>m</w:t>
      </w:r>
      <w:r w:rsidR="003C6B9B">
        <w:t>L</w:t>
      </w:r>
      <w:r w:rsidRPr="00754319">
        <w:t xml:space="preserve"> pre-filled syringes</w:t>
      </w:r>
      <w:r>
        <w:t>. T</w:t>
      </w:r>
      <w:r w:rsidRPr="00754319">
        <w:t>hese are the “presentation units” for the product.  The presentation strength for the pre-filled syringe product is therefore 10,000 units per 0.4 mL.</w:t>
      </w:r>
    </w:p>
    <w:p w14:paraId="3DD88E08" w14:textId="1B002860" w:rsidR="003E31B3" w:rsidRPr="00754319" w:rsidRDefault="003E31B3" w:rsidP="003E31B3">
      <w:r w:rsidRPr="00754319">
        <w:t xml:space="preserve">Using presentation strength is particularly helpful when there are </w:t>
      </w:r>
      <w:r w:rsidR="003C13A9">
        <w:t>several</w:t>
      </w:r>
      <w:r w:rsidR="003C13A9" w:rsidRPr="00754319">
        <w:t xml:space="preserve"> </w:t>
      </w:r>
      <w:r w:rsidRPr="00754319">
        <w:t>different product</w:t>
      </w:r>
      <w:r w:rsidR="003C13A9">
        <w:t xml:space="preserve"> </w:t>
      </w:r>
      <w:r w:rsidR="00253966">
        <w:t>sizes</w:t>
      </w:r>
      <w:r w:rsidRPr="00754319">
        <w:t xml:space="preserve"> available</w:t>
      </w:r>
      <w:r w:rsidR="00FA2C79">
        <w:t>.  For</w:t>
      </w:r>
      <w:r w:rsidRPr="00754319">
        <w:t xml:space="preserve"> example</w:t>
      </w:r>
      <w:r w:rsidR="00FA2C79">
        <w:t>,</w:t>
      </w:r>
      <w:r w:rsidRPr="00754319">
        <w:t xml:space="preserve"> a pre-filled syringe product containing 10,000 units per 0.4 mL and a different pre-filled syringe product containing 12,500 units per 0.5 mL both have the same concentration strength (25,000 units per 1 mL).  </w:t>
      </w:r>
    </w:p>
    <w:p w14:paraId="37CDA093" w14:textId="530E0FDA" w:rsidR="003E31B3" w:rsidRDefault="003E31B3" w:rsidP="003E31B3">
      <w:r w:rsidRPr="00754319">
        <w:t xml:space="preserve">The </w:t>
      </w:r>
      <w:r w:rsidR="002D6431">
        <w:t xml:space="preserve">Canadian Clinical Drug Data Set </w:t>
      </w:r>
      <w:r w:rsidRPr="00754319">
        <w:t>will use only the presentation strength in most cases</w:t>
      </w:r>
      <w:r w:rsidR="00E16C05">
        <w:t xml:space="preserve">, with the </w:t>
      </w:r>
      <w:r w:rsidRPr="00754319">
        <w:t>exception</w:t>
      </w:r>
      <w:r w:rsidR="00E16C05">
        <w:t xml:space="preserve"> being for</w:t>
      </w:r>
      <w:r w:rsidRPr="00754319">
        <w:t xml:space="preserve"> insulin and related products, where a concentration strength is given (to allow </w:t>
      </w:r>
      <w:r w:rsidR="003C13A9">
        <w:t xml:space="preserve">the patient </w:t>
      </w:r>
      <w:r w:rsidRPr="00754319">
        <w:t xml:space="preserve">easy calculation of the volume to administer as this may change very frequently).  </w:t>
      </w:r>
    </w:p>
    <w:p w14:paraId="6695EECF" w14:textId="44F42D01" w:rsidR="004C7C8F" w:rsidRPr="009932AD" w:rsidRDefault="004C7C8F" w:rsidP="009932AD">
      <w:pPr>
        <w:pStyle w:val="Heading3"/>
      </w:pPr>
      <w:bookmarkStart w:id="28" w:name="_Toc476299308"/>
      <w:r w:rsidRPr="009932AD">
        <w:t xml:space="preserve">Representing </w:t>
      </w:r>
      <w:r w:rsidR="00A55D92">
        <w:t xml:space="preserve">Strength </w:t>
      </w:r>
      <w:r w:rsidR="00EC2CA7">
        <w:t>V</w:t>
      </w:r>
      <w:r w:rsidRPr="009932AD">
        <w:t>alues</w:t>
      </w:r>
      <w:bookmarkEnd w:id="28"/>
    </w:p>
    <w:p w14:paraId="20F75903" w14:textId="230901B8" w:rsidR="004C7C8F" w:rsidRDefault="004C7C8F" w:rsidP="00ED0D34">
      <w:pPr>
        <w:pStyle w:val="ListParagraph"/>
        <w:numPr>
          <w:ilvl w:val="0"/>
          <w:numId w:val="11"/>
        </w:numPr>
        <w:spacing w:line="256" w:lineRule="auto"/>
      </w:pPr>
      <w:r>
        <w:t xml:space="preserve">The value of the strength will be represented using a whole number or a decimal number.  </w:t>
      </w:r>
    </w:p>
    <w:p w14:paraId="4C1E8B73" w14:textId="08A6FE6B" w:rsidR="004C7C8F" w:rsidRDefault="004C7C8F" w:rsidP="00ED0D34">
      <w:pPr>
        <w:pStyle w:val="ListParagraph"/>
        <w:numPr>
          <w:ilvl w:val="0"/>
          <w:numId w:val="11"/>
        </w:numPr>
        <w:spacing w:line="256" w:lineRule="auto"/>
      </w:pPr>
      <w:r>
        <w:t xml:space="preserve">If the value is a whole </w:t>
      </w:r>
      <w:r w:rsidR="00964CBA">
        <w:t>number,</w:t>
      </w:r>
      <w:r>
        <w:t xml:space="preserve"> (integer) there will be no decimal point or trailing zeros (e.g. </w:t>
      </w:r>
      <w:r w:rsidRPr="00363368">
        <w:rPr>
          <w:b/>
        </w:rPr>
        <w:t>10 mg</w:t>
      </w:r>
      <w:r>
        <w:t xml:space="preserve"> not 10.0 mg).</w:t>
      </w:r>
    </w:p>
    <w:p w14:paraId="4AD89FEE" w14:textId="77777777" w:rsidR="004C7C8F" w:rsidRDefault="004C7C8F" w:rsidP="00ED0D34">
      <w:pPr>
        <w:pStyle w:val="ListParagraph"/>
        <w:numPr>
          <w:ilvl w:val="0"/>
          <w:numId w:val="11"/>
        </w:numPr>
        <w:spacing w:line="256" w:lineRule="auto"/>
      </w:pPr>
      <w:r>
        <w:t xml:space="preserve">If the value is a decimal, there will be a leading zero, avoiding naked decimals (e.g. </w:t>
      </w:r>
      <w:r w:rsidRPr="00363368">
        <w:rPr>
          <w:b/>
        </w:rPr>
        <w:t>0.75 mg</w:t>
      </w:r>
      <w:r>
        <w:t xml:space="preserve"> not .75 mg)</w:t>
      </w:r>
    </w:p>
    <w:p w14:paraId="6A896BAF" w14:textId="314AB23A" w:rsidR="00EC2CA7" w:rsidRDefault="00EC2CA7" w:rsidP="007264EB">
      <w:pPr>
        <w:pStyle w:val="ListParagraph"/>
        <w:numPr>
          <w:ilvl w:val="0"/>
          <w:numId w:val="11"/>
        </w:numPr>
        <w:spacing w:line="256" w:lineRule="auto"/>
      </w:pPr>
      <w:r>
        <w:t>If the value is greater than a thousand, commas or spaces will not be used to separate the thousands (e.g. 1000 rather than 1,000 or 1 000).</w:t>
      </w:r>
      <w:r w:rsidRPr="004C7C8F">
        <w:t xml:space="preserve"> </w:t>
      </w:r>
      <w:r w:rsidR="007264EB">
        <w:t xml:space="preserve"> Although t</w:t>
      </w:r>
      <w:r>
        <w:t>he ISMP recommends the use of commas</w:t>
      </w:r>
      <w:r w:rsidR="00CA260F">
        <w:rPr>
          <w:rStyle w:val="FootnoteReference"/>
        </w:rPr>
        <w:footnoteReference w:id="2"/>
      </w:r>
      <w:r w:rsidR="007264EB">
        <w:t xml:space="preserve">, the </w:t>
      </w:r>
      <w:r>
        <w:t>DPD does not use spaces or commas</w:t>
      </w:r>
      <w:r w:rsidR="007264EB">
        <w:t xml:space="preserve"> in strength description, due to the subtle differences in what these represent</w:t>
      </w:r>
      <w:r w:rsidR="007264EB" w:rsidRPr="007264EB">
        <w:t xml:space="preserve"> </w:t>
      </w:r>
      <w:r w:rsidR="007264EB">
        <w:t xml:space="preserve">between English and French and the risks that this introduces.  </w:t>
      </w:r>
      <w:r>
        <w:t xml:space="preserve">  </w:t>
      </w:r>
      <w:r w:rsidR="007264EB">
        <w:t>See also the guidance “</w:t>
      </w:r>
      <w:r w:rsidR="007264EB" w:rsidRPr="007264EB">
        <w:t>Good Label and Package Practices Guide for Non-prescription Drugs and Natural Health Products</w:t>
      </w:r>
      <w:r w:rsidR="007264EB">
        <w:t>” published by Health Canada in June 2016, which can also be applied to prescription medicinal products.</w:t>
      </w:r>
    </w:p>
    <w:p w14:paraId="0304586C" w14:textId="6A9D1BE1" w:rsidR="004C7C8F" w:rsidRPr="009932AD" w:rsidRDefault="004C7C8F" w:rsidP="009932AD">
      <w:pPr>
        <w:pStyle w:val="Heading3"/>
      </w:pPr>
      <w:bookmarkStart w:id="29" w:name="_Toc476299309"/>
      <w:r w:rsidRPr="009932AD">
        <w:t xml:space="preserve">Representing </w:t>
      </w:r>
      <w:r w:rsidR="00EC2CA7">
        <w:t>U</w:t>
      </w:r>
      <w:r w:rsidRPr="009932AD">
        <w:t xml:space="preserve">nits of </w:t>
      </w:r>
      <w:r w:rsidR="00EC2CA7">
        <w:t>M</w:t>
      </w:r>
      <w:r w:rsidRPr="009932AD">
        <w:t>easure</w:t>
      </w:r>
      <w:bookmarkEnd w:id="29"/>
    </w:p>
    <w:p w14:paraId="58C0E14D" w14:textId="77777777" w:rsidR="004C7C8F" w:rsidRDefault="004C7C8F" w:rsidP="00ED0D34">
      <w:pPr>
        <w:pStyle w:val="ListParagraph"/>
        <w:numPr>
          <w:ilvl w:val="0"/>
          <w:numId w:val="12"/>
        </w:numPr>
        <w:spacing w:line="256" w:lineRule="auto"/>
      </w:pPr>
      <w:r>
        <w:t>The unit of measure should be in the metric system whenever possible.</w:t>
      </w:r>
    </w:p>
    <w:p w14:paraId="157238F0" w14:textId="124FA180" w:rsidR="00DB6976" w:rsidRDefault="00DB6976" w:rsidP="00DB6976">
      <w:pPr>
        <w:pStyle w:val="ListParagraph"/>
        <w:numPr>
          <w:ilvl w:val="0"/>
          <w:numId w:val="12"/>
        </w:numPr>
        <w:spacing w:line="256" w:lineRule="auto"/>
      </w:pPr>
      <w:r>
        <w:t>The unit of measure should be stated in the singular, with the exception of “units” (see 4 below).</w:t>
      </w:r>
    </w:p>
    <w:p w14:paraId="17D16FCE" w14:textId="7197D27D" w:rsidR="00FA2C79" w:rsidRDefault="004C7C8F" w:rsidP="00ED0D34">
      <w:pPr>
        <w:pStyle w:val="ListParagraph"/>
        <w:numPr>
          <w:ilvl w:val="0"/>
          <w:numId w:val="12"/>
        </w:numPr>
        <w:spacing w:line="256" w:lineRule="auto"/>
      </w:pPr>
      <w:r>
        <w:t xml:space="preserve">The </w:t>
      </w:r>
      <w:r w:rsidR="00EF4426">
        <w:t>S</w:t>
      </w:r>
      <w:r>
        <w:t>tandard</w:t>
      </w:r>
      <w:r w:rsidR="0001413B">
        <w:t xml:space="preserve"> International (</w:t>
      </w:r>
      <w:r>
        <w:t>SI</w:t>
      </w:r>
      <w:r w:rsidR="0001413B">
        <w:t>)</w:t>
      </w:r>
      <w:r>
        <w:t xml:space="preserve"> abbreviations </w:t>
      </w:r>
      <w:r w:rsidR="00FA2C79">
        <w:t>are to</w:t>
      </w:r>
      <w:r>
        <w:t xml:space="preserve"> be used, without a terminal period</w:t>
      </w:r>
      <w:r w:rsidR="00FA2C79">
        <w:t xml:space="preserve"> (e.g. </w:t>
      </w:r>
      <w:r>
        <w:t xml:space="preserve">1 mg not 1 mg.). </w:t>
      </w:r>
      <w:r w:rsidR="00FA2C79">
        <w:t>Volume should be expressed using litres (L) or millilitres (mL) not cubic centimetres</w:t>
      </w:r>
      <w:r w:rsidR="002338AC">
        <w:rPr>
          <w:rStyle w:val="FootnoteReference"/>
        </w:rPr>
        <w:footnoteReference w:id="3"/>
      </w:r>
      <w:r w:rsidR="00FA2C79">
        <w:t xml:space="preserve">.  </w:t>
      </w:r>
    </w:p>
    <w:p w14:paraId="7A903E68" w14:textId="680D8EEE" w:rsidR="004C7C8F" w:rsidRDefault="004C7C8F" w:rsidP="00FA2C79">
      <w:pPr>
        <w:pStyle w:val="ListParagraph"/>
        <w:numPr>
          <w:ilvl w:val="1"/>
          <w:numId w:val="12"/>
        </w:numPr>
        <w:spacing w:line="256" w:lineRule="auto"/>
      </w:pPr>
      <w:r>
        <w:t xml:space="preserve"> One exception is that micrograms should be abbreviated to mcg not µg or ug.  </w:t>
      </w:r>
    </w:p>
    <w:p w14:paraId="0AB72128" w14:textId="539A0805" w:rsidR="004C7C8F" w:rsidRDefault="004C7C8F" w:rsidP="00ED0D34">
      <w:pPr>
        <w:pStyle w:val="ListParagraph"/>
        <w:numPr>
          <w:ilvl w:val="0"/>
          <w:numId w:val="12"/>
        </w:numPr>
        <w:spacing w:line="256" w:lineRule="auto"/>
      </w:pPr>
      <w:r>
        <w:t xml:space="preserve">For those products whose strength is stated </w:t>
      </w:r>
      <w:r w:rsidR="00FA2C79">
        <w:t>as</w:t>
      </w:r>
      <w:r>
        <w:t xml:space="preserve"> “</w:t>
      </w:r>
      <w:r w:rsidR="00CB135F">
        <w:t xml:space="preserve">international </w:t>
      </w:r>
      <w:r>
        <w:t>units”</w:t>
      </w:r>
      <w:r w:rsidR="00FA2C79">
        <w:t>,</w:t>
      </w:r>
      <w:r>
        <w:t xml:space="preserve"> the</w:t>
      </w:r>
      <w:r w:rsidR="00CB135F">
        <w:t xml:space="preserve"> term “units” will be used</w:t>
      </w:r>
      <w:r>
        <w:t xml:space="preserve"> </w:t>
      </w:r>
      <w:r w:rsidR="00CB135F">
        <w:t>and must be</w:t>
      </w:r>
      <w:r>
        <w:t xml:space="preserve"> stated in full, not as the abbreviation “u” or “U” or “iu” or “IU”.</w:t>
      </w:r>
      <w:r w:rsidR="00FA2C79">
        <w:t xml:space="preserve">  (E.g. insulin lispro 100 unit</w:t>
      </w:r>
      <w:r w:rsidR="00DB6976">
        <w:t>s</w:t>
      </w:r>
      <w:r w:rsidR="00FA2C79">
        <w:t xml:space="preserve"> per 1 mL).</w:t>
      </w:r>
      <w:r w:rsidR="00100E40">
        <w:t xml:space="preserve">  See Appendix D</w:t>
      </w:r>
      <w:r w:rsidR="000C5D6E">
        <w:t xml:space="preserve">, International Units </w:t>
      </w:r>
      <w:r w:rsidR="00100E40">
        <w:t>for more information.</w:t>
      </w:r>
    </w:p>
    <w:p w14:paraId="2E7FBB4C" w14:textId="4A623C26" w:rsidR="004C7C8F" w:rsidRDefault="004C7C8F" w:rsidP="00ED0D34">
      <w:pPr>
        <w:pStyle w:val="ListParagraph"/>
        <w:numPr>
          <w:ilvl w:val="0"/>
          <w:numId w:val="12"/>
        </w:numPr>
        <w:spacing w:line="256" w:lineRule="auto"/>
      </w:pPr>
      <w:r>
        <w:lastRenderedPageBreak/>
        <w:t>For those products that are supplied in some form of metered-dose packaging, the unit of measure (for the denominator) should be “actuation”</w:t>
      </w:r>
      <w:r w:rsidR="003C13A9">
        <w:t xml:space="preserve"> (e.g. beclomethasone </w:t>
      </w:r>
      <w:r w:rsidR="00A55D92">
        <w:t>propionate</w:t>
      </w:r>
      <w:r w:rsidR="003C13A9">
        <w:t xml:space="preserve"> 50 mcg per </w:t>
      </w:r>
      <w:r w:rsidR="00DB6976">
        <w:t>a</w:t>
      </w:r>
      <w:r w:rsidR="003C13A9">
        <w:t>ctuation nasal spray</w:t>
      </w:r>
      <w:r w:rsidR="00C36466">
        <w:t>).</w:t>
      </w:r>
    </w:p>
    <w:p w14:paraId="75411C30" w14:textId="341A1EA2" w:rsidR="004C7C8F" w:rsidRDefault="004C7C8F" w:rsidP="00ED0D34">
      <w:pPr>
        <w:pStyle w:val="ListParagraph"/>
        <w:numPr>
          <w:ilvl w:val="0"/>
          <w:numId w:val="12"/>
        </w:numPr>
      </w:pPr>
      <w:r w:rsidRPr="00754319">
        <w:t xml:space="preserve">For those products whose strength is presented as a percentage (where the denominator is in the unit of measure), the type of percentage (weight in weight (w/w), weight in volume (w/v) or volume in volume (v/v)) will </w:t>
      </w:r>
      <w:r w:rsidRPr="00971654">
        <w:rPr>
          <w:b/>
        </w:rPr>
        <w:t>not</w:t>
      </w:r>
      <w:r w:rsidRPr="00754319">
        <w:t xml:space="preserve"> be stated</w:t>
      </w:r>
      <w:r>
        <w:t xml:space="preserve">. </w:t>
      </w:r>
      <w:r w:rsidR="00C36466">
        <w:t>For example,</w:t>
      </w:r>
      <w:r w:rsidRPr="00754319">
        <w:t xml:space="preserve"> Spectro Eczemacare Medicated Cream could </w:t>
      </w:r>
      <w:r w:rsidR="00C36466">
        <w:t xml:space="preserve">be </w:t>
      </w:r>
      <w:r w:rsidR="00C36466" w:rsidRPr="00754319">
        <w:t>describe</w:t>
      </w:r>
      <w:r w:rsidR="00C36466">
        <w:t>d</w:t>
      </w:r>
      <w:r w:rsidRPr="00754319">
        <w:t xml:space="preserve"> as having a strength of 0.05 % </w:t>
      </w:r>
      <w:r w:rsidRPr="004C7C8F">
        <w:rPr>
          <w:b/>
        </w:rPr>
        <w:t>w/w</w:t>
      </w:r>
      <w:r w:rsidRPr="00754319">
        <w:t>, meaning that there is 5 mg of clobetasone butyrate per 10 g of cream base; however, the NTP</w:t>
      </w:r>
      <w:r>
        <w:t xml:space="preserve"> or MP</w:t>
      </w:r>
      <w:r w:rsidRPr="00754319">
        <w:t xml:space="preserve"> strength description will be just “0.05</w:t>
      </w:r>
      <w:r w:rsidR="009E6DB9">
        <w:t xml:space="preserve"> </w:t>
      </w:r>
      <w:r w:rsidRPr="00754319">
        <w:t>%”</w:t>
      </w:r>
      <w:r>
        <w:t>.</w:t>
      </w:r>
    </w:p>
    <w:p w14:paraId="5DE34583" w14:textId="77777777" w:rsidR="004C7C8F" w:rsidRPr="00F83528" w:rsidRDefault="004C7C8F" w:rsidP="00F83528">
      <w:pPr>
        <w:pStyle w:val="Heading3"/>
      </w:pPr>
      <w:bookmarkStart w:id="30" w:name="_Toc476299310"/>
      <w:r w:rsidRPr="00F83528">
        <w:t>Alternative Strength Descriptions</w:t>
      </w:r>
      <w:bookmarkEnd w:id="30"/>
    </w:p>
    <w:p w14:paraId="3EA6185F" w14:textId="77777777" w:rsidR="009E6DB9" w:rsidRDefault="009E6DB9" w:rsidP="00C36466">
      <w:r w:rsidRPr="00754319">
        <w:t>Some products have more than one way to describe their strength; for example, Epinephrine 1 mg per 1 mL solution for injection may also be described as Epinephrine 1:1000 (as in the Efra Adrenalin product). Similarly</w:t>
      </w:r>
      <w:r>
        <w:t>,</w:t>
      </w:r>
      <w:r w:rsidRPr="00754319">
        <w:t xml:space="preserve"> epoetin products may be described either using mass or using units: Janssen’s Eprex product uses units (e.g. 1,000 units per 0.5 mL of epoetin alfa) whereas Roche’s Mircera product uses mass (e.g. 600 mcg per 0.6 mL).  Sometimes, a product or monograph will reference both strength descriptions.</w:t>
      </w:r>
    </w:p>
    <w:p w14:paraId="485A2C51" w14:textId="4FAF6793" w:rsidR="00C36466" w:rsidRDefault="00C36466" w:rsidP="00C36466">
      <w:r w:rsidRPr="00754319">
        <w:t xml:space="preserve">For those products with alternative strength descriptions, the </w:t>
      </w:r>
      <w:r>
        <w:t>f</w:t>
      </w:r>
      <w:r w:rsidRPr="00754319">
        <w:t xml:space="preserve">ormal </w:t>
      </w:r>
      <w:r>
        <w:t>n</w:t>
      </w:r>
      <w:r w:rsidRPr="00754319">
        <w:t>ame will use mass in SI units (e.g. 1 mg per 1 mL for epinephrine products) wherever possible.  Units (international units) should only be used if the manufacturer consistently describes both the product and the dosage schedule using units (as is the case for Eprex or dalteparin products)</w:t>
      </w:r>
      <w:r w:rsidR="00CB135F">
        <w:t xml:space="preserve"> and no mass strength is provided</w:t>
      </w:r>
      <w:r w:rsidRPr="00754319">
        <w:t xml:space="preserve">.  </w:t>
      </w:r>
    </w:p>
    <w:p w14:paraId="551E28F9" w14:textId="6BE8C5E2" w:rsidR="004C7C8F" w:rsidRPr="009932AD" w:rsidRDefault="0094248B" w:rsidP="009932AD">
      <w:pPr>
        <w:pStyle w:val="Heading1"/>
      </w:pPr>
      <w:bookmarkStart w:id="31" w:name="_Toc476299311"/>
      <w:r w:rsidRPr="009932AD">
        <w:t xml:space="preserve">Dose Form </w:t>
      </w:r>
      <w:r w:rsidR="0004383A">
        <w:t>for the NTP</w:t>
      </w:r>
      <w:bookmarkEnd w:id="31"/>
    </w:p>
    <w:p w14:paraId="0116C57B" w14:textId="778008DA" w:rsidR="0094248B" w:rsidRPr="0094248B" w:rsidRDefault="0094248B" w:rsidP="0094248B">
      <w:r>
        <w:t xml:space="preserve">The dose form is one of the definitional components of a </w:t>
      </w:r>
      <w:r w:rsidR="00C36466">
        <w:t>NTP</w:t>
      </w:r>
      <w:r w:rsidR="00EF4426">
        <w:t>.</w:t>
      </w:r>
      <w:r>
        <w:t xml:space="preserve"> </w:t>
      </w:r>
      <w:r w:rsidR="00EF4426">
        <w:t>I</w:t>
      </w:r>
      <w:r>
        <w:t xml:space="preserve">ts correct description is an essential part of the human readable </w:t>
      </w:r>
      <w:r w:rsidR="00C36466">
        <w:t>f</w:t>
      </w:r>
      <w:r>
        <w:t xml:space="preserve">ormal </w:t>
      </w:r>
      <w:r w:rsidR="00C36466">
        <w:t>n</w:t>
      </w:r>
      <w:r>
        <w:t xml:space="preserve">ame for the NTP and the MP descriptions.  The rules to represent dose form for NTPs and MPs are provided in this </w:t>
      </w:r>
      <w:r w:rsidR="008F75E7">
        <w:t>section</w:t>
      </w:r>
      <w:r>
        <w:t>.</w:t>
      </w:r>
    </w:p>
    <w:p w14:paraId="61A2BE2C" w14:textId="77777777" w:rsidR="00F92B0C" w:rsidRPr="009932AD" w:rsidRDefault="00F92B0C" w:rsidP="009932AD">
      <w:pPr>
        <w:pStyle w:val="Heading2"/>
      </w:pPr>
      <w:bookmarkStart w:id="32" w:name="_Toc476299312"/>
      <w:r w:rsidRPr="009932AD">
        <w:t>Dose Form Types</w:t>
      </w:r>
      <w:bookmarkEnd w:id="32"/>
    </w:p>
    <w:p w14:paraId="3B668A8F" w14:textId="77777777" w:rsidR="0094248B" w:rsidRDefault="0094248B" w:rsidP="0094248B">
      <w:pPr>
        <w:pStyle w:val="ListParagraph"/>
        <w:ind w:left="0"/>
      </w:pPr>
      <w:r w:rsidRPr="00C44FF2">
        <w:t xml:space="preserve">The </w:t>
      </w:r>
      <w:r w:rsidRPr="00C44104">
        <w:rPr>
          <w:b/>
          <w:i/>
        </w:rPr>
        <w:t>dose form</w:t>
      </w:r>
      <w:r w:rsidRPr="00C44FF2">
        <w:t xml:space="preserve"> (sometimes also known as the pharmaceutical dose form) is the physical manifestation (formulation) of a medicinal product that contains the active (and inactive) ingredient substance(s) that are intended to be delivered to the patient.  </w:t>
      </w:r>
    </w:p>
    <w:p w14:paraId="67DE5674" w14:textId="77777777" w:rsidR="0094248B" w:rsidRDefault="0094248B" w:rsidP="0094248B">
      <w:pPr>
        <w:pStyle w:val="ListParagraph"/>
      </w:pPr>
    </w:p>
    <w:p w14:paraId="57A79D6B" w14:textId="5BFC6F61" w:rsidR="0094248B" w:rsidRDefault="0094248B" w:rsidP="0094248B">
      <w:pPr>
        <w:pStyle w:val="ListParagraph"/>
        <w:ind w:left="0"/>
      </w:pPr>
      <w:r>
        <w:t xml:space="preserve">The </w:t>
      </w:r>
      <w:r w:rsidRPr="00C44104">
        <w:rPr>
          <w:b/>
          <w:i/>
        </w:rPr>
        <w:t>manufactured dose form</w:t>
      </w:r>
      <w:r>
        <w:t xml:space="preserve"> of the product is its manufactured form (as it is supplied by the manufacturer) and may require transformation into an administrable dose form.</w:t>
      </w:r>
    </w:p>
    <w:p w14:paraId="544F06AF" w14:textId="77777777" w:rsidR="0094248B" w:rsidRDefault="0094248B" w:rsidP="0094248B">
      <w:pPr>
        <w:pStyle w:val="ListParagraph"/>
      </w:pPr>
    </w:p>
    <w:p w14:paraId="76C0483B" w14:textId="77777777" w:rsidR="0094248B" w:rsidRDefault="0094248B" w:rsidP="0094248B">
      <w:pPr>
        <w:pStyle w:val="ListParagraph"/>
        <w:ind w:left="0"/>
      </w:pPr>
      <w:r>
        <w:t xml:space="preserve">The </w:t>
      </w:r>
      <w:r w:rsidRPr="00C44104">
        <w:rPr>
          <w:b/>
          <w:i/>
        </w:rPr>
        <w:t>administrable dose form</w:t>
      </w:r>
      <w:r w:rsidRPr="00C44FF2">
        <w:t xml:space="preserve"> of the product</w:t>
      </w:r>
      <w:r>
        <w:t xml:space="preserve"> is</w:t>
      </w:r>
      <w:r w:rsidRPr="00C44FF2">
        <w:t xml:space="preserve"> to be used for administration to the patient.</w:t>
      </w:r>
    </w:p>
    <w:p w14:paraId="499FE569" w14:textId="77777777" w:rsidR="0094248B" w:rsidRDefault="0094248B" w:rsidP="0094248B">
      <w:pPr>
        <w:pStyle w:val="ListParagraph"/>
        <w:ind w:left="0"/>
      </w:pPr>
      <w:r>
        <w:t>In many cases, the manufactured dose form and the administrable dose form are the same, but for products that undergo transformation prior to administration, they are different.</w:t>
      </w:r>
    </w:p>
    <w:p w14:paraId="1630CF3B" w14:textId="77777777" w:rsidR="00F92B0C" w:rsidRDefault="00F92B0C" w:rsidP="00F92B0C">
      <w:r>
        <w:t xml:space="preserve">The dose form for the NTP and MP will normally be the manufactured dose form.  For the majority of products, the manufactured dose form is the same as the administrable dose form.  </w:t>
      </w:r>
    </w:p>
    <w:p w14:paraId="698AB4FE" w14:textId="4EDD5C63" w:rsidR="00F92B0C" w:rsidRDefault="00F92B0C" w:rsidP="00F92B0C">
      <w:r>
        <w:t xml:space="preserve">For those products where the manufactured dose form and administrable dose form are different, it is the manufactured dose form that most closely co-ordinates with the description of strength (with one exception, see below).  For example, for injectable Cefotaxime products, the dose form </w:t>
      </w:r>
      <w:r w:rsidR="00971654">
        <w:t>is</w:t>
      </w:r>
      <w:r>
        <w:t xml:space="preserve"> the manufactured dose form of “powder for solution for injection” because the product strength is described as the mass amount of powder per vial (e.g. 500 mg per vial).</w:t>
      </w:r>
    </w:p>
    <w:p w14:paraId="681AAD44" w14:textId="0002E5CE" w:rsidR="00EC2CA7" w:rsidRDefault="00EC2CA7" w:rsidP="00EC2CA7">
      <w:r>
        <w:lastRenderedPageBreak/>
        <w:t>Oral liquids that are reconstituted for dispensing are one group of products where the administrable dose form will be used for the NTP because the strength of these products is described in terms of the administ</w:t>
      </w:r>
      <w:r w:rsidR="00E57175">
        <w:t>ered dose quantity – the “5 mL teaspoon</w:t>
      </w:r>
      <w:r>
        <w:t>” (for example amoxicillin 125 mg per 5 mL).  The administrable dose form reflects this liquid preparation: oral suspension, oral solution etc. (rather than the manufactured dose form of powder for oral suspension, powder for oral solution).</w:t>
      </w:r>
    </w:p>
    <w:p w14:paraId="3BA89C2A" w14:textId="0A4CBFB1" w:rsidR="00292D0B" w:rsidRDefault="00292D0B" w:rsidP="00292D0B">
      <w:pPr>
        <w:pStyle w:val="Caption"/>
        <w:keepNext/>
      </w:pPr>
      <w:r>
        <w:t xml:space="preserve">Table </w:t>
      </w:r>
      <w:fldSimple w:instr=" SEQ Table \* ARABIC ">
        <w:r w:rsidR="00666CE2">
          <w:rPr>
            <w:noProof/>
          </w:rPr>
          <w:t>5</w:t>
        </w:r>
      </w:fldSimple>
      <w:r>
        <w:t xml:space="preserve">: </w:t>
      </w:r>
      <w:r w:rsidRPr="00D17BCA">
        <w:t>Dose Form Examples</w:t>
      </w:r>
    </w:p>
    <w:tbl>
      <w:tblPr>
        <w:tblStyle w:val="TableGrid"/>
        <w:tblW w:w="0" w:type="auto"/>
        <w:tblLook w:val="04A0" w:firstRow="1" w:lastRow="0" w:firstColumn="1" w:lastColumn="0" w:noHBand="0" w:noVBand="1"/>
      </w:tblPr>
      <w:tblGrid>
        <w:gridCol w:w="3641"/>
        <w:gridCol w:w="2969"/>
        <w:gridCol w:w="2406"/>
      </w:tblGrid>
      <w:tr w:rsidR="00F92B0C" w14:paraId="5414919E" w14:textId="77777777" w:rsidTr="00292D0B">
        <w:tc>
          <w:tcPr>
            <w:tcW w:w="3641" w:type="dxa"/>
            <w:shd w:val="clear" w:color="auto" w:fill="E2EFD9" w:themeFill="accent6" w:themeFillTint="33"/>
          </w:tcPr>
          <w:p w14:paraId="34D2B106" w14:textId="77777777" w:rsidR="00F92B0C" w:rsidRDefault="00F92B0C" w:rsidP="00BA4329">
            <w:r>
              <w:t>Manufactured Dose Form</w:t>
            </w:r>
          </w:p>
        </w:tc>
        <w:tc>
          <w:tcPr>
            <w:tcW w:w="2969" w:type="dxa"/>
            <w:shd w:val="clear" w:color="auto" w:fill="E2EFD9" w:themeFill="accent6" w:themeFillTint="33"/>
          </w:tcPr>
          <w:p w14:paraId="11DDFC03" w14:textId="77777777" w:rsidR="00F92B0C" w:rsidRDefault="00F92B0C" w:rsidP="00BA4329">
            <w:r>
              <w:t>Administrable Dose Form</w:t>
            </w:r>
          </w:p>
        </w:tc>
        <w:tc>
          <w:tcPr>
            <w:tcW w:w="2406" w:type="dxa"/>
            <w:shd w:val="clear" w:color="auto" w:fill="E2EFD9" w:themeFill="accent6" w:themeFillTint="33"/>
          </w:tcPr>
          <w:p w14:paraId="0C19C7D9" w14:textId="77777777" w:rsidR="00F92B0C" w:rsidRDefault="00F92B0C" w:rsidP="00BA4329">
            <w:r>
              <w:t>Transformation</w:t>
            </w:r>
          </w:p>
        </w:tc>
      </w:tr>
      <w:tr w:rsidR="00F92B0C" w14:paraId="7148FAAB" w14:textId="77777777" w:rsidTr="00292D0B">
        <w:tc>
          <w:tcPr>
            <w:tcW w:w="3641" w:type="dxa"/>
          </w:tcPr>
          <w:p w14:paraId="342346AC" w14:textId="77777777" w:rsidR="00F92B0C" w:rsidRDefault="00F92B0C" w:rsidP="00BA4329">
            <w:r>
              <w:t>Vaginal cream</w:t>
            </w:r>
          </w:p>
        </w:tc>
        <w:tc>
          <w:tcPr>
            <w:tcW w:w="2969" w:type="dxa"/>
          </w:tcPr>
          <w:p w14:paraId="485AFA05" w14:textId="77777777" w:rsidR="00F92B0C" w:rsidRDefault="00F92B0C" w:rsidP="00BA4329">
            <w:r>
              <w:t>Vaginal cream</w:t>
            </w:r>
          </w:p>
        </w:tc>
        <w:tc>
          <w:tcPr>
            <w:tcW w:w="2406" w:type="dxa"/>
          </w:tcPr>
          <w:p w14:paraId="65365ADF" w14:textId="77777777" w:rsidR="00F92B0C" w:rsidRDefault="00F92B0C" w:rsidP="00BA4329">
            <w:r>
              <w:t>None</w:t>
            </w:r>
          </w:p>
        </w:tc>
      </w:tr>
      <w:tr w:rsidR="00F92B0C" w14:paraId="70C8DE62" w14:textId="77777777" w:rsidTr="00292D0B">
        <w:tc>
          <w:tcPr>
            <w:tcW w:w="3641" w:type="dxa"/>
          </w:tcPr>
          <w:p w14:paraId="17C57446" w14:textId="77777777" w:rsidR="00F92B0C" w:rsidRDefault="00F92B0C" w:rsidP="00BA4329">
            <w:r>
              <w:t>Powder for oral suspension</w:t>
            </w:r>
          </w:p>
        </w:tc>
        <w:tc>
          <w:tcPr>
            <w:tcW w:w="2969" w:type="dxa"/>
          </w:tcPr>
          <w:p w14:paraId="0D0A688A" w14:textId="77777777" w:rsidR="00F92B0C" w:rsidRDefault="00F92B0C" w:rsidP="00BA4329">
            <w:r>
              <w:t>Oral suspension</w:t>
            </w:r>
          </w:p>
        </w:tc>
        <w:tc>
          <w:tcPr>
            <w:tcW w:w="2406" w:type="dxa"/>
          </w:tcPr>
          <w:p w14:paraId="63593811" w14:textId="77777777" w:rsidR="00F92B0C" w:rsidRDefault="00F92B0C" w:rsidP="00BA4329">
            <w:r>
              <w:t>Reconstitution</w:t>
            </w:r>
          </w:p>
        </w:tc>
      </w:tr>
      <w:tr w:rsidR="00F92B0C" w14:paraId="27234F27" w14:textId="77777777" w:rsidTr="00292D0B">
        <w:tc>
          <w:tcPr>
            <w:tcW w:w="3641" w:type="dxa"/>
          </w:tcPr>
          <w:p w14:paraId="65083941" w14:textId="77777777" w:rsidR="00F92B0C" w:rsidRDefault="00F92B0C" w:rsidP="00BA4329">
            <w:r>
              <w:t>Modified release tablet</w:t>
            </w:r>
          </w:p>
        </w:tc>
        <w:tc>
          <w:tcPr>
            <w:tcW w:w="2969" w:type="dxa"/>
          </w:tcPr>
          <w:p w14:paraId="078962EF" w14:textId="77777777" w:rsidR="00F92B0C" w:rsidRDefault="00F92B0C" w:rsidP="00BA4329">
            <w:r>
              <w:t>Modified release tablet</w:t>
            </w:r>
          </w:p>
        </w:tc>
        <w:tc>
          <w:tcPr>
            <w:tcW w:w="2406" w:type="dxa"/>
          </w:tcPr>
          <w:p w14:paraId="3CA52904" w14:textId="77777777" w:rsidR="00F92B0C" w:rsidRDefault="00F92B0C" w:rsidP="00BA4329">
            <w:r>
              <w:t>None</w:t>
            </w:r>
          </w:p>
        </w:tc>
      </w:tr>
      <w:tr w:rsidR="00F92B0C" w14:paraId="5AEEEE0F" w14:textId="77777777" w:rsidTr="00292D0B">
        <w:tc>
          <w:tcPr>
            <w:tcW w:w="3641" w:type="dxa"/>
          </w:tcPr>
          <w:p w14:paraId="10A056B3" w14:textId="77777777" w:rsidR="00F92B0C" w:rsidRDefault="00F92B0C" w:rsidP="00BA4329">
            <w:r>
              <w:t>Powder for solution for injection</w:t>
            </w:r>
          </w:p>
        </w:tc>
        <w:tc>
          <w:tcPr>
            <w:tcW w:w="2969" w:type="dxa"/>
          </w:tcPr>
          <w:p w14:paraId="722AC819" w14:textId="77777777" w:rsidR="00F92B0C" w:rsidRDefault="00F92B0C" w:rsidP="00BA4329">
            <w:r>
              <w:t>Solution for injection</w:t>
            </w:r>
          </w:p>
        </w:tc>
        <w:tc>
          <w:tcPr>
            <w:tcW w:w="2406" w:type="dxa"/>
          </w:tcPr>
          <w:p w14:paraId="6E4B5453" w14:textId="77777777" w:rsidR="00F92B0C" w:rsidRDefault="00F92B0C" w:rsidP="00BA4329">
            <w:r>
              <w:t>Reconstitution</w:t>
            </w:r>
          </w:p>
        </w:tc>
      </w:tr>
    </w:tbl>
    <w:p w14:paraId="1B2FA3AC" w14:textId="77777777" w:rsidR="00F92B0C" w:rsidRDefault="00F92B0C" w:rsidP="0094248B">
      <w:pPr>
        <w:pStyle w:val="ListParagraph"/>
        <w:ind w:left="0"/>
      </w:pPr>
    </w:p>
    <w:p w14:paraId="0DA6B862" w14:textId="2EB087DC" w:rsidR="00F92B0C" w:rsidRPr="009932AD" w:rsidRDefault="00F92B0C" w:rsidP="009932AD">
      <w:pPr>
        <w:pStyle w:val="Heading2"/>
      </w:pPr>
      <w:bookmarkStart w:id="33" w:name="_Toc476299313"/>
      <w:r w:rsidRPr="009932AD">
        <w:t xml:space="preserve">Dose </w:t>
      </w:r>
      <w:r w:rsidR="00EC2CA7">
        <w:t>F</w:t>
      </w:r>
      <w:r w:rsidRPr="009932AD">
        <w:t xml:space="preserve">orm </w:t>
      </w:r>
      <w:r w:rsidR="00EC2CA7">
        <w:t>D</w:t>
      </w:r>
      <w:r w:rsidRPr="009932AD">
        <w:t>escription</w:t>
      </w:r>
      <w:bookmarkEnd w:id="33"/>
    </w:p>
    <w:p w14:paraId="4FFC323C" w14:textId="2D52D8F0" w:rsidR="00253966" w:rsidRPr="00253966" w:rsidRDefault="00253966" w:rsidP="00253966">
      <w:r w:rsidRPr="00253966">
        <w:t xml:space="preserve">Unit dose forms such as tablet, capsule, pessary </w:t>
      </w:r>
      <w:r w:rsidR="00737595" w:rsidRPr="00253966">
        <w:t>etc.</w:t>
      </w:r>
      <w:r w:rsidRPr="00253966">
        <w:t xml:space="preserve"> will be stated using the singular form and not the plural.</w:t>
      </w:r>
    </w:p>
    <w:p w14:paraId="19200F33" w14:textId="22ED2768" w:rsidR="00F92B0C" w:rsidRDefault="00F92B0C" w:rsidP="00253966">
      <w:r>
        <w:t>The dose form description for the NTP and MP needs to be granular and explicit enough to allow a prescriber to clearly identify the product to be supplied to the patient.  For example: to differentiate between the clotrimazole cream product intended to treat vaginal candidiasis (</w:t>
      </w:r>
      <w:r w:rsidR="00700E36">
        <w:t>yeast infection</w:t>
      </w:r>
      <w:r>
        <w:t xml:space="preserve">) from the clotrimazole cream product intended to treat tinea pedis (athlete’s foot), as well as there being a strength difference, there should also be a dose form difference – explicitly stating the dose form as “vaginal cream” for </w:t>
      </w:r>
      <w:r w:rsidR="008F03B2">
        <w:t xml:space="preserve">the </w:t>
      </w:r>
      <w:r>
        <w:t>product</w:t>
      </w:r>
      <w:r w:rsidR="008F03B2">
        <w:t xml:space="preserve"> for</w:t>
      </w:r>
      <w:r w:rsidR="008F03B2" w:rsidRPr="008F03B2">
        <w:t xml:space="preserve"> </w:t>
      </w:r>
      <w:r w:rsidR="008F03B2">
        <w:t>vaginal use</w:t>
      </w:r>
      <w:r>
        <w:t>.</w:t>
      </w:r>
    </w:p>
    <w:p w14:paraId="7DF3E47A" w14:textId="44A75D53" w:rsidR="00F92B0C" w:rsidRDefault="00F92B0C" w:rsidP="00F92B0C">
      <w:r>
        <w:t xml:space="preserve">Similarly, for products (usually solid dose oral products) that have undergone modification to change their release characteristics (prolonged release, extended release); this </w:t>
      </w:r>
      <w:r w:rsidR="008F03B2">
        <w:t xml:space="preserve">change </w:t>
      </w:r>
      <w:r>
        <w:t>needs to be explicitly stated in the dose form description</w:t>
      </w:r>
      <w:r w:rsidR="008F03B2">
        <w:t xml:space="preserve"> (see below)</w:t>
      </w:r>
      <w:r>
        <w:t xml:space="preserve">. </w:t>
      </w:r>
    </w:p>
    <w:p w14:paraId="276250A3" w14:textId="022EA6F2" w:rsidR="00985C45" w:rsidRDefault="005945BA" w:rsidP="00985C45">
      <w:r>
        <w:t>EDQM</w:t>
      </w:r>
      <w:r>
        <w:rPr>
          <w:rStyle w:val="FootnoteReference"/>
        </w:rPr>
        <w:footnoteReference w:id="4"/>
      </w:r>
      <w:r>
        <w:t>, the European Directorate for the Quality of Medicines &amp; Healthcare, publishes a database of standard terms, for dose forms, routes of administration and various other key concepts within the domain.  This database was originally created in response to a request from the European Commission, but now is available for wider global use to support the Identification of Medicinal Products (IDMP) initiative and to support healthcare generally</w:t>
      </w:r>
      <w:r w:rsidR="0004383A">
        <w:rPr>
          <w:rStyle w:val="FootnoteReference"/>
        </w:rPr>
        <w:footnoteReference w:id="5"/>
      </w:r>
      <w:r>
        <w:t xml:space="preserve">.  </w:t>
      </w:r>
      <w:r w:rsidR="0004383A">
        <w:t xml:space="preserve"> A</w:t>
      </w:r>
      <w:r w:rsidR="00985C45">
        <w:t xml:space="preserve"> relevant subset of the</w:t>
      </w:r>
      <w:r w:rsidR="00737595">
        <w:t xml:space="preserve"> EDQM</w:t>
      </w:r>
      <w:r w:rsidR="00985C45">
        <w:t xml:space="preserve"> dose forms (based on the product scope of the </w:t>
      </w:r>
      <w:r w:rsidR="002719A2">
        <w:t>Canadian Clinical Drug Data Set</w:t>
      </w:r>
      <w:r w:rsidR="00985C45">
        <w:t xml:space="preserve">), with their definitions, </w:t>
      </w:r>
      <w:r w:rsidR="003E609E">
        <w:t>forms</w:t>
      </w:r>
      <w:r w:rsidR="00985C45">
        <w:t xml:space="preserve"> the basis of the NTP-CA dose form terminology</w:t>
      </w:r>
      <w:r w:rsidR="00737595">
        <w:t>.  S</w:t>
      </w:r>
      <w:r w:rsidR="00985C45">
        <w:t xml:space="preserve">ome specific adjustment of </w:t>
      </w:r>
      <w:r w:rsidR="00985C45">
        <w:t xml:space="preserve">individual concepts within the subset </w:t>
      </w:r>
      <w:r w:rsidR="003E609E">
        <w:t>has been undertaken; for example, for prescribing use cases, there is no requirement to differentiate between hard and soft gelatin capsules, therefore a single “oral capsule” concept is used in the Canadian Clinical Drug Data Set</w:t>
      </w:r>
      <w:r w:rsidR="00985C45" w:rsidRPr="009C7E88">
        <w:t>.</w:t>
      </w:r>
      <w:r w:rsidR="003E609E">
        <w:t xml:space="preserve">  </w:t>
      </w:r>
    </w:p>
    <w:p w14:paraId="01BC3F4E" w14:textId="6D6DD3FF" w:rsidR="00A14B67" w:rsidRPr="009932AD" w:rsidRDefault="00A14B67" w:rsidP="009932AD">
      <w:pPr>
        <w:pStyle w:val="Heading3"/>
      </w:pPr>
      <w:bookmarkStart w:id="34" w:name="_Toc476299314"/>
      <w:r w:rsidRPr="009932AD">
        <w:t>Release Characteristics</w:t>
      </w:r>
      <w:bookmarkEnd w:id="34"/>
    </w:p>
    <w:p w14:paraId="2DD54EC1" w14:textId="6B17E7CF" w:rsidR="00A14B67" w:rsidRDefault="00A14B67" w:rsidP="00F92B0C">
      <w:r>
        <w:t>F</w:t>
      </w:r>
      <w:r w:rsidR="00F92B0C">
        <w:t>or various dose forms that can have modified release characteristics, the granularity of description of the modification in the EDQM concepts may not be sufficient for the N</w:t>
      </w:r>
      <w:r w:rsidR="0004383A">
        <w:t>TP</w:t>
      </w:r>
      <w:r w:rsidR="00F92B0C">
        <w:t xml:space="preserve"> for </w:t>
      </w:r>
      <w:r w:rsidR="008F03B2">
        <w:t>e-</w:t>
      </w:r>
      <w:r w:rsidR="00964CBA">
        <w:t>prescribing</w:t>
      </w:r>
      <w:r w:rsidR="00F92B0C">
        <w:t xml:space="preserve">.  For example, for oral solid dosage forms such as tablet and capsule, the EDQM does not differentiate </w:t>
      </w:r>
      <w:r w:rsidR="00F92B0C">
        <w:lastRenderedPageBreak/>
        <w:t>between different release rates</w:t>
      </w:r>
      <w:r w:rsidR="008F03B2">
        <w:t xml:space="preserve"> </w:t>
      </w:r>
      <w:ins w:id="35" w:author="Julie James" w:date="2017-03-23T13:30:00Z">
        <w:r w:rsidR="008F03B2">
          <w:t xml:space="preserve">as there are no </w:t>
        </w:r>
      </w:ins>
      <w:ins w:id="36" w:author="Julie James" w:date="2017-03-23T13:31:00Z">
        <w:r w:rsidR="008F03B2">
          <w:t>pharmacopoeial</w:t>
        </w:r>
      </w:ins>
      <w:ins w:id="37" w:author="Julie James" w:date="2017-03-23T13:30:00Z">
        <w:r w:rsidR="008F03B2">
          <w:t xml:space="preserve"> </w:t>
        </w:r>
      </w:ins>
      <w:ins w:id="38" w:author="Julie James" w:date="2017-03-23T13:31:00Z">
        <w:r w:rsidR="008F03B2">
          <w:t>standards to support this differentiation</w:t>
        </w:r>
      </w:ins>
      <w:r w:rsidR="00964CBA">
        <w:t>.  T</w:t>
      </w:r>
      <w:r w:rsidR="00F92B0C">
        <w:t xml:space="preserve">here are concepts for “modified release tablet” (tablet with </w:t>
      </w:r>
      <w:r w:rsidR="00F92B0C" w:rsidRPr="00466804">
        <w:t>a rate, a place and/or a time of release different from that of a conventional-release tablet</w:t>
      </w:r>
      <w:r w:rsidR="00F92B0C">
        <w:t xml:space="preserve"> and “prolonged release tablet” (a tablet with </w:t>
      </w:r>
      <w:r w:rsidR="00F92B0C" w:rsidRPr="00466804">
        <w:t>a slower release of the active substance(s) than that of a conventional-release tablet</w:t>
      </w:r>
      <w:r w:rsidR="00F92B0C">
        <w:t xml:space="preserve">).  </w:t>
      </w:r>
    </w:p>
    <w:p w14:paraId="6B3B1D87" w14:textId="0F24E1F2" w:rsidR="00A14B67" w:rsidRPr="00A14B67" w:rsidRDefault="00A14B67" w:rsidP="00A14B67">
      <w:r w:rsidRPr="00A14B67">
        <w:t>The following release characteristic types will be used</w:t>
      </w:r>
      <w:r w:rsidR="008F03B2">
        <w:t xml:space="preserve"> for NTPs</w:t>
      </w:r>
      <w:r w:rsidRPr="00A14B67">
        <w:t>:</w:t>
      </w:r>
    </w:p>
    <w:p w14:paraId="55E8A599" w14:textId="64CFCD4B" w:rsidR="00CE2AD2" w:rsidRPr="006164C1" w:rsidRDefault="00A14B67" w:rsidP="00ED0D34">
      <w:pPr>
        <w:pStyle w:val="ListParagraph"/>
        <w:numPr>
          <w:ilvl w:val="0"/>
          <w:numId w:val="14"/>
        </w:numPr>
        <w:rPr>
          <w:lang w:val="en-CA"/>
        </w:rPr>
      </w:pPr>
      <w:r w:rsidRPr="00A14B67">
        <w:t>Modified release: a rate, a place and/or a time of release different from that of a conventional-release</w:t>
      </w:r>
      <w:r w:rsidR="00CE2AD2">
        <w:t xml:space="preserve">.  </w:t>
      </w:r>
      <w:r w:rsidR="00CE2AD2" w:rsidRPr="00CE2AD2">
        <w:t xml:space="preserve"> </w:t>
      </w:r>
      <w:r w:rsidR="00CE2AD2">
        <w:t xml:space="preserve">Modified-release </w:t>
      </w:r>
      <w:r w:rsidR="00CE2AD2" w:rsidRPr="00CE2AD2">
        <w:t>is used only when the more specific terms 'gastro-resistant tablet' or 'prolonged-release tablet' do not apply</w:t>
      </w:r>
      <w:r w:rsidR="005945BA">
        <w:t>;</w:t>
      </w:r>
    </w:p>
    <w:p w14:paraId="5925CB9A" w14:textId="1303AC43" w:rsidR="00BA4329" w:rsidRPr="00CE2AD2" w:rsidRDefault="00BA4329" w:rsidP="00ED0D34">
      <w:pPr>
        <w:numPr>
          <w:ilvl w:val="0"/>
          <w:numId w:val="13"/>
        </w:numPr>
        <w:rPr>
          <w:lang w:val="en-CA"/>
        </w:rPr>
      </w:pPr>
      <w:r w:rsidRPr="00CE2AD2">
        <w:t>Prolonged release</w:t>
      </w:r>
      <w:r w:rsidR="00FB2A10">
        <w:t>, (a type of modified release)</w:t>
      </w:r>
      <w:r w:rsidRPr="00CE2AD2">
        <w:t>: Solid single-dose preparation showing a slower release of the active substance(s) than that of a conventional-release preparation. Prolonged release is achieved by a special formulation design and/or manufacturing method. Prolonged-release preparations are intended for oral use</w:t>
      </w:r>
      <w:r w:rsidR="005945BA">
        <w:t>;</w:t>
      </w:r>
    </w:p>
    <w:p w14:paraId="1A00B7CD" w14:textId="07AB64F6" w:rsidR="00CE2AD2" w:rsidRPr="006164C1" w:rsidRDefault="00CE2AD2" w:rsidP="00ED0D34">
      <w:pPr>
        <w:pStyle w:val="ListParagraph"/>
        <w:numPr>
          <w:ilvl w:val="0"/>
          <w:numId w:val="14"/>
        </w:numPr>
      </w:pPr>
      <w:r w:rsidRPr="00CE2AD2">
        <w:t>Orodispers</w:t>
      </w:r>
      <w:r w:rsidR="009A6D18">
        <w:t>i</w:t>
      </w:r>
      <w:r w:rsidRPr="00CE2AD2">
        <w:t>ble: Solid single-dose preparation consisting of an uncoated tablet intended to be placed in the mouth where it disperses rapidly in saliva before being swallowed</w:t>
      </w:r>
      <w:r w:rsidR="005945BA">
        <w:t>;</w:t>
      </w:r>
    </w:p>
    <w:p w14:paraId="517690B7" w14:textId="77777777" w:rsidR="00737595" w:rsidRDefault="00737595" w:rsidP="00737595">
      <w:pPr>
        <w:pStyle w:val="ListParagraph"/>
      </w:pPr>
    </w:p>
    <w:p w14:paraId="2897F9AF" w14:textId="09BCD2F4" w:rsidR="00CE2AD2" w:rsidRPr="006164C1" w:rsidRDefault="00CE2AD2" w:rsidP="00A41CD3">
      <w:pPr>
        <w:pStyle w:val="ListParagraph"/>
        <w:numPr>
          <w:ilvl w:val="0"/>
          <w:numId w:val="14"/>
        </w:numPr>
      </w:pPr>
      <w:r w:rsidRPr="00CE2AD2">
        <w:t xml:space="preserve">Chewable: </w:t>
      </w:r>
      <w:r w:rsidR="00A41CD3" w:rsidRPr="00A41CD3">
        <w:t>Solid single-dose preparation consisting of an uncoated tablet intended to be</w:t>
      </w:r>
      <w:r w:rsidR="00A41CD3">
        <w:t xml:space="preserve"> </w:t>
      </w:r>
      <w:r w:rsidR="00A41CD3" w:rsidRPr="00A41CD3">
        <w:t>chewed before being swallowed. Chewable tablets are intended for oral administration</w:t>
      </w:r>
    </w:p>
    <w:p w14:paraId="217AF1FD" w14:textId="77777777" w:rsidR="008F5C89" w:rsidRDefault="008F5C89" w:rsidP="008565F0">
      <w:pPr>
        <w:pStyle w:val="ListParagraph"/>
        <w:spacing w:after="0"/>
        <w:ind w:left="0"/>
        <w:rPr>
          <w:lang w:val="en-CA"/>
        </w:rPr>
      </w:pPr>
    </w:p>
    <w:p w14:paraId="3DA0A265" w14:textId="669816D2" w:rsidR="00292D0B" w:rsidRDefault="00292D0B" w:rsidP="00292D0B">
      <w:pPr>
        <w:pStyle w:val="Caption"/>
        <w:keepNext/>
      </w:pPr>
      <w:r>
        <w:t xml:space="preserve">Table </w:t>
      </w:r>
      <w:fldSimple w:instr=" SEQ Table \* ARABIC ">
        <w:r w:rsidR="00666CE2">
          <w:rPr>
            <w:noProof/>
          </w:rPr>
          <w:t>6</w:t>
        </w:r>
      </w:fldSimple>
      <w:r>
        <w:t xml:space="preserve">: </w:t>
      </w:r>
      <w:r w:rsidRPr="00030EA3">
        <w:t xml:space="preserve">Examples of Dose Forms with Release Characteristics in the </w:t>
      </w:r>
      <w:r w:rsidR="002719A2">
        <w:t>C</w:t>
      </w:r>
      <w:r w:rsidRPr="00030EA3">
        <w:t>anadian Clinical Drug Data Set</w:t>
      </w:r>
    </w:p>
    <w:tbl>
      <w:tblPr>
        <w:tblStyle w:val="TableGrid"/>
        <w:tblW w:w="0" w:type="auto"/>
        <w:tblLook w:val="04A0" w:firstRow="1" w:lastRow="0" w:firstColumn="1" w:lastColumn="0" w:noHBand="0" w:noVBand="1"/>
      </w:tblPr>
      <w:tblGrid>
        <w:gridCol w:w="3072"/>
        <w:gridCol w:w="3073"/>
        <w:gridCol w:w="2871"/>
      </w:tblGrid>
      <w:tr w:rsidR="00535B28" w:rsidRPr="008F75E7" w14:paraId="60D0AC97" w14:textId="77777777" w:rsidTr="00292D0B">
        <w:trPr>
          <w:cantSplit/>
        </w:trPr>
        <w:tc>
          <w:tcPr>
            <w:tcW w:w="3072" w:type="dxa"/>
            <w:shd w:val="clear" w:color="auto" w:fill="E2EFD9" w:themeFill="accent6" w:themeFillTint="33"/>
          </w:tcPr>
          <w:p w14:paraId="4461E90A" w14:textId="77777777" w:rsidR="00535B28" w:rsidRPr="008F75E7" w:rsidRDefault="00535B28" w:rsidP="008F75E7">
            <w:pPr>
              <w:jc w:val="center"/>
            </w:pPr>
            <w:r w:rsidRPr="008F75E7">
              <w:rPr>
                <w:rFonts w:eastAsia="MS PGothic" w:hAnsi="Verdana" w:cs="Arial"/>
                <w:b/>
                <w:bCs/>
                <w:kern w:val="24"/>
                <w:lang w:eastAsia="en-CA"/>
              </w:rPr>
              <w:t>DPD Term</w:t>
            </w:r>
          </w:p>
        </w:tc>
        <w:tc>
          <w:tcPr>
            <w:tcW w:w="3073" w:type="dxa"/>
            <w:shd w:val="clear" w:color="auto" w:fill="E2EFD9" w:themeFill="accent6" w:themeFillTint="33"/>
          </w:tcPr>
          <w:p w14:paraId="7B35F255" w14:textId="77777777" w:rsidR="00535B28" w:rsidRPr="008F75E7" w:rsidRDefault="00535B28" w:rsidP="008F75E7">
            <w:pPr>
              <w:jc w:val="center"/>
            </w:pPr>
            <w:r w:rsidRPr="008F75E7">
              <w:rPr>
                <w:rFonts w:eastAsia="MS PGothic" w:hAnsi="Verdana" w:cs="Arial"/>
                <w:b/>
                <w:bCs/>
                <w:kern w:val="24"/>
                <w:lang w:eastAsia="en-CA"/>
              </w:rPr>
              <w:t>EDQM</w:t>
            </w:r>
          </w:p>
        </w:tc>
        <w:tc>
          <w:tcPr>
            <w:tcW w:w="2871" w:type="dxa"/>
            <w:shd w:val="clear" w:color="auto" w:fill="E2EFD9" w:themeFill="accent6" w:themeFillTint="33"/>
          </w:tcPr>
          <w:p w14:paraId="5F9E8E94" w14:textId="4C95C009" w:rsidR="00535B28" w:rsidRPr="008F75E7" w:rsidRDefault="002D6431" w:rsidP="0004383A">
            <w:pPr>
              <w:jc w:val="center"/>
            </w:pPr>
            <w:r>
              <w:rPr>
                <w:rFonts w:eastAsia="MS PGothic" w:hAnsi="Verdana" w:cs="Arial"/>
                <w:b/>
                <w:bCs/>
                <w:kern w:val="24"/>
                <w:lang w:eastAsia="en-CA"/>
              </w:rPr>
              <w:t xml:space="preserve">Canadian Clinical Drug Data Set </w:t>
            </w:r>
            <w:r w:rsidR="00A23D21">
              <w:rPr>
                <w:rFonts w:eastAsia="MS PGothic" w:hAnsi="Verdana" w:cs="Arial"/>
                <w:b/>
                <w:bCs/>
                <w:kern w:val="24"/>
                <w:lang w:eastAsia="en-CA"/>
              </w:rPr>
              <w:br/>
            </w:r>
            <w:r w:rsidR="00535B28" w:rsidRPr="008F75E7">
              <w:rPr>
                <w:rFonts w:eastAsia="MS PGothic" w:hAnsi="Verdana" w:cs="Arial"/>
                <w:b/>
                <w:bCs/>
                <w:kern w:val="24"/>
                <w:lang w:eastAsia="en-CA"/>
              </w:rPr>
              <w:t>(Formal Name)</w:t>
            </w:r>
          </w:p>
        </w:tc>
      </w:tr>
      <w:tr w:rsidR="00535B28" w:rsidRPr="008F75E7" w14:paraId="5096990A" w14:textId="77777777" w:rsidTr="00292D0B">
        <w:trPr>
          <w:cantSplit/>
        </w:trPr>
        <w:tc>
          <w:tcPr>
            <w:tcW w:w="3072" w:type="dxa"/>
          </w:tcPr>
          <w:p w14:paraId="4079FB1E" w14:textId="77777777" w:rsidR="00535B28" w:rsidRPr="008F75E7" w:rsidRDefault="00535B28" w:rsidP="00535B28">
            <w:r w:rsidRPr="008F75E7">
              <w:rPr>
                <w:rFonts w:eastAsiaTheme="minorEastAsia"/>
                <w:color w:val="000000" w:themeColor="dark1"/>
                <w:kern w:val="24"/>
                <w:lang w:eastAsia="en-CA"/>
              </w:rPr>
              <w:t>Tablet (Combined release)</w:t>
            </w:r>
          </w:p>
        </w:tc>
        <w:tc>
          <w:tcPr>
            <w:tcW w:w="3073" w:type="dxa"/>
          </w:tcPr>
          <w:p w14:paraId="22A374B5" w14:textId="77777777" w:rsidR="00535B28" w:rsidRPr="008F75E7" w:rsidRDefault="00535B28" w:rsidP="00535B28">
            <w:r w:rsidRPr="008F75E7">
              <w:rPr>
                <w:rFonts w:eastAsiaTheme="minorEastAsia"/>
                <w:color w:val="000000"/>
                <w:kern w:val="24"/>
                <w:lang w:eastAsia="en-CA"/>
              </w:rPr>
              <w:t>Modified-release tablet</w:t>
            </w:r>
          </w:p>
        </w:tc>
        <w:tc>
          <w:tcPr>
            <w:tcW w:w="2871" w:type="dxa"/>
          </w:tcPr>
          <w:p w14:paraId="73C1102E" w14:textId="77777777" w:rsidR="00535B28" w:rsidRPr="008F75E7" w:rsidRDefault="00535B28" w:rsidP="00535B28">
            <w:r w:rsidRPr="008F75E7">
              <w:rPr>
                <w:rFonts w:eastAsiaTheme="minorEastAsia"/>
                <w:color w:val="000000"/>
                <w:kern w:val="24"/>
                <w:lang w:eastAsia="en-CA"/>
              </w:rPr>
              <w:t>Modified-release oral tablet</w:t>
            </w:r>
          </w:p>
        </w:tc>
      </w:tr>
      <w:tr w:rsidR="00535B28" w:rsidRPr="008F75E7" w14:paraId="71FB82AC" w14:textId="77777777" w:rsidTr="00292D0B">
        <w:trPr>
          <w:cantSplit/>
        </w:trPr>
        <w:tc>
          <w:tcPr>
            <w:tcW w:w="3072" w:type="dxa"/>
          </w:tcPr>
          <w:p w14:paraId="3C79F6DD" w14:textId="77777777" w:rsidR="00535B28" w:rsidRPr="008F75E7" w:rsidRDefault="00535B28" w:rsidP="00535B28">
            <w:r w:rsidRPr="008F75E7">
              <w:rPr>
                <w:rFonts w:eastAsiaTheme="minorEastAsia"/>
                <w:color w:val="000000" w:themeColor="dark1"/>
                <w:kern w:val="24"/>
                <w:lang w:eastAsia="en-CA"/>
              </w:rPr>
              <w:t>Tablet (Delayed and extended-release)</w:t>
            </w:r>
          </w:p>
        </w:tc>
        <w:tc>
          <w:tcPr>
            <w:tcW w:w="3073" w:type="dxa"/>
          </w:tcPr>
          <w:p w14:paraId="2E005B25" w14:textId="77777777" w:rsidR="00535B28" w:rsidRPr="008F75E7" w:rsidRDefault="00535B28" w:rsidP="00535B28">
            <w:r w:rsidRPr="008F75E7">
              <w:rPr>
                <w:rFonts w:eastAsiaTheme="minorEastAsia"/>
                <w:color w:val="000000"/>
                <w:kern w:val="24"/>
                <w:lang w:eastAsia="en-CA"/>
              </w:rPr>
              <w:t>Modified-release tablet</w:t>
            </w:r>
          </w:p>
        </w:tc>
        <w:tc>
          <w:tcPr>
            <w:tcW w:w="2871" w:type="dxa"/>
          </w:tcPr>
          <w:p w14:paraId="5EB572A1" w14:textId="77777777" w:rsidR="00535B28" w:rsidRPr="008F75E7" w:rsidRDefault="00535B28" w:rsidP="00535B28">
            <w:r w:rsidRPr="008F75E7">
              <w:rPr>
                <w:rFonts w:eastAsiaTheme="minorEastAsia"/>
                <w:color w:val="000000"/>
                <w:kern w:val="24"/>
                <w:lang w:eastAsia="en-CA"/>
              </w:rPr>
              <w:t>Modified-release oral tablet</w:t>
            </w:r>
          </w:p>
        </w:tc>
      </w:tr>
      <w:tr w:rsidR="00535B28" w:rsidRPr="008F75E7" w14:paraId="532A259C" w14:textId="77777777" w:rsidTr="00292D0B">
        <w:trPr>
          <w:cantSplit/>
        </w:trPr>
        <w:tc>
          <w:tcPr>
            <w:tcW w:w="3072" w:type="dxa"/>
          </w:tcPr>
          <w:p w14:paraId="58D0E7CF" w14:textId="77777777" w:rsidR="00535B28" w:rsidRPr="008F75E7" w:rsidRDefault="00535B28" w:rsidP="00535B28">
            <w:r w:rsidRPr="008F75E7">
              <w:rPr>
                <w:rFonts w:eastAsiaTheme="minorEastAsia"/>
                <w:color w:val="000000" w:themeColor="dark1"/>
                <w:kern w:val="24"/>
                <w:lang w:eastAsia="en-CA"/>
              </w:rPr>
              <w:t>Tablet (Enteric-coated)</w:t>
            </w:r>
          </w:p>
        </w:tc>
        <w:tc>
          <w:tcPr>
            <w:tcW w:w="3073" w:type="dxa"/>
          </w:tcPr>
          <w:p w14:paraId="6159DC9E" w14:textId="77777777" w:rsidR="00535B28" w:rsidRPr="008F75E7" w:rsidRDefault="00535B28" w:rsidP="00535B28">
            <w:r w:rsidRPr="008F75E7">
              <w:rPr>
                <w:rFonts w:eastAsiaTheme="minorEastAsia"/>
                <w:color w:val="000000"/>
                <w:kern w:val="24"/>
                <w:lang w:eastAsia="en-CA"/>
              </w:rPr>
              <w:t>Gastro-resistant tablet</w:t>
            </w:r>
          </w:p>
        </w:tc>
        <w:tc>
          <w:tcPr>
            <w:tcW w:w="2871" w:type="dxa"/>
          </w:tcPr>
          <w:p w14:paraId="4F71933B" w14:textId="77777777" w:rsidR="00535B28" w:rsidRPr="008F75E7" w:rsidRDefault="00535B28" w:rsidP="00535B28">
            <w:r w:rsidRPr="008F75E7">
              <w:rPr>
                <w:rFonts w:eastAsiaTheme="minorEastAsia"/>
                <w:color w:val="000000"/>
                <w:kern w:val="24"/>
                <w:lang w:eastAsia="en-CA"/>
              </w:rPr>
              <w:t>Gastro-resistant tablet</w:t>
            </w:r>
          </w:p>
        </w:tc>
      </w:tr>
      <w:tr w:rsidR="00535B28" w:rsidRPr="008F75E7" w14:paraId="4D0C0987" w14:textId="77777777" w:rsidTr="00292D0B">
        <w:trPr>
          <w:cantSplit/>
        </w:trPr>
        <w:tc>
          <w:tcPr>
            <w:tcW w:w="3072" w:type="dxa"/>
          </w:tcPr>
          <w:p w14:paraId="12F1B016" w14:textId="77777777" w:rsidR="00535B28" w:rsidRPr="008F75E7" w:rsidRDefault="00535B28" w:rsidP="00535B28">
            <w:r w:rsidRPr="008F75E7">
              <w:rPr>
                <w:rFonts w:eastAsiaTheme="minorEastAsia"/>
                <w:color w:val="000000" w:themeColor="dark1"/>
                <w:kern w:val="24"/>
                <w:lang w:eastAsia="en-CA"/>
              </w:rPr>
              <w:t>Tablet (Delayed release)</w:t>
            </w:r>
          </w:p>
        </w:tc>
        <w:tc>
          <w:tcPr>
            <w:tcW w:w="3073" w:type="dxa"/>
          </w:tcPr>
          <w:p w14:paraId="5CFCEA5F" w14:textId="77777777" w:rsidR="00535B28" w:rsidRPr="008F75E7" w:rsidRDefault="00535B28" w:rsidP="00535B28">
            <w:r w:rsidRPr="008F75E7">
              <w:rPr>
                <w:rFonts w:eastAsiaTheme="minorEastAsia"/>
                <w:color w:val="000000"/>
                <w:kern w:val="24"/>
                <w:lang w:eastAsia="en-CA"/>
              </w:rPr>
              <w:t>Gastro-resistant tablet</w:t>
            </w:r>
          </w:p>
        </w:tc>
        <w:tc>
          <w:tcPr>
            <w:tcW w:w="2871" w:type="dxa"/>
          </w:tcPr>
          <w:p w14:paraId="6DB8290F" w14:textId="77777777" w:rsidR="00535B28" w:rsidRPr="008F75E7" w:rsidRDefault="00535B28" w:rsidP="00535B28">
            <w:r w:rsidRPr="008F75E7">
              <w:rPr>
                <w:rFonts w:eastAsiaTheme="minorEastAsia"/>
                <w:color w:val="000000"/>
                <w:kern w:val="24"/>
                <w:lang w:eastAsia="en-CA"/>
              </w:rPr>
              <w:t>Gastro-resistant tablet</w:t>
            </w:r>
          </w:p>
        </w:tc>
      </w:tr>
      <w:tr w:rsidR="00535B28" w:rsidRPr="008F75E7" w14:paraId="1E3930BE" w14:textId="77777777" w:rsidTr="00292D0B">
        <w:trPr>
          <w:cantSplit/>
        </w:trPr>
        <w:tc>
          <w:tcPr>
            <w:tcW w:w="3072" w:type="dxa"/>
          </w:tcPr>
          <w:p w14:paraId="61D65B3B" w14:textId="77777777" w:rsidR="00535B28" w:rsidRPr="008F75E7" w:rsidRDefault="00535B28" w:rsidP="00535B28">
            <w:r w:rsidRPr="008F75E7">
              <w:rPr>
                <w:rFonts w:eastAsiaTheme="minorEastAsia"/>
                <w:color w:val="000000" w:themeColor="dark1"/>
                <w:kern w:val="24"/>
                <w:lang w:eastAsia="en-CA"/>
              </w:rPr>
              <w:t>Tablet (Extended-release)</w:t>
            </w:r>
          </w:p>
        </w:tc>
        <w:tc>
          <w:tcPr>
            <w:tcW w:w="3073" w:type="dxa"/>
          </w:tcPr>
          <w:p w14:paraId="7776C271" w14:textId="77777777" w:rsidR="00535B28" w:rsidRPr="008F75E7" w:rsidRDefault="00535B28" w:rsidP="00535B28">
            <w:r w:rsidRPr="008F75E7">
              <w:rPr>
                <w:rFonts w:eastAsiaTheme="minorEastAsia"/>
                <w:color w:val="000000"/>
                <w:kern w:val="24"/>
                <w:lang w:eastAsia="en-CA"/>
              </w:rPr>
              <w:t>Prolonged-release tablet</w:t>
            </w:r>
          </w:p>
        </w:tc>
        <w:tc>
          <w:tcPr>
            <w:tcW w:w="2871" w:type="dxa"/>
          </w:tcPr>
          <w:p w14:paraId="220E6B5A" w14:textId="77777777" w:rsidR="00535B28" w:rsidRPr="008F75E7" w:rsidRDefault="00535B28" w:rsidP="00535B28">
            <w:r w:rsidRPr="008F75E7">
              <w:rPr>
                <w:rFonts w:eastAsiaTheme="minorEastAsia"/>
                <w:color w:val="000000"/>
                <w:kern w:val="24"/>
                <w:lang w:eastAsia="en-CA"/>
              </w:rPr>
              <w:t>Prolonged-release oral tablet</w:t>
            </w:r>
          </w:p>
        </w:tc>
      </w:tr>
      <w:tr w:rsidR="00535B28" w:rsidRPr="008F75E7" w14:paraId="76FD4AED" w14:textId="77777777" w:rsidTr="00292D0B">
        <w:trPr>
          <w:cantSplit/>
        </w:trPr>
        <w:tc>
          <w:tcPr>
            <w:tcW w:w="3072" w:type="dxa"/>
          </w:tcPr>
          <w:p w14:paraId="130FA2B9" w14:textId="77777777" w:rsidR="00535B28" w:rsidRPr="008F75E7" w:rsidRDefault="00535B28" w:rsidP="00535B28">
            <w:r w:rsidRPr="008F75E7">
              <w:rPr>
                <w:rFonts w:eastAsiaTheme="minorEastAsia"/>
                <w:color w:val="000000" w:themeColor="dark1"/>
                <w:kern w:val="24"/>
                <w:lang w:eastAsia="en-CA"/>
              </w:rPr>
              <w:t>Tablet (Immediate and delayed release)</w:t>
            </w:r>
          </w:p>
        </w:tc>
        <w:tc>
          <w:tcPr>
            <w:tcW w:w="3073" w:type="dxa"/>
          </w:tcPr>
          <w:p w14:paraId="59E24170" w14:textId="77777777" w:rsidR="00535B28" w:rsidRPr="008F75E7" w:rsidRDefault="00535B28" w:rsidP="00535B28">
            <w:r w:rsidRPr="008F75E7">
              <w:rPr>
                <w:rFonts w:eastAsiaTheme="minorEastAsia"/>
                <w:color w:val="000000"/>
                <w:kern w:val="24"/>
                <w:lang w:eastAsia="en-CA"/>
              </w:rPr>
              <w:t>Modified-release tablet</w:t>
            </w:r>
          </w:p>
        </w:tc>
        <w:tc>
          <w:tcPr>
            <w:tcW w:w="2871" w:type="dxa"/>
          </w:tcPr>
          <w:p w14:paraId="57F5424C" w14:textId="77777777" w:rsidR="00535B28" w:rsidRPr="008F75E7" w:rsidRDefault="00535B28" w:rsidP="00535B28">
            <w:r w:rsidRPr="008F75E7">
              <w:rPr>
                <w:rFonts w:eastAsiaTheme="minorEastAsia"/>
                <w:color w:val="000000"/>
                <w:kern w:val="24"/>
                <w:lang w:eastAsia="en-CA"/>
              </w:rPr>
              <w:t>Modified-release oral tablet</w:t>
            </w:r>
          </w:p>
        </w:tc>
      </w:tr>
      <w:tr w:rsidR="00535B28" w:rsidRPr="008F75E7" w14:paraId="2E28482D" w14:textId="77777777" w:rsidTr="00292D0B">
        <w:trPr>
          <w:cantSplit/>
        </w:trPr>
        <w:tc>
          <w:tcPr>
            <w:tcW w:w="3072" w:type="dxa"/>
          </w:tcPr>
          <w:p w14:paraId="6E3066D2" w14:textId="77777777" w:rsidR="00535B28" w:rsidRPr="008F75E7" w:rsidRDefault="00535B28" w:rsidP="00535B28">
            <w:r w:rsidRPr="008F75E7">
              <w:rPr>
                <w:rFonts w:eastAsiaTheme="minorEastAsia"/>
                <w:color w:val="000000" w:themeColor="dark1"/>
                <w:kern w:val="24"/>
                <w:lang w:eastAsia="en-CA"/>
              </w:rPr>
              <w:t>Tablet (Immediate release)</w:t>
            </w:r>
          </w:p>
        </w:tc>
        <w:tc>
          <w:tcPr>
            <w:tcW w:w="3073" w:type="dxa"/>
          </w:tcPr>
          <w:p w14:paraId="51E588E3" w14:textId="77777777" w:rsidR="00535B28" w:rsidRPr="008F75E7" w:rsidRDefault="00535B28" w:rsidP="00535B28">
            <w:r w:rsidRPr="008F75E7">
              <w:rPr>
                <w:rFonts w:eastAsiaTheme="minorEastAsia"/>
                <w:color w:val="000000"/>
                <w:kern w:val="24"/>
                <w:lang w:eastAsia="en-CA"/>
              </w:rPr>
              <w:t>Tablet</w:t>
            </w:r>
          </w:p>
        </w:tc>
        <w:tc>
          <w:tcPr>
            <w:tcW w:w="2871" w:type="dxa"/>
          </w:tcPr>
          <w:p w14:paraId="6DC15D61" w14:textId="77777777" w:rsidR="00535B28" w:rsidRPr="008F75E7" w:rsidRDefault="00535B28" w:rsidP="00535B28">
            <w:r w:rsidRPr="008F75E7">
              <w:rPr>
                <w:rFonts w:eastAsiaTheme="minorEastAsia"/>
                <w:color w:val="000000"/>
                <w:kern w:val="24"/>
                <w:lang w:eastAsia="en-CA"/>
              </w:rPr>
              <w:t>Oral tablet</w:t>
            </w:r>
          </w:p>
        </w:tc>
      </w:tr>
      <w:tr w:rsidR="00535B28" w:rsidRPr="008F75E7" w14:paraId="219072CF" w14:textId="77777777" w:rsidTr="00292D0B">
        <w:trPr>
          <w:cantSplit/>
        </w:trPr>
        <w:tc>
          <w:tcPr>
            <w:tcW w:w="3072" w:type="dxa"/>
          </w:tcPr>
          <w:p w14:paraId="5A65BC97" w14:textId="77777777" w:rsidR="00535B28" w:rsidRPr="008F75E7" w:rsidRDefault="00535B28" w:rsidP="00535B28">
            <w:pPr>
              <w:rPr>
                <w:rFonts w:eastAsiaTheme="minorEastAsia"/>
                <w:color w:val="000000" w:themeColor="dark1"/>
                <w:kern w:val="24"/>
                <w:lang w:eastAsia="en-CA"/>
              </w:rPr>
            </w:pPr>
            <w:r w:rsidRPr="008F75E7">
              <w:rPr>
                <w:rFonts w:eastAsiaTheme="minorEastAsia"/>
                <w:color w:val="000000" w:themeColor="dark1"/>
                <w:kern w:val="24"/>
                <w:lang w:eastAsia="en-CA"/>
              </w:rPr>
              <w:t>Tablet (orally disintegrating)</w:t>
            </w:r>
          </w:p>
        </w:tc>
        <w:tc>
          <w:tcPr>
            <w:tcW w:w="3073" w:type="dxa"/>
          </w:tcPr>
          <w:p w14:paraId="0C00C952" w14:textId="03109757" w:rsidR="00535B28" w:rsidRPr="008F75E7" w:rsidRDefault="00535B28" w:rsidP="009A6D18">
            <w:pPr>
              <w:rPr>
                <w:rFonts w:eastAsiaTheme="minorEastAsia"/>
                <w:color w:val="000000"/>
                <w:kern w:val="24"/>
                <w:lang w:eastAsia="en-CA"/>
              </w:rPr>
            </w:pPr>
            <w:r w:rsidRPr="008F75E7">
              <w:rPr>
                <w:rFonts w:eastAsiaTheme="minorEastAsia"/>
                <w:color w:val="000000"/>
                <w:kern w:val="24"/>
                <w:lang w:eastAsia="en-CA"/>
              </w:rPr>
              <w:t>Orodispers</w:t>
            </w:r>
            <w:r w:rsidR="009A6D18">
              <w:rPr>
                <w:rFonts w:eastAsiaTheme="minorEastAsia"/>
                <w:color w:val="000000"/>
                <w:kern w:val="24"/>
                <w:lang w:eastAsia="en-CA"/>
              </w:rPr>
              <w:t>i</w:t>
            </w:r>
            <w:r w:rsidRPr="008F75E7">
              <w:rPr>
                <w:rFonts w:eastAsiaTheme="minorEastAsia"/>
                <w:color w:val="000000"/>
                <w:kern w:val="24"/>
                <w:lang w:eastAsia="en-CA"/>
              </w:rPr>
              <w:t>ble tablet</w:t>
            </w:r>
          </w:p>
        </w:tc>
        <w:tc>
          <w:tcPr>
            <w:tcW w:w="2871" w:type="dxa"/>
          </w:tcPr>
          <w:p w14:paraId="153807D0" w14:textId="180177E6" w:rsidR="00535B28" w:rsidRPr="008F75E7" w:rsidRDefault="00535B28" w:rsidP="009A6D18">
            <w:pPr>
              <w:rPr>
                <w:rFonts w:eastAsiaTheme="minorEastAsia"/>
                <w:color w:val="000000"/>
                <w:kern w:val="24"/>
                <w:lang w:eastAsia="en-CA"/>
              </w:rPr>
            </w:pPr>
            <w:r w:rsidRPr="008F75E7">
              <w:rPr>
                <w:rFonts w:eastAsiaTheme="minorEastAsia"/>
                <w:color w:val="000000"/>
                <w:kern w:val="24"/>
                <w:lang w:eastAsia="en-CA"/>
              </w:rPr>
              <w:t>Orodispers</w:t>
            </w:r>
            <w:r w:rsidR="009A6D18">
              <w:rPr>
                <w:rFonts w:eastAsiaTheme="minorEastAsia"/>
                <w:color w:val="000000"/>
                <w:kern w:val="24"/>
                <w:lang w:eastAsia="en-CA"/>
              </w:rPr>
              <w:t>i</w:t>
            </w:r>
            <w:r w:rsidRPr="008F75E7">
              <w:rPr>
                <w:rFonts w:eastAsiaTheme="minorEastAsia"/>
                <w:color w:val="000000"/>
                <w:kern w:val="24"/>
                <w:lang w:eastAsia="en-CA"/>
              </w:rPr>
              <w:t>ble tablet</w:t>
            </w:r>
          </w:p>
        </w:tc>
      </w:tr>
      <w:tr w:rsidR="00535B28" w:rsidRPr="008F75E7" w14:paraId="5FA75508" w14:textId="77777777" w:rsidTr="00292D0B">
        <w:trPr>
          <w:cantSplit/>
        </w:trPr>
        <w:tc>
          <w:tcPr>
            <w:tcW w:w="3072" w:type="dxa"/>
          </w:tcPr>
          <w:p w14:paraId="3D91242D" w14:textId="77777777" w:rsidR="00535B28" w:rsidRPr="008F75E7" w:rsidRDefault="00535B28" w:rsidP="00535B28">
            <w:pPr>
              <w:rPr>
                <w:rFonts w:eastAsiaTheme="minorEastAsia"/>
                <w:color w:val="000000" w:themeColor="dark1"/>
                <w:kern w:val="24"/>
                <w:lang w:eastAsia="en-CA"/>
              </w:rPr>
            </w:pPr>
            <w:r w:rsidRPr="008F75E7">
              <w:rPr>
                <w:rFonts w:eastAsia="MS PGothic" w:cs="Arial"/>
                <w:color w:val="000000" w:themeColor="dark1"/>
                <w:kern w:val="24"/>
                <w:lang w:eastAsia="en-CA"/>
              </w:rPr>
              <w:t>Tablet (Chewable)</w:t>
            </w:r>
          </w:p>
        </w:tc>
        <w:tc>
          <w:tcPr>
            <w:tcW w:w="3073" w:type="dxa"/>
          </w:tcPr>
          <w:p w14:paraId="042595F0" w14:textId="1626349F" w:rsidR="00535B28" w:rsidRPr="008F75E7" w:rsidRDefault="005945BA" w:rsidP="00535B28">
            <w:pPr>
              <w:rPr>
                <w:rFonts w:eastAsiaTheme="minorEastAsia"/>
                <w:color w:val="000000"/>
                <w:kern w:val="24"/>
                <w:lang w:eastAsia="en-CA"/>
              </w:rPr>
            </w:pPr>
            <w:r>
              <w:rPr>
                <w:rFonts w:eastAsiaTheme="minorEastAsia"/>
                <w:color w:val="000000"/>
                <w:kern w:val="24"/>
                <w:lang w:eastAsia="en-CA"/>
              </w:rPr>
              <w:t>Chewable tablet</w:t>
            </w:r>
          </w:p>
        </w:tc>
        <w:tc>
          <w:tcPr>
            <w:tcW w:w="2871" w:type="dxa"/>
          </w:tcPr>
          <w:p w14:paraId="30F5C585" w14:textId="77777777" w:rsidR="00535B28" w:rsidRPr="008F75E7" w:rsidRDefault="00535B28" w:rsidP="00535B28">
            <w:pPr>
              <w:rPr>
                <w:rFonts w:eastAsiaTheme="minorEastAsia"/>
                <w:color w:val="000000"/>
                <w:kern w:val="24"/>
                <w:lang w:eastAsia="en-CA"/>
              </w:rPr>
            </w:pPr>
            <w:r w:rsidRPr="008F75E7">
              <w:rPr>
                <w:rFonts w:eastAsiaTheme="minorEastAsia"/>
                <w:color w:val="000000"/>
                <w:kern w:val="24"/>
                <w:lang w:eastAsia="en-CA"/>
              </w:rPr>
              <w:t>Chewable tablet</w:t>
            </w:r>
          </w:p>
        </w:tc>
      </w:tr>
    </w:tbl>
    <w:p w14:paraId="31760C51" w14:textId="77777777" w:rsidR="00535B28" w:rsidRDefault="00535B28" w:rsidP="00F92B0C"/>
    <w:p w14:paraId="18ABFE3B" w14:textId="3922C1E4" w:rsidR="00985C45" w:rsidRPr="00985C45" w:rsidRDefault="00F92B0C" w:rsidP="00F92B0C">
      <w:r>
        <w:t xml:space="preserve">Some groups of products with the same active ingredient substance are available with more than one “duration” of prolonged release: morphine prolonged release capsules are available for both a </w:t>
      </w:r>
      <w:r w:rsidR="00964CBA">
        <w:t>twice-daily</w:t>
      </w:r>
      <w:r>
        <w:t xml:space="preserve"> dosage (e.g. M-E</w:t>
      </w:r>
      <w:r w:rsidR="008D128B">
        <w:t>sl</w:t>
      </w:r>
      <w:r>
        <w:t>on) and a once daily dosage (e.g. Kadian</w:t>
      </w:r>
      <w:r w:rsidRPr="00985C45">
        <w:t xml:space="preserve">).  These could not be safely differentiated by the dose form “prolonged release capsule”. </w:t>
      </w:r>
      <w:r w:rsidR="00985C45" w:rsidRPr="00985C45">
        <w:t xml:space="preserve">Similar considerations apply to transdermal patches whose strength is stated as a rate (amount administered over 24 hours, usually) but whose dosing may be “one patch per 4 days” or “one patch per 7 days”.  Note that the </w:t>
      </w:r>
      <w:r w:rsidR="00964CBA" w:rsidRPr="00985C45">
        <w:t>4-day</w:t>
      </w:r>
      <w:r w:rsidR="00985C45" w:rsidRPr="00985C45">
        <w:t xml:space="preserve"> patch may actually contain more total active ingredient substance than the </w:t>
      </w:r>
      <w:r w:rsidR="00964CBA" w:rsidRPr="00985C45">
        <w:t>7-day</w:t>
      </w:r>
      <w:r w:rsidR="00985C45" w:rsidRPr="00985C45">
        <w:t xml:space="preserve"> patch, but because of the matrix of the patch, release it reliably only over 4 days</w:t>
      </w:r>
      <w:r w:rsidR="00985C45" w:rsidRPr="00985C45">
        <w:t>.</w:t>
      </w:r>
      <w:r w:rsidR="00985C45">
        <w:t xml:space="preserve">    </w:t>
      </w:r>
      <w:r w:rsidR="00EC732B">
        <w:t xml:space="preserve">As </w:t>
      </w:r>
      <w:r w:rsidRPr="009932AD">
        <w:t xml:space="preserve">there is no pharmacopoeial or pharmacokinetic standard for </w:t>
      </w:r>
      <w:r w:rsidR="00EC732B">
        <w:t xml:space="preserve">dose forms with specific </w:t>
      </w:r>
      <w:r w:rsidRPr="009932AD">
        <w:t xml:space="preserve">durations </w:t>
      </w:r>
      <w:r w:rsidR="00EC732B">
        <w:t>and no standardised source from which to obtain such information</w:t>
      </w:r>
      <w:r w:rsidR="0004383A">
        <w:t>,</w:t>
      </w:r>
      <w:r w:rsidR="00985C45" w:rsidRPr="009932AD">
        <w:t xml:space="preserve"> </w:t>
      </w:r>
      <w:r w:rsidR="00EC732B">
        <w:t xml:space="preserve">development of any additional granularity of </w:t>
      </w:r>
      <w:r w:rsidR="00985C45" w:rsidRPr="009932AD">
        <w:rPr>
          <w:lang w:val="en-US"/>
        </w:rPr>
        <w:t xml:space="preserve">prolonged-release </w:t>
      </w:r>
      <w:r w:rsidR="00EC732B">
        <w:rPr>
          <w:lang w:val="en-US"/>
        </w:rPr>
        <w:lastRenderedPageBreak/>
        <w:t>dose forms based on dosage schedule</w:t>
      </w:r>
      <w:r w:rsidR="00985C45" w:rsidRPr="009932AD">
        <w:rPr>
          <w:lang w:val="en-US"/>
        </w:rPr>
        <w:t xml:space="preserve"> (</w:t>
      </w:r>
      <w:r w:rsidR="00FB2A10" w:rsidRPr="009932AD">
        <w:rPr>
          <w:lang w:val="en-US"/>
        </w:rPr>
        <w:t>e.g</w:t>
      </w:r>
      <w:r w:rsidR="009B0933">
        <w:rPr>
          <w:lang w:val="en-US"/>
        </w:rPr>
        <w:t>.</w:t>
      </w:r>
      <w:r w:rsidR="00EC732B" w:rsidRPr="00EC732B">
        <w:rPr>
          <w:b/>
          <w:bCs/>
        </w:rPr>
        <w:t xml:space="preserve"> </w:t>
      </w:r>
      <w:r w:rsidR="00EC732B" w:rsidRPr="009932AD">
        <w:rPr>
          <w:b/>
          <w:bCs/>
        </w:rPr>
        <w:t xml:space="preserve">prolonged release </w:t>
      </w:r>
      <w:r w:rsidR="00EC732B" w:rsidRPr="009932AD">
        <w:t>(xx-hour recommended)</w:t>
      </w:r>
      <w:r w:rsidR="00EC732B">
        <w:t>) cannot be supported currently</w:t>
      </w:r>
      <w:r w:rsidR="00985C45" w:rsidRPr="009932AD">
        <w:t>.</w:t>
      </w:r>
      <w:r w:rsidR="00985C45">
        <w:t xml:space="preserve">  </w:t>
      </w:r>
      <w:r w:rsidR="00EC732B">
        <w:t xml:space="preserve"> This position will be </w:t>
      </w:r>
      <w:r w:rsidR="009B0933">
        <w:t xml:space="preserve">actively </w:t>
      </w:r>
      <w:r w:rsidR="00EC732B">
        <w:t>reviewed based on user feedback</w:t>
      </w:r>
      <w:r w:rsidR="009B0933">
        <w:t>.</w:t>
      </w:r>
    </w:p>
    <w:p w14:paraId="1944EB10" w14:textId="4B8229E5" w:rsidR="00A14B67" w:rsidRPr="009932AD" w:rsidRDefault="008565F0" w:rsidP="009932AD">
      <w:pPr>
        <w:pStyle w:val="Heading3"/>
      </w:pPr>
      <w:bookmarkStart w:id="39" w:name="_Toc476299315"/>
      <w:r w:rsidRPr="009932AD">
        <w:t xml:space="preserve">DPD Dose Form </w:t>
      </w:r>
      <w:r w:rsidR="005945BA">
        <w:t>T</w:t>
      </w:r>
      <w:r w:rsidRPr="009932AD">
        <w:t>ransformations</w:t>
      </w:r>
      <w:bookmarkEnd w:id="39"/>
    </w:p>
    <w:p w14:paraId="03FA7F30" w14:textId="782FB006" w:rsidR="008565F0" w:rsidRPr="009C7E88" w:rsidRDefault="00A14B67" w:rsidP="00A14B67">
      <w:r w:rsidRPr="009932AD">
        <w:t>In order to undertake generation of the more granular dose forms for the NTP</w:t>
      </w:r>
      <w:r w:rsidR="009B0933">
        <w:t xml:space="preserve"> from the DPD dose forms</w:t>
      </w:r>
      <w:r w:rsidRPr="009932AD">
        <w:t xml:space="preserve">, a set of rules </w:t>
      </w:r>
      <w:r w:rsidR="003E609E">
        <w:t>is</w:t>
      </w:r>
      <w:r w:rsidRPr="009932AD">
        <w:t xml:space="preserve"> used, mapping the existing DPD dose form for a product to the NTP </w:t>
      </w:r>
      <w:r w:rsidRPr="009C7E88">
        <w:t xml:space="preserve">dose form.  These rules </w:t>
      </w:r>
      <w:r w:rsidR="003E609E">
        <w:t>are</w:t>
      </w:r>
      <w:r w:rsidR="009932AD" w:rsidRPr="009C7E88">
        <w:t xml:space="preserve"> </w:t>
      </w:r>
      <w:r w:rsidRPr="009C7E88">
        <w:t xml:space="preserve">described in detail in </w:t>
      </w:r>
      <w:r w:rsidR="003E609E">
        <w:t xml:space="preserve">separate Dose Form </w:t>
      </w:r>
      <w:r w:rsidR="009C7E88" w:rsidRPr="009C7E88">
        <w:t>document.  Please see examples below</w:t>
      </w:r>
      <w:r w:rsidR="009C7E88">
        <w:t xml:space="preserve"> (Section</w:t>
      </w:r>
      <w:r w:rsidR="00CB610A">
        <w:t>s</w:t>
      </w:r>
      <w:r w:rsidR="009C7E88">
        <w:t xml:space="preserve"> 6.2.</w:t>
      </w:r>
      <w:r w:rsidR="00CB610A">
        <w:t>2.1-4</w:t>
      </w:r>
      <w:r w:rsidR="009C7E88">
        <w:t>)</w:t>
      </w:r>
      <w:r w:rsidR="009C7E88" w:rsidRPr="009C7E88">
        <w:t xml:space="preserve"> </w:t>
      </w:r>
      <w:r w:rsidR="005945BA">
        <w:t>in</w:t>
      </w:r>
      <w:r w:rsidR="009C7E88" w:rsidRPr="009C7E88">
        <w:t xml:space="preserve"> this version of the document. </w:t>
      </w:r>
      <w:r w:rsidRPr="009C7E88">
        <w:t xml:space="preserve"> </w:t>
      </w:r>
    </w:p>
    <w:p w14:paraId="3BEDF4A8" w14:textId="45EF6F5C" w:rsidR="00A14B67" w:rsidRDefault="00A14B67" w:rsidP="00A14B67">
      <w:r w:rsidRPr="009932AD">
        <w:t xml:space="preserve">Each mapping will have a dose form term to be used in the NTP </w:t>
      </w:r>
      <w:r w:rsidR="00FB2A10">
        <w:t>f</w:t>
      </w:r>
      <w:r w:rsidRPr="009932AD">
        <w:t xml:space="preserve">ormal </w:t>
      </w:r>
      <w:r w:rsidR="00FB2A10">
        <w:t>n</w:t>
      </w:r>
      <w:r w:rsidRPr="009932AD">
        <w:t>ame, which may be very explicit (for example stating “oral tablet”) and a dose form term to be used in the NTP Description, which may be less explicit, but which must still be granular enough to support safe electronic prescribing.</w:t>
      </w:r>
    </w:p>
    <w:p w14:paraId="2643AF10" w14:textId="1911245B" w:rsidR="00776F6A" w:rsidRDefault="00776F6A" w:rsidP="0004383A">
      <w:pPr>
        <w:pStyle w:val="Heading4"/>
      </w:pPr>
      <w:r>
        <w:t xml:space="preserve">Example 1: Simple </w:t>
      </w:r>
      <w:r w:rsidR="005945BA">
        <w:t>M</w:t>
      </w:r>
      <w:r>
        <w:t>apping</w:t>
      </w:r>
    </w:p>
    <w:p w14:paraId="0D9FB4E9" w14:textId="1C570B12" w:rsidR="00776F6A" w:rsidRDefault="00776F6A" w:rsidP="00776F6A">
      <w:r>
        <w:t xml:space="preserve">DPD </w:t>
      </w:r>
      <w:r w:rsidR="00750DE9">
        <w:t>d</w:t>
      </w:r>
      <w:r>
        <w:t>ose form = CAPSULE (ENTERIC COATED)</w:t>
      </w:r>
    </w:p>
    <w:p w14:paraId="42EBF5AF" w14:textId="79AF3044" w:rsidR="00776F6A" w:rsidRDefault="00776F6A" w:rsidP="00776F6A">
      <w:r>
        <w:t xml:space="preserve">NTP </w:t>
      </w:r>
      <w:r w:rsidR="00750DE9">
        <w:t>d</w:t>
      </w:r>
      <w:r>
        <w:t xml:space="preserve">ose form </w:t>
      </w:r>
      <w:r w:rsidR="00750DE9">
        <w:t>(formal name)</w:t>
      </w:r>
      <w:r>
        <w:t xml:space="preserve"> = </w:t>
      </w:r>
      <w:r w:rsidRPr="00301636">
        <w:t>gastro-resistant oral capsule</w:t>
      </w:r>
      <w:r w:rsidR="00750DE9">
        <w:t xml:space="preserve"> </w:t>
      </w:r>
    </w:p>
    <w:p w14:paraId="713D0666" w14:textId="50DB8F26" w:rsidR="00776F6A" w:rsidRDefault="00776F6A" w:rsidP="00776F6A">
      <w:r>
        <w:t>Definition: “</w:t>
      </w:r>
      <w:r w:rsidRPr="00301636">
        <w:t>Solid single-dose, delayed-release preparation contained in a hard or soft shell. The preparation is intended to resist the gastric fluid and to release the active substance(s) in the intestinal fluid. Hard gastro-resistant capsules are usually made by filling capsules with gastro-resistant granules or solid particles made gastro-resistant by coating or, in certain cases, by providing capsules with a gastro-resistant shell. They are intended for oral use.</w:t>
      </w:r>
      <w:r>
        <w:t>”</w:t>
      </w:r>
    </w:p>
    <w:p w14:paraId="4D2B705D" w14:textId="77777777" w:rsidR="00776F6A" w:rsidRDefault="00776F6A" w:rsidP="00776F6A">
      <w:r w:rsidRPr="00301636">
        <w:rPr>
          <w:b/>
        </w:rPr>
        <w:t>Transform</w:t>
      </w:r>
      <w:r>
        <w:t xml:space="preserve">: </w:t>
      </w:r>
    </w:p>
    <w:p w14:paraId="16827CA0" w14:textId="75E62695" w:rsidR="00776F6A" w:rsidRPr="00301636" w:rsidRDefault="00776F6A" w:rsidP="00776F6A">
      <w:pPr>
        <w:rPr>
          <w:i/>
        </w:rPr>
      </w:pPr>
      <w:r w:rsidRPr="00301636">
        <w:rPr>
          <w:i/>
        </w:rPr>
        <w:t>All products with DPD Dose form = CAPSULE (ENTERIC COATED)</w:t>
      </w:r>
      <w:r>
        <w:rPr>
          <w:i/>
        </w:rPr>
        <w:t xml:space="preserve"> (code </w:t>
      </w:r>
      <w:r w:rsidR="00CB610A">
        <w:rPr>
          <w:i/>
        </w:rPr>
        <w:t>=</w:t>
      </w:r>
      <w:r>
        <w:rPr>
          <w:i/>
        </w:rPr>
        <w:t>14</w:t>
      </w:r>
      <w:r w:rsidRPr="00301636">
        <w:rPr>
          <w:i/>
        </w:rPr>
        <w:t>)</w:t>
      </w:r>
      <w:r>
        <w:rPr>
          <w:i/>
        </w:rPr>
        <w:t xml:space="preserve"> transform to</w:t>
      </w:r>
      <w:r w:rsidRPr="00301636">
        <w:rPr>
          <w:i/>
        </w:rPr>
        <w:t xml:space="preserve"> have the NTP dose form as “gastro-resistant oral capsule”</w:t>
      </w:r>
    </w:p>
    <w:p w14:paraId="26F3BBA0" w14:textId="10A202DF" w:rsidR="00776F6A" w:rsidRDefault="00776F6A" w:rsidP="00CB610A">
      <w:pPr>
        <w:pStyle w:val="Heading4"/>
      </w:pPr>
      <w:r>
        <w:t xml:space="preserve">Example 2: Simple </w:t>
      </w:r>
      <w:r w:rsidR="005945BA">
        <w:t>C</w:t>
      </w:r>
      <w:r>
        <w:t>hange</w:t>
      </w:r>
    </w:p>
    <w:p w14:paraId="6F71B71F" w14:textId="75FEE2AE" w:rsidR="00776F6A" w:rsidRDefault="00776F6A" w:rsidP="00776F6A">
      <w:r>
        <w:t xml:space="preserve">DPD </w:t>
      </w:r>
      <w:r w:rsidR="00750DE9">
        <w:t>d</w:t>
      </w:r>
      <w:r>
        <w:t xml:space="preserve">ose form = </w:t>
      </w:r>
      <w:r w:rsidRPr="00301636">
        <w:t>TABLET (CHEWABLE)</w:t>
      </w:r>
    </w:p>
    <w:p w14:paraId="788B23D5" w14:textId="2F562976" w:rsidR="00776F6A" w:rsidRDefault="00776F6A" w:rsidP="00776F6A">
      <w:r>
        <w:t xml:space="preserve">NTP </w:t>
      </w:r>
      <w:r w:rsidR="00750DE9">
        <w:t xml:space="preserve">dose form (formal name) </w:t>
      </w:r>
      <w:r>
        <w:t xml:space="preserve">= </w:t>
      </w:r>
      <w:r w:rsidRPr="00301636">
        <w:t>chewable tablet</w:t>
      </w:r>
    </w:p>
    <w:p w14:paraId="0CEAA116" w14:textId="36141527" w:rsidR="00776F6A" w:rsidRDefault="00776F6A" w:rsidP="00776F6A">
      <w:r>
        <w:t>Definition: “</w:t>
      </w:r>
      <w:r w:rsidRPr="00301636">
        <w:t xml:space="preserve">Solid single-dose preparation consisting of an uncoated tablet intended to be chewed before being swallowed. Chewable </w:t>
      </w:r>
      <w:r w:rsidR="00F41F7A">
        <w:t>tablet</w:t>
      </w:r>
      <w:r w:rsidR="00CB610A">
        <w:t>s</w:t>
      </w:r>
      <w:r w:rsidRPr="00301636">
        <w:t xml:space="preserve"> are intended for oral administration.</w:t>
      </w:r>
      <w:r>
        <w:t>”</w:t>
      </w:r>
      <w:r>
        <w:br/>
        <w:t>Note: “oral” is not explicitly in the formal name dose form because chewable implies an oral site</w:t>
      </w:r>
      <w:r w:rsidR="00AB1909">
        <w:t>.</w:t>
      </w:r>
    </w:p>
    <w:p w14:paraId="20328277" w14:textId="77777777" w:rsidR="00776F6A" w:rsidRDefault="00776F6A" w:rsidP="00776F6A">
      <w:r w:rsidRPr="00301636">
        <w:rPr>
          <w:b/>
        </w:rPr>
        <w:t>Transform</w:t>
      </w:r>
      <w:r>
        <w:t xml:space="preserve">: </w:t>
      </w:r>
    </w:p>
    <w:p w14:paraId="4CC3CEEB" w14:textId="33A7C3E6" w:rsidR="00776F6A" w:rsidRPr="00301636" w:rsidRDefault="00776F6A" w:rsidP="00776F6A">
      <w:pPr>
        <w:rPr>
          <w:i/>
        </w:rPr>
      </w:pPr>
      <w:r w:rsidRPr="00301636">
        <w:rPr>
          <w:i/>
        </w:rPr>
        <w:t xml:space="preserve">All products with DPD Dose form = </w:t>
      </w:r>
      <w:r w:rsidRPr="00301636">
        <w:t>TABLET (CHEWABLE)</w:t>
      </w:r>
      <w:r>
        <w:t xml:space="preserve"> (code = 151</w:t>
      </w:r>
      <w:r w:rsidRPr="00301636">
        <w:rPr>
          <w:i/>
        </w:rPr>
        <w:t xml:space="preserve">) </w:t>
      </w:r>
      <w:r>
        <w:rPr>
          <w:i/>
        </w:rPr>
        <w:t xml:space="preserve">transform to </w:t>
      </w:r>
      <w:r w:rsidRPr="00301636">
        <w:rPr>
          <w:i/>
        </w:rPr>
        <w:t>have the NTP-CA formal name dose form as “</w:t>
      </w:r>
      <w:r w:rsidR="00700E36">
        <w:rPr>
          <w:i/>
        </w:rPr>
        <w:t>chewable tablet</w:t>
      </w:r>
      <w:r w:rsidRPr="00301636">
        <w:rPr>
          <w:i/>
        </w:rPr>
        <w:t>”</w:t>
      </w:r>
    </w:p>
    <w:p w14:paraId="0EE5F659" w14:textId="4B60D2CB" w:rsidR="00776F6A" w:rsidRDefault="00776F6A" w:rsidP="00CB610A">
      <w:pPr>
        <w:pStyle w:val="Heading4"/>
      </w:pPr>
      <w:r>
        <w:t xml:space="preserve">Example 3: Transform </w:t>
      </w:r>
      <w:r w:rsidR="005945BA">
        <w:t>U</w:t>
      </w:r>
      <w:r>
        <w:t xml:space="preserve">sing </w:t>
      </w:r>
      <w:r w:rsidR="005945BA">
        <w:t>R</w:t>
      </w:r>
      <w:r>
        <w:t xml:space="preserve">oute of </w:t>
      </w:r>
      <w:r w:rsidR="005945BA">
        <w:t>A</w:t>
      </w:r>
      <w:r>
        <w:t>dministration</w:t>
      </w:r>
    </w:p>
    <w:p w14:paraId="27287A2B" w14:textId="5A7774A4" w:rsidR="00776F6A" w:rsidRDefault="00776F6A" w:rsidP="00776F6A">
      <w:r>
        <w:t xml:space="preserve">DPD </w:t>
      </w:r>
      <w:r w:rsidR="00750DE9">
        <w:t>d</w:t>
      </w:r>
      <w:r>
        <w:t>ose form = CREAM</w:t>
      </w:r>
    </w:p>
    <w:p w14:paraId="56E3822F" w14:textId="19F77087" w:rsidR="00776F6A" w:rsidRDefault="00776F6A" w:rsidP="00776F6A">
      <w:r>
        <w:t>An NTP with a dose form of “cream” would not be granular enough to identify the correct set of products for prescribing</w:t>
      </w:r>
      <w:r w:rsidR="00AB1909">
        <w:t>.</w:t>
      </w:r>
    </w:p>
    <w:p w14:paraId="7106389C" w14:textId="6B2328B6" w:rsidR="00776F6A" w:rsidRDefault="00776F6A" w:rsidP="00776F6A">
      <w:r>
        <w:t xml:space="preserve">EDQM “cream” dose forms include the </w:t>
      </w:r>
      <w:r w:rsidR="00700E36">
        <w:t xml:space="preserve">intended </w:t>
      </w:r>
      <w:r>
        <w:t xml:space="preserve">site </w:t>
      </w:r>
      <w:r w:rsidR="00700E36">
        <w:t>of use</w:t>
      </w:r>
      <w:r w:rsidR="00CB610A">
        <w:t xml:space="preserve">; for example: </w:t>
      </w:r>
      <w:r>
        <w:t xml:space="preserve"> </w:t>
      </w:r>
    </w:p>
    <w:p w14:paraId="16B6BC53" w14:textId="77777777" w:rsidR="00776F6A" w:rsidRDefault="00776F6A" w:rsidP="00776F6A">
      <w:pPr>
        <w:pStyle w:val="ListParagraph"/>
        <w:numPr>
          <w:ilvl w:val="0"/>
          <w:numId w:val="26"/>
        </w:numPr>
      </w:pPr>
      <w:r>
        <w:t xml:space="preserve">vaginal cream </w:t>
      </w:r>
    </w:p>
    <w:p w14:paraId="7B63752B" w14:textId="77777777" w:rsidR="00776F6A" w:rsidRDefault="00776F6A" w:rsidP="00776F6A">
      <w:pPr>
        <w:pStyle w:val="ListParagraph"/>
        <w:numPr>
          <w:ilvl w:val="1"/>
          <w:numId w:val="26"/>
        </w:numPr>
      </w:pPr>
      <w:r>
        <w:lastRenderedPageBreak/>
        <w:t>Definition: “</w:t>
      </w:r>
      <w:r w:rsidRPr="00301636">
        <w:t>Semi-solid preparation consisting of a cream usually presented in a single-dose container provided with a suitable applicator, intended for vaginal use to obtain a local effect</w:t>
      </w:r>
      <w:r>
        <w:t xml:space="preserve">” or </w:t>
      </w:r>
    </w:p>
    <w:p w14:paraId="3192FB97" w14:textId="77777777" w:rsidR="00776F6A" w:rsidRDefault="00776F6A" w:rsidP="00776F6A">
      <w:pPr>
        <w:pStyle w:val="ListParagraph"/>
        <w:numPr>
          <w:ilvl w:val="0"/>
          <w:numId w:val="26"/>
        </w:numPr>
      </w:pPr>
      <w:r>
        <w:t xml:space="preserve">ophthalmic cream </w:t>
      </w:r>
    </w:p>
    <w:p w14:paraId="6ECAAB31" w14:textId="77777777" w:rsidR="00776F6A" w:rsidRDefault="00776F6A" w:rsidP="00776F6A">
      <w:pPr>
        <w:pStyle w:val="ListParagraph"/>
        <w:numPr>
          <w:ilvl w:val="1"/>
          <w:numId w:val="26"/>
        </w:numPr>
      </w:pPr>
      <w:r>
        <w:t>Definition: “</w:t>
      </w:r>
      <w:r w:rsidRPr="00301636">
        <w:t>Semi-solid sterile single-dose or multi</w:t>
      </w:r>
      <w:r w:rsidR="00D958D9">
        <w:t>-</w:t>
      </w:r>
      <w:r w:rsidRPr="00301636">
        <w:t>dose preparation consisting of a cream intended for ocular use. Eye creams may be presented in collapsible tubes fitted with a cannula and having a content of not more than 5 g of the preparation. Eye creams may also be presented in suitably designed single-dose containers. The containers or nozzles of tubes are of a shape that facilitates administration without contamination</w:t>
      </w:r>
      <w:r>
        <w:t>”</w:t>
      </w:r>
    </w:p>
    <w:p w14:paraId="508E4FDE" w14:textId="37C1BA38" w:rsidR="00CC3808" w:rsidRDefault="00CC3808" w:rsidP="000A5307">
      <w:pPr>
        <w:pStyle w:val="ListParagraph"/>
        <w:numPr>
          <w:ilvl w:val="0"/>
          <w:numId w:val="26"/>
        </w:numPr>
      </w:pPr>
      <w:r>
        <w:t>cutaneous cream</w:t>
      </w:r>
    </w:p>
    <w:p w14:paraId="7DBF8797" w14:textId="09FE961B" w:rsidR="00CC3808" w:rsidRDefault="00CC3808">
      <w:pPr>
        <w:pStyle w:val="ListParagraph"/>
        <w:numPr>
          <w:ilvl w:val="1"/>
          <w:numId w:val="26"/>
        </w:numPr>
      </w:pPr>
      <w:r>
        <w:t xml:space="preserve">Definition: </w:t>
      </w:r>
      <w:r w:rsidRPr="00CC3808">
        <w:t xml:space="preserve">Semi-solid single-dose or multidose preparation of homogeneous appearance consisting of a lipophilic phase and an aqueous phase, one of which is </w:t>
      </w:r>
      <w:r>
        <w:t>f</w:t>
      </w:r>
      <w:r w:rsidRPr="00CC3808">
        <w:t>inely dispersed in the other. Active substance(s) are dissolved or dispersed in the basis, which may be hydrophilic or hydrophobic. Creams are intended for cutaneous use. In certain cases, transdermal delivery may be obtained</w:t>
      </w:r>
    </w:p>
    <w:p w14:paraId="701660BF" w14:textId="77777777" w:rsidR="00776F6A" w:rsidRDefault="00776F6A" w:rsidP="00776F6A">
      <w:r>
        <w:t>Use the route of administration information present in the DPD to transform to the more granular dose form:</w:t>
      </w:r>
    </w:p>
    <w:p w14:paraId="258A7999" w14:textId="7543913A" w:rsidR="00776F6A" w:rsidRDefault="00776F6A" w:rsidP="00776F6A">
      <w:pPr>
        <w:rPr>
          <w:i/>
        </w:rPr>
      </w:pPr>
      <w:r w:rsidRPr="00301636">
        <w:rPr>
          <w:i/>
        </w:rPr>
        <w:t>Where DPD Dose form = CREAM (code =9) and DPD Route of administration = VAGINAL (code = 74)</w:t>
      </w:r>
      <w:r>
        <w:t xml:space="preserve"> </w:t>
      </w:r>
      <w:r>
        <w:rPr>
          <w:i/>
        </w:rPr>
        <w:t>transform to</w:t>
      </w:r>
      <w:r w:rsidRPr="00301636">
        <w:rPr>
          <w:i/>
        </w:rPr>
        <w:t xml:space="preserve"> have the NTP dose form</w:t>
      </w:r>
      <w:r w:rsidR="00750DE9">
        <w:rPr>
          <w:i/>
        </w:rPr>
        <w:t xml:space="preserve"> (</w:t>
      </w:r>
      <w:r w:rsidR="00750DE9" w:rsidRPr="00301636">
        <w:rPr>
          <w:i/>
        </w:rPr>
        <w:t>formal name</w:t>
      </w:r>
      <w:r w:rsidR="00750DE9">
        <w:rPr>
          <w:i/>
        </w:rPr>
        <w:t>)</w:t>
      </w:r>
      <w:r w:rsidRPr="00301636">
        <w:rPr>
          <w:i/>
        </w:rPr>
        <w:t xml:space="preserve"> as “</w:t>
      </w:r>
      <w:r>
        <w:rPr>
          <w:i/>
        </w:rPr>
        <w:t>vaginal cream</w:t>
      </w:r>
      <w:r w:rsidRPr="00301636">
        <w:rPr>
          <w:i/>
        </w:rPr>
        <w:t>”</w:t>
      </w:r>
    </w:p>
    <w:p w14:paraId="4C679FF3" w14:textId="4005671B" w:rsidR="00776F6A" w:rsidRDefault="00776F6A" w:rsidP="00776F6A">
      <w:pPr>
        <w:rPr>
          <w:i/>
        </w:rPr>
      </w:pPr>
      <w:r w:rsidRPr="00301636">
        <w:rPr>
          <w:i/>
        </w:rPr>
        <w:t xml:space="preserve">Where DPD Dose form = CREAM (code =9) and DPD Route of administration = </w:t>
      </w:r>
      <w:r>
        <w:rPr>
          <w:i/>
        </w:rPr>
        <w:t>OPHTHALMIC</w:t>
      </w:r>
      <w:r w:rsidRPr="00301636">
        <w:rPr>
          <w:i/>
        </w:rPr>
        <w:t xml:space="preserve"> (code = </w:t>
      </w:r>
      <w:r>
        <w:rPr>
          <w:i/>
        </w:rPr>
        <w:t>55</w:t>
      </w:r>
      <w:r w:rsidRPr="00301636">
        <w:rPr>
          <w:i/>
        </w:rPr>
        <w:t>)</w:t>
      </w:r>
      <w:r>
        <w:t xml:space="preserve"> </w:t>
      </w:r>
      <w:r>
        <w:rPr>
          <w:i/>
        </w:rPr>
        <w:t>transform to</w:t>
      </w:r>
      <w:r w:rsidRPr="00301636">
        <w:rPr>
          <w:i/>
        </w:rPr>
        <w:t xml:space="preserve"> have the </w:t>
      </w:r>
      <w:r w:rsidR="00750DE9" w:rsidRPr="00301636">
        <w:rPr>
          <w:i/>
        </w:rPr>
        <w:t>NTP dose form</w:t>
      </w:r>
      <w:r w:rsidR="00750DE9">
        <w:rPr>
          <w:i/>
        </w:rPr>
        <w:t xml:space="preserve"> (</w:t>
      </w:r>
      <w:r w:rsidR="00750DE9" w:rsidRPr="00301636">
        <w:rPr>
          <w:i/>
        </w:rPr>
        <w:t>formal name</w:t>
      </w:r>
      <w:r w:rsidR="00750DE9">
        <w:rPr>
          <w:i/>
        </w:rPr>
        <w:t>)</w:t>
      </w:r>
      <w:r w:rsidR="00750DE9" w:rsidRPr="00301636">
        <w:rPr>
          <w:i/>
        </w:rPr>
        <w:t xml:space="preserve"> </w:t>
      </w:r>
      <w:r w:rsidRPr="00301636">
        <w:rPr>
          <w:i/>
        </w:rPr>
        <w:t>as “</w:t>
      </w:r>
      <w:r>
        <w:rPr>
          <w:i/>
        </w:rPr>
        <w:t>ophthalmic cream</w:t>
      </w:r>
      <w:r w:rsidRPr="00301636">
        <w:rPr>
          <w:i/>
        </w:rPr>
        <w:t>”</w:t>
      </w:r>
    </w:p>
    <w:p w14:paraId="06D149A7" w14:textId="0DD4935E" w:rsidR="00CC3808" w:rsidRDefault="00CC3808" w:rsidP="00776F6A">
      <w:pPr>
        <w:rPr>
          <w:i/>
        </w:rPr>
      </w:pPr>
      <w:r w:rsidRPr="00301636">
        <w:rPr>
          <w:i/>
        </w:rPr>
        <w:t xml:space="preserve">Where DPD Dose form = CREAM (code =9) and DPD Route of administration = </w:t>
      </w:r>
      <w:r w:rsidRPr="00CC3808">
        <w:rPr>
          <w:i/>
        </w:rPr>
        <w:t>TOPICAL</w:t>
      </w:r>
      <w:r w:rsidRPr="00301636">
        <w:rPr>
          <w:i/>
        </w:rPr>
        <w:t xml:space="preserve"> (code = </w:t>
      </w:r>
      <w:r>
        <w:rPr>
          <w:i/>
        </w:rPr>
        <w:t>70</w:t>
      </w:r>
      <w:r w:rsidRPr="00301636">
        <w:rPr>
          <w:i/>
        </w:rPr>
        <w:t>)</w:t>
      </w:r>
      <w:r>
        <w:t xml:space="preserve"> </w:t>
      </w:r>
      <w:r>
        <w:rPr>
          <w:i/>
        </w:rPr>
        <w:t>transform to</w:t>
      </w:r>
      <w:r w:rsidRPr="00301636">
        <w:rPr>
          <w:i/>
        </w:rPr>
        <w:t xml:space="preserve"> have the </w:t>
      </w:r>
      <w:r w:rsidR="00750DE9" w:rsidRPr="00301636">
        <w:rPr>
          <w:i/>
        </w:rPr>
        <w:t>NTP dose form</w:t>
      </w:r>
      <w:r w:rsidR="00750DE9">
        <w:rPr>
          <w:i/>
        </w:rPr>
        <w:t xml:space="preserve"> (</w:t>
      </w:r>
      <w:r w:rsidR="00750DE9" w:rsidRPr="00301636">
        <w:rPr>
          <w:i/>
        </w:rPr>
        <w:t>formal name</w:t>
      </w:r>
      <w:r w:rsidR="00750DE9">
        <w:rPr>
          <w:i/>
        </w:rPr>
        <w:t>)</w:t>
      </w:r>
      <w:r w:rsidR="00750DE9" w:rsidRPr="00301636">
        <w:rPr>
          <w:i/>
        </w:rPr>
        <w:t xml:space="preserve"> </w:t>
      </w:r>
      <w:r w:rsidRPr="00301636">
        <w:rPr>
          <w:i/>
        </w:rPr>
        <w:t>as “</w:t>
      </w:r>
      <w:r>
        <w:rPr>
          <w:i/>
        </w:rPr>
        <w:t>cutaneous cream</w:t>
      </w:r>
      <w:r w:rsidRPr="00301636">
        <w:rPr>
          <w:i/>
        </w:rPr>
        <w:t>”</w:t>
      </w:r>
    </w:p>
    <w:p w14:paraId="3D1EE039" w14:textId="2F262ADB" w:rsidR="00CC3808" w:rsidRPr="000A5307" w:rsidRDefault="00CC3808" w:rsidP="00776F6A">
      <w:r>
        <w:t xml:space="preserve">Note: </w:t>
      </w:r>
      <w:r w:rsidRPr="00CC3808">
        <w:t>"Cutaneous" (defined as "administration of a medicinal product to the skin and/or cutaneous wounds and/or nails and/or hair in order to obtain a local effect") is used in preference to "topical" in the</w:t>
      </w:r>
      <w:r w:rsidR="00750DE9">
        <w:t xml:space="preserve"> formal</w:t>
      </w:r>
      <w:r w:rsidRPr="00CC3808">
        <w:t xml:space="preserve"> description of dose forms for the NTP </w:t>
      </w:r>
      <w:r w:rsidR="00386B9B" w:rsidRPr="00CC3808">
        <w:t xml:space="preserve">formal </w:t>
      </w:r>
      <w:r w:rsidRPr="00CC3808">
        <w:t>name</w:t>
      </w:r>
      <w:r w:rsidR="00386B9B">
        <w:t>.  This is</w:t>
      </w:r>
      <w:r w:rsidRPr="00CC3808">
        <w:t xml:space="preserve"> because there is no good definition of "topical" - it tends to be defined as "not systemic" and definition by exclusion is not recommended.</w:t>
      </w:r>
    </w:p>
    <w:p w14:paraId="3E6FFE0D" w14:textId="716A2908" w:rsidR="00776F6A" w:rsidRDefault="00776F6A" w:rsidP="00CB610A">
      <w:pPr>
        <w:pStyle w:val="Heading4"/>
      </w:pPr>
      <w:r>
        <w:t xml:space="preserve">Example 4: Product </w:t>
      </w:r>
      <w:r w:rsidR="008E09CA">
        <w:t>B</w:t>
      </w:r>
      <w:r>
        <w:t xml:space="preserve">ased </w:t>
      </w:r>
      <w:r w:rsidR="008E09CA">
        <w:t>T</w:t>
      </w:r>
      <w:r>
        <w:t>ransform</w:t>
      </w:r>
    </w:p>
    <w:p w14:paraId="69720B37" w14:textId="77777777" w:rsidR="00776F6A" w:rsidRDefault="00776F6A" w:rsidP="00776F6A">
      <w:r>
        <w:t>DPD Dose form = TINCTURE</w:t>
      </w:r>
    </w:p>
    <w:p w14:paraId="57253CA8" w14:textId="694E36AD" w:rsidR="00776F6A" w:rsidRDefault="00776F6A" w:rsidP="00776F6A">
      <w:r>
        <w:t>Not an EDQM dose form (or anything similar</w:t>
      </w:r>
      <w:r w:rsidR="00FC10D6">
        <w:t>.</w:t>
      </w:r>
      <w:r>
        <w:t>)</w:t>
      </w:r>
    </w:p>
    <w:p w14:paraId="4A94E6A7" w14:textId="77777777" w:rsidR="00776F6A" w:rsidRDefault="00776F6A" w:rsidP="00776F6A">
      <w:r>
        <w:t>Used by two products:</w:t>
      </w:r>
    </w:p>
    <w:p w14:paraId="4D61648B" w14:textId="2D86395D" w:rsidR="00776F6A" w:rsidRDefault="00776F6A" w:rsidP="00776F6A">
      <w:pPr>
        <w:pStyle w:val="ListParagraph"/>
        <w:numPr>
          <w:ilvl w:val="0"/>
          <w:numId w:val="27"/>
        </w:numPr>
        <w:rPr>
          <w:color w:val="000000"/>
          <w:lang w:eastAsia="en-GB"/>
        </w:rPr>
      </w:pPr>
      <w:r w:rsidRPr="00301636">
        <w:rPr>
          <w:color w:val="000000"/>
          <w:lang w:eastAsia="en-GB"/>
        </w:rPr>
        <w:t xml:space="preserve">DIN = 00873195; Product = CETRIMIDE TINCTURE 0.5% </w:t>
      </w:r>
    </w:p>
    <w:p w14:paraId="2C5AF41A" w14:textId="46F0B335" w:rsidR="00776F6A" w:rsidRDefault="00776F6A" w:rsidP="00776F6A">
      <w:pPr>
        <w:pStyle w:val="ListParagraph"/>
        <w:numPr>
          <w:ilvl w:val="0"/>
          <w:numId w:val="27"/>
        </w:numPr>
        <w:rPr>
          <w:color w:val="000000"/>
          <w:lang w:eastAsia="en-GB"/>
        </w:rPr>
      </w:pPr>
      <w:r w:rsidRPr="00301636">
        <w:rPr>
          <w:color w:val="000000"/>
          <w:lang w:eastAsia="en-GB"/>
        </w:rPr>
        <w:t xml:space="preserve">DIN= 00545279; Product =  FRIAR'S BALSAM BENZOIN TINCTURE </w:t>
      </w:r>
    </w:p>
    <w:p w14:paraId="3853477D" w14:textId="6646E5C1" w:rsidR="00776F6A" w:rsidRPr="00301636" w:rsidRDefault="00776F6A" w:rsidP="00776F6A">
      <w:pPr>
        <w:rPr>
          <w:color w:val="000000"/>
          <w:lang w:eastAsia="en-GB"/>
        </w:rPr>
      </w:pPr>
      <w:r>
        <w:rPr>
          <w:color w:val="000000"/>
          <w:lang w:eastAsia="en-GB"/>
        </w:rPr>
        <w:t>Select an NTP formal dose form appropriate for each product:</w:t>
      </w:r>
    </w:p>
    <w:p w14:paraId="6DEA492B" w14:textId="77B8D053" w:rsidR="00776F6A" w:rsidRDefault="00776F6A" w:rsidP="00776F6A">
      <w:pPr>
        <w:rPr>
          <w:i/>
          <w:color w:val="000000"/>
          <w:lang w:eastAsia="en-GB"/>
        </w:rPr>
      </w:pPr>
      <w:r w:rsidRPr="00301636">
        <w:rPr>
          <w:i/>
          <w:color w:val="000000"/>
          <w:lang w:eastAsia="en-GB"/>
        </w:rPr>
        <w:t xml:space="preserve">Transform </w:t>
      </w:r>
      <w:r w:rsidR="00E57175" w:rsidRPr="000A5307">
        <w:rPr>
          <w:i/>
          <w:color w:val="000000"/>
          <w:lang w:eastAsia="en-GB"/>
        </w:rPr>
        <w:t xml:space="preserve">DIN = 00873195 </w:t>
      </w:r>
      <w:r w:rsidRPr="00E57175">
        <w:rPr>
          <w:i/>
          <w:iCs/>
          <w:color w:val="000000"/>
          <w:lang w:eastAsia="en-GB"/>
        </w:rPr>
        <w:t xml:space="preserve">to have the dose form of </w:t>
      </w:r>
      <w:r w:rsidRPr="00E57175">
        <w:rPr>
          <w:i/>
          <w:color w:val="000000"/>
          <w:lang w:eastAsia="en-GB"/>
        </w:rPr>
        <w:t>“cutaneous solution”</w:t>
      </w:r>
      <w:r w:rsidRPr="00E57175">
        <w:rPr>
          <w:i/>
          <w:color w:val="000000"/>
          <w:lang w:eastAsia="en-GB"/>
        </w:rPr>
        <w:br/>
        <w:t xml:space="preserve">Transform </w:t>
      </w:r>
      <w:r w:rsidR="00E57175" w:rsidRPr="000A5307">
        <w:rPr>
          <w:i/>
          <w:color w:val="000000"/>
          <w:lang w:eastAsia="en-GB"/>
        </w:rPr>
        <w:t xml:space="preserve">DIN= 00545279 </w:t>
      </w:r>
      <w:r w:rsidRPr="00E57175">
        <w:rPr>
          <w:i/>
          <w:iCs/>
          <w:color w:val="000000"/>
          <w:lang w:eastAsia="en-GB"/>
        </w:rPr>
        <w:t>to</w:t>
      </w:r>
      <w:r w:rsidRPr="00301636">
        <w:rPr>
          <w:i/>
          <w:iCs/>
          <w:color w:val="000000"/>
          <w:lang w:eastAsia="en-GB"/>
        </w:rPr>
        <w:t xml:space="preserve"> have the dose form of</w:t>
      </w:r>
      <w:r w:rsidRPr="00301636">
        <w:rPr>
          <w:i/>
          <w:color w:val="000000"/>
          <w:lang w:eastAsia="en-GB"/>
        </w:rPr>
        <w:t xml:space="preserve"> “inhalation vapour, solution”</w:t>
      </w:r>
    </w:p>
    <w:p w14:paraId="2C064F3E" w14:textId="77777777" w:rsidR="00F125D5" w:rsidRDefault="00F125D5" w:rsidP="00F125D5">
      <w:pPr>
        <w:pStyle w:val="Heading1"/>
      </w:pPr>
      <w:bookmarkStart w:id="40" w:name="_Toc476299298"/>
      <w:r>
        <w:lastRenderedPageBreak/>
        <w:t>Status</w:t>
      </w:r>
      <w:bookmarkEnd w:id="40"/>
      <w:r>
        <w:t xml:space="preserve"> </w:t>
      </w:r>
    </w:p>
    <w:p w14:paraId="091AD053" w14:textId="7D3F06FC" w:rsidR="00F125D5" w:rsidRDefault="00F125D5" w:rsidP="00F125D5">
      <w:r>
        <w:t xml:space="preserve">The Non-Proprietary Therapeutic Product (NTP), Therapeutic Moiety (TM) and the Manufactured Product (MP) have a status attribute that needs to be populated. The requirement for the lifecycle is that the status reflects is the availability of that concept in the supply chain and therefore by implication its availability for use in e-prescribing and dispensing to patients.  The concepts in the Canadian Clinical Drug Data Set have a different status lifecycle from the products in the DPD to avoid confusion.  The derivation of the Canadian Clinical Drug Data Set statuses is described below, and is based on the information </w:t>
      </w:r>
      <w:r w:rsidRPr="006A5BA6">
        <w:t xml:space="preserve">available in the DPD.  For a storyboard example, please see </w:t>
      </w:r>
      <w:hyperlink w:anchor="_Appendix_B,_Product" w:history="1">
        <w:r w:rsidRPr="00C96F6B">
          <w:rPr>
            <w:rStyle w:val="Hyperlink"/>
          </w:rPr>
          <w:t>Appendix B, Status Example</w:t>
        </w:r>
      </w:hyperlink>
      <w:r>
        <w:t>.</w:t>
      </w:r>
      <w:r w:rsidRPr="006A5BA6">
        <w:t xml:space="preserve"> </w:t>
      </w:r>
    </w:p>
    <w:p w14:paraId="64B6A89D" w14:textId="77777777" w:rsidR="00F125D5" w:rsidRDefault="00F125D5" w:rsidP="00F125D5">
      <w:pPr>
        <w:spacing w:line="256" w:lineRule="auto"/>
      </w:pPr>
      <w:r w:rsidRPr="008F5C89" w:rsidDel="00100B42">
        <w:t xml:space="preserve"> </w:t>
      </w:r>
      <w:r>
        <w:t xml:space="preserve">(Note: NoC stands for Notice of Compliance) </w:t>
      </w:r>
    </w:p>
    <w:p w14:paraId="4E6F6C2C" w14:textId="77777777" w:rsidR="00F125D5" w:rsidRDefault="00F125D5" w:rsidP="00F125D5">
      <w:pPr>
        <w:keepNext/>
      </w:pPr>
      <w:r w:rsidRPr="00A74AB3">
        <w:rPr>
          <w:noProof/>
          <w:lang w:val="en-CA" w:eastAsia="en-CA"/>
        </w:rPr>
        <w:drawing>
          <wp:inline distT="0" distB="0" distL="0" distR="0" wp14:anchorId="42B7C3F5" wp14:editId="1EE562C0">
            <wp:extent cx="5731510" cy="39227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922796"/>
                    </a:xfrm>
                    <a:prstGeom prst="rect">
                      <a:avLst/>
                    </a:prstGeom>
                    <a:noFill/>
                    <a:ln>
                      <a:noFill/>
                    </a:ln>
                  </pic:spPr>
                </pic:pic>
              </a:graphicData>
            </a:graphic>
          </wp:inline>
        </w:drawing>
      </w:r>
    </w:p>
    <w:p w14:paraId="2395A55C" w14:textId="77777777" w:rsidR="00F125D5" w:rsidRPr="00304438" w:rsidRDefault="00F125D5" w:rsidP="00F125D5">
      <w:pPr>
        <w:pStyle w:val="Caption"/>
      </w:pPr>
      <w:r w:rsidRPr="00304438">
        <w:t xml:space="preserve">Figure </w:t>
      </w:r>
      <w:fldSimple w:instr=" SEQ Figure \* ARABIC ">
        <w:r w:rsidRPr="00304438">
          <w:rPr>
            <w:noProof/>
          </w:rPr>
          <w:t>4</w:t>
        </w:r>
      </w:fldSimple>
      <w:r w:rsidRPr="00304438">
        <w:t>: The Status Lifecycle for Products in the DPD</w:t>
      </w:r>
    </w:p>
    <w:p w14:paraId="3EF577F0" w14:textId="77777777" w:rsidR="00F125D5" w:rsidRDefault="00F125D5" w:rsidP="00F125D5">
      <w:pPr>
        <w:spacing w:line="256" w:lineRule="auto"/>
      </w:pPr>
      <w:r>
        <w:t xml:space="preserve">The allowable status for all concept classes in the Canadian Clinical Drug Data Set will be “Active” and “Inactive” and the format for the status (change) date will be YYYYMMDD. </w:t>
      </w:r>
    </w:p>
    <w:p w14:paraId="6A0710E5" w14:textId="77777777" w:rsidR="00F125D5" w:rsidRDefault="00F125D5" w:rsidP="00F125D5">
      <w:pPr>
        <w:pStyle w:val="ListParagraph"/>
        <w:numPr>
          <w:ilvl w:val="0"/>
          <w:numId w:val="5"/>
        </w:numPr>
        <w:spacing w:line="256" w:lineRule="auto"/>
      </w:pPr>
      <w:r>
        <w:t>“Active”:  the product that the concept describes  is available on the Canadian market</w:t>
      </w:r>
    </w:p>
    <w:p w14:paraId="2C2011CF" w14:textId="77777777" w:rsidR="00F125D5" w:rsidRDefault="00F125D5" w:rsidP="00F125D5">
      <w:pPr>
        <w:pStyle w:val="ListParagraph"/>
        <w:numPr>
          <w:ilvl w:val="0"/>
          <w:numId w:val="6"/>
        </w:numPr>
        <w:spacing w:line="256" w:lineRule="auto"/>
      </w:pPr>
      <w:r>
        <w:t>“Inactive”:  the product that the concept describes is no longer marketed; it was “Active” but is no longer so.  It should not be prescribed as it would not be possible to find the product for it to be dispensed to patients</w:t>
      </w:r>
    </w:p>
    <w:p w14:paraId="65580C43" w14:textId="77777777" w:rsidR="00F125D5" w:rsidRDefault="00F125D5" w:rsidP="00F125D5">
      <w:pPr>
        <w:pStyle w:val="Heading2"/>
      </w:pPr>
      <w:bookmarkStart w:id="41" w:name="_Toc476299299"/>
      <w:r>
        <w:t>Manufactured Product Status</w:t>
      </w:r>
      <w:bookmarkEnd w:id="41"/>
      <w:r>
        <w:t xml:space="preserve"> </w:t>
      </w:r>
    </w:p>
    <w:p w14:paraId="7DDB4CEA" w14:textId="77777777" w:rsidR="00F125D5" w:rsidRDefault="00F125D5" w:rsidP="00F125D5">
      <w:r>
        <w:t xml:space="preserve">The MP will not appear in the Canadian Clinical Drug Data Set until its status in the DPD has been set to “marketed”, at which point it will have an “Active” status. </w:t>
      </w:r>
    </w:p>
    <w:p w14:paraId="6122A065" w14:textId="77777777" w:rsidR="00F125D5" w:rsidRDefault="00F125D5" w:rsidP="00F125D5">
      <w:pPr>
        <w:spacing w:line="256" w:lineRule="auto"/>
      </w:pPr>
      <w:r>
        <w:t xml:space="preserve">The MP status will be set to “inactive” when the product status in the DPD has been set to “cancelled”.  The date of that state transition to inactive will be determined using the furthest expiry </w:t>
      </w:r>
      <w:r>
        <w:lastRenderedPageBreak/>
        <w:t>date of all the batches released into the supply chain.  Note that this may well be a future date, but it is likely that the product will have been used up and therefore will not be in the supply chain prior to that time.  The figure below shows how statuses for the Manufactured Product will be represented.</w:t>
      </w:r>
    </w:p>
    <w:p w14:paraId="08703868" w14:textId="77777777" w:rsidR="00F125D5" w:rsidRDefault="00F125D5" w:rsidP="00F125D5">
      <w:pPr>
        <w:keepNext/>
      </w:pPr>
      <w:r w:rsidRPr="001079F7">
        <w:rPr>
          <w:noProof/>
          <w:lang w:val="en-CA" w:eastAsia="en-CA"/>
        </w:rPr>
        <w:drawing>
          <wp:inline distT="0" distB="0" distL="0" distR="0" wp14:anchorId="610A23EF" wp14:editId="5D116CE7">
            <wp:extent cx="4343400" cy="241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2419350"/>
                    </a:xfrm>
                    <a:prstGeom prst="rect">
                      <a:avLst/>
                    </a:prstGeom>
                    <a:noFill/>
                    <a:ln>
                      <a:noFill/>
                    </a:ln>
                  </pic:spPr>
                </pic:pic>
              </a:graphicData>
            </a:graphic>
          </wp:inline>
        </w:drawing>
      </w:r>
    </w:p>
    <w:p w14:paraId="5430AEF8" w14:textId="77777777" w:rsidR="00F125D5" w:rsidRPr="00304438" w:rsidRDefault="00F125D5" w:rsidP="00F125D5">
      <w:pPr>
        <w:pStyle w:val="Caption"/>
      </w:pPr>
      <w:r w:rsidRPr="00304438">
        <w:t xml:space="preserve">Figure </w:t>
      </w:r>
      <w:fldSimple w:instr=" SEQ Figure \* ARABIC ">
        <w:r w:rsidRPr="00304438">
          <w:rPr>
            <w:noProof/>
          </w:rPr>
          <w:t>5</w:t>
        </w:r>
      </w:fldSimple>
      <w:r w:rsidRPr="00304438">
        <w:t>: Manufactured Product Status Lifecycle in the Canadian Clinical Drug Data Set</w:t>
      </w:r>
    </w:p>
    <w:p w14:paraId="6AB53AFB" w14:textId="77777777" w:rsidR="00F125D5" w:rsidRDefault="00F125D5" w:rsidP="00F125D5">
      <w:pPr>
        <w:pStyle w:val="Heading2"/>
      </w:pPr>
      <w:bookmarkStart w:id="42" w:name="_Toc476299300"/>
      <w:r>
        <w:t>Non-Proprietary Therapeutic Product and Therapeutic Moiety Product Status</w:t>
      </w:r>
      <w:bookmarkEnd w:id="42"/>
    </w:p>
    <w:p w14:paraId="45A495AF" w14:textId="77777777" w:rsidR="00F125D5" w:rsidRDefault="00F125D5" w:rsidP="00F125D5">
      <w:r>
        <w:t>An NTP and TM do not appear in the Canadian Clinical Drug Data Set until one or more MPs have a status of “marketed” in the Health Canada DPD.  The product status date for “Active” will be the earliest date the NTP was instantiated by an active Manufactured Product, and the status date for “Inactive” will be the date that the last related Manufactured Product was set to inactive.  The figure below shows how statuses for the NTP and TM will be represented.</w:t>
      </w:r>
    </w:p>
    <w:p w14:paraId="560F46FF" w14:textId="77777777" w:rsidR="00F125D5" w:rsidRDefault="00F125D5" w:rsidP="00F125D5">
      <w:pPr>
        <w:keepNext/>
      </w:pPr>
      <w:r w:rsidRPr="001079F7">
        <w:rPr>
          <w:noProof/>
          <w:lang w:val="en-CA" w:eastAsia="en-CA"/>
        </w:rPr>
        <w:drawing>
          <wp:inline distT="0" distB="0" distL="0" distR="0" wp14:anchorId="008BB509" wp14:editId="0AACC8F4">
            <wp:extent cx="4924425" cy="2390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4425" cy="2390775"/>
                    </a:xfrm>
                    <a:prstGeom prst="rect">
                      <a:avLst/>
                    </a:prstGeom>
                    <a:noFill/>
                    <a:ln>
                      <a:noFill/>
                    </a:ln>
                  </pic:spPr>
                </pic:pic>
              </a:graphicData>
            </a:graphic>
          </wp:inline>
        </w:drawing>
      </w:r>
    </w:p>
    <w:p w14:paraId="2323781C" w14:textId="77777777" w:rsidR="00F125D5" w:rsidRPr="00304438" w:rsidRDefault="00F125D5" w:rsidP="00F125D5">
      <w:pPr>
        <w:pStyle w:val="Caption"/>
      </w:pPr>
      <w:r w:rsidRPr="00304438">
        <w:t xml:space="preserve">Figure </w:t>
      </w:r>
      <w:fldSimple w:instr=" SEQ Figure \* ARABIC ">
        <w:r w:rsidRPr="00304438">
          <w:rPr>
            <w:noProof/>
          </w:rPr>
          <w:t>6</w:t>
        </w:r>
      </w:fldSimple>
      <w:r w:rsidRPr="00304438">
        <w:t>: NTP and TM Product Status Lifecycle in the Canadian Clinical Drug Data Set</w:t>
      </w:r>
    </w:p>
    <w:p w14:paraId="3D136494" w14:textId="22C38AFD" w:rsidR="00F125D5" w:rsidRPr="00F125D5" w:rsidRDefault="00F125D5" w:rsidP="00F125D5">
      <w:pPr>
        <w:rPr>
          <w:color w:val="000000"/>
          <w:lang w:eastAsia="en-GB"/>
        </w:rPr>
      </w:pPr>
      <w:r>
        <w:t>Although it occurs infrequently, an MP and possibly an NTP and TM may have their status changed back from “Inactive” to “Active”, if the relevant product(s) is/are returned to the market unchanged.</w:t>
      </w:r>
    </w:p>
    <w:p w14:paraId="2F98A375" w14:textId="77777777" w:rsidR="000C5982" w:rsidRPr="00F83528" w:rsidRDefault="009932AD" w:rsidP="00F83528">
      <w:pPr>
        <w:pStyle w:val="Heading1"/>
      </w:pPr>
      <w:bookmarkStart w:id="43" w:name="_Non-Proprietary_Therapeutic_Product"/>
      <w:bookmarkStart w:id="44" w:name="_Toc476299316"/>
      <w:bookmarkEnd w:id="43"/>
      <w:r w:rsidRPr="00F83528">
        <w:t>N</w:t>
      </w:r>
      <w:r w:rsidR="003B0E26" w:rsidRPr="00F83528">
        <w:t>on-Proprietary Therapeutic Product (NTP)</w:t>
      </w:r>
      <w:r w:rsidR="000C5982" w:rsidRPr="00F83528">
        <w:t xml:space="preserve"> Formal Name Pattern</w:t>
      </w:r>
      <w:bookmarkEnd w:id="44"/>
    </w:p>
    <w:p w14:paraId="207A7DB3" w14:textId="13682637" w:rsidR="00FF152B" w:rsidRPr="00FF152B" w:rsidRDefault="00954792" w:rsidP="00FF152B">
      <w:pPr>
        <w:spacing w:line="256" w:lineRule="auto"/>
        <w:rPr>
          <w:color w:val="000000"/>
        </w:rPr>
      </w:pPr>
      <w:r>
        <w:rPr>
          <w:color w:val="000000"/>
        </w:rPr>
        <w:t>Formal naming</w:t>
      </w:r>
      <w:r w:rsidR="00FF152B" w:rsidRPr="00FF152B">
        <w:rPr>
          <w:color w:val="000000"/>
        </w:rPr>
        <w:t xml:space="preserve"> rules will be consistent with the rules </w:t>
      </w:r>
      <w:r w:rsidR="00FF152B">
        <w:rPr>
          <w:color w:val="000000"/>
        </w:rPr>
        <w:t>documented for the following components</w:t>
      </w:r>
      <w:r w:rsidR="00C96F6B">
        <w:rPr>
          <w:color w:val="000000"/>
        </w:rPr>
        <w:t xml:space="preserve"> (as shown in </w:t>
      </w:r>
      <w:hyperlink w:anchor="_The_NTP_Class" w:history="1">
        <w:r w:rsidR="00C96F6B" w:rsidRPr="00C96F6B">
          <w:rPr>
            <w:rStyle w:val="Hyperlink"/>
          </w:rPr>
          <w:t>F</w:t>
        </w:r>
        <w:r w:rsidR="00AD2955" w:rsidRPr="00C96F6B">
          <w:rPr>
            <w:rStyle w:val="Hyperlink"/>
          </w:rPr>
          <w:t>igure 3</w:t>
        </w:r>
      </w:hyperlink>
      <w:r w:rsidR="00AD2955">
        <w:rPr>
          <w:color w:val="000000"/>
        </w:rPr>
        <w:t xml:space="preserve"> above)</w:t>
      </w:r>
      <w:r w:rsidR="00FF152B">
        <w:rPr>
          <w:color w:val="000000"/>
        </w:rPr>
        <w:t>:</w:t>
      </w:r>
      <w:r w:rsidR="00FF152B" w:rsidRPr="00FF152B">
        <w:rPr>
          <w:color w:val="000000"/>
        </w:rPr>
        <w:t xml:space="preserve"> </w:t>
      </w:r>
    </w:p>
    <w:p w14:paraId="0B11FD2F" w14:textId="5AA4D3F5" w:rsidR="00954792" w:rsidRPr="000266CB" w:rsidRDefault="000266CB" w:rsidP="00B44648">
      <w:pPr>
        <w:pStyle w:val="ListParagraph"/>
        <w:numPr>
          <w:ilvl w:val="0"/>
          <w:numId w:val="18"/>
        </w:numPr>
        <w:spacing w:line="256" w:lineRule="auto"/>
        <w:rPr>
          <w:color w:val="000000"/>
        </w:rPr>
      </w:pPr>
      <w:r w:rsidRPr="000266CB">
        <w:rPr>
          <w:color w:val="000000"/>
        </w:rPr>
        <w:lastRenderedPageBreak/>
        <w:t>Active i</w:t>
      </w:r>
      <w:r w:rsidR="00FF152B" w:rsidRPr="000266CB">
        <w:rPr>
          <w:color w:val="000000"/>
        </w:rPr>
        <w:t xml:space="preserve">ngredient </w:t>
      </w:r>
      <w:r w:rsidRPr="000266CB">
        <w:rPr>
          <w:color w:val="000000"/>
        </w:rPr>
        <w:t>substance(s) and strength</w:t>
      </w:r>
    </w:p>
    <w:p w14:paraId="3644DE54" w14:textId="34029101" w:rsidR="00954792" w:rsidRPr="00954792" w:rsidRDefault="00954792" w:rsidP="00954792">
      <w:pPr>
        <w:pStyle w:val="ListParagraph"/>
        <w:numPr>
          <w:ilvl w:val="0"/>
          <w:numId w:val="18"/>
        </w:numPr>
        <w:spacing w:line="256" w:lineRule="auto"/>
        <w:rPr>
          <w:color w:val="000000"/>
        </w:rPr>
      </w:pPr>
      <w:r>
        <w:rPr>
          <w:color w:val="000000"/>
        </w:rPr>
        <w:t xml:space="preserve">Dose form </w:t>
      </w:r>
    </w:p>
    <w:p w14:paraId="693A9DBA" w14:textId="6450E0DE" w:rsidR="003B0E26" w:rsidRDefault="003B0E26" w:rsidP="003B0E26">
      <w:r>
        <w:t>Correct identification of therapeutic p</w:t>
      </w:r>
      <w:r w:rsidR="00954792">
        <w:t>roducts is a major safety issue.  V</w:t>
      </w:r>
      <w:r>
        <w:t xml:space="preserve">endors who need to map </w:t>
      </w:r>
      <w:r w:rsidR="002D6431">
        <w:t xml:space="preserve">Canadian Clinical Drug Data Set </w:t>
      </w:r>
      <w:r w:rsidR="00954792">
        <w:t>content</w:t>
      </w:r>
      <w:r>
        <w:t xml:space="preserve"> to their local content must have accurate information to map correctly, prescribers must accurately identify the correct product that they wish the patient to receive</w:t>
      </w:r>
      <w:r w:rsidR="00954792">
        <w:t>,</w:t>
      </w:r>
      <w:r w:rsidR="00700E36">
        <w:t xml:space="preserve"> </w:t>
      </w:r>
      <w:r w:rsidR="007A422B">
        <w:t>and pharmacists</w:t>
      </w:r>
      <w:r>
        <w:t xml:space="preserve"> mu</w:t>
      </w:r>
      <w:r w:rsidR="00870EC2">
        <w:t>st</w:t>
      </w:r>
      <w:r>
        <w:t xml:space="preserve"> </w:t>
      </w:r>
      <w:r w:rsidR="00700E36">
        <w:t xml:space="preserve">be able to </w:t>
      </w:r>
      <w:r>
        <w:t>accurately interpret th</w:t>
      </w:r>
      <w:r w:rsidR="00700E36">
        <w:t xml:space="preserve">e prescribed product </w:t>
      </w:r>
      <w:r>
        <w:t>to dispense a correct actual product for the patient.</w:t>
      </w:r>
    </w:p>
    <w:p w14:paraId="359D6A7C" w14:textId="0FA142E9" w:rsidR="00A02401" w:rsidRPr="00FF13BA" w:rsidRDefault="00A02401" w:rsidP="00A02401">
      <w:r>
        <w:t xml:space="preserve">If no formal pattern for naming was provided, here is an example of how this might look if a prescriber or pharmacist searched for “hydrocortisone”: </w:t>
      </w:r>
    </w:p>
    <w:p w14:paraId="730AF05C" w14:textId="77777777" w:rsidR="00A02401" w:rsidRDefault="00A02401" w:rsidP="00A02401">
      <w:pPr>
        <w:pStyle w:val="ListParagraph"/>
        <w:numPr>
          <w:ilvl w:val="0"/>
          <w:numId w:val="21"/>
        </w:numPr>
      </w:pPr>
      <w:r w:rsidRPr="00FF13BA">
        <w:t>Hydrocortisone 1% topical cream</w:t>
      </w:r>
    </w:p>
    <w:p w14:paraId="05B3E70C" w14:textId="77777777" w:rsidR="00A02401" w:rsidRPr="00FF13BA" w:rsidRDefault="00A02401" w:rsidP="00A02401">
      <w:pPr>
        <w:pStyle w:val="ListParagraph"/>
        <w:numPr>
          <w:ilvl w:val="0"/>
          <w:numId w:val="21"/>
        </w:numPr>
      </w:pPr>
      <w:r w:rsidRPr="00FF13BA">
        <w:t>HYDROCORTISONE tablet 10mg</w:t>
      </w:r>
    </w:p>
    <w:p w14:paraId="61B360F1" w14:textId="77777777" w:rsidR="00A02401" w:rsidRPr="00FF13BA" w:rsidRDefault="00A02401" w:rsidP="00A02401">
      <w:pPr>
        <w:pStyle w:val="ListParagraph"/>
        <w:numPr>
          <w:ilvl w:val="0"/>
          <w:numId w:val="21"/>
        </w:numPr>
      </w:pPr>
      <w:r w:rsidRPr="00FF13BA">
        <w:t>Hydrocortisone 25mg tablet</w:t>
      </w:r>
    </w:p>
    <w:p w14:paraId="399AF67C" w14:textId="77777777" w:rsidR="00A02401" w:rsidRPr="00FF13BA" w:rsidRDefault="00A02401" w:rsidP="00A02401">
      <w:pPr>
        <w:pStyle w:val="ListParagraph"/>
        <w:numPr>
          <w:ilvl w:val="0"/>
          <w:numId w:val="21"/>
        </w:numPr>
      </w:pPr>
      <w:r w:rsidRPr="00FF13BA">
        <w:t>1mg/g hydrocortisone Eye Ointment</w:t>
      </w:r>
    </w:p>
    <w:p w14:paraId="08EED355" w14:textId="77777777" w:rsidR="00A02401" w:rsidRPr="00FF13BA" w:rsidRDefault="00A02401" w:rsidP="00A02401">
      <w:pPr>
        <w:pStyle w:val="ListParagraph"/>
        <w:numPr>
          <w:ilvl w:val="0"/>
          <w:numId w:val="21"/>
        </w:numPr>
      </w:pPr>
      <w:r w:rsidRPr="00FF13BA">
        <w:t>Solution for Injection 100mg/1ml HYDROCORTISONE (as sodium phosphate)</w:t>
      </w:r>
    </w:p>
    <w:p w14:paraId="4D2E2704" w14:textId="77777777" w:rsidR="00A02401" w:rsidRDefault="00A02401" w:rsidP="00A02401">
      <w:pPr>
        <w:pStyle w:val="ListParagraph"/>
        <w:numPr>
          <w:ilvl w:val="0"/>
          <w:numId w:val="21"/>
        </w:numPr>
      </w:pPr>
      <w:r w:rsidRPr="00FF13BA">
        <w:t>Hydrocortisone 500mg/5ml (as Na2 PO4) injection solution</w:t>
      </w:r>
    </w:p>
    <w:p w14:paraId="08C1D332" w14:textId="7E9B94B3" w:rsidR="003B0E26" w:rsidRDefault="003B0E26" w:rsidP="003B0E26">
      <w:r>
        <w:t xml:space="preserve">As the supporting classes for the </w:t>
      </w:r>
      <w:r w:rsidR="002D6431">
        <w:t xml:space="preserve">Canadian Clinical Drug Data Set </w:t>
      </w:r>
      <w:r>
        <w:t xml:space="preserve">show, there are two things that will always be required to identify a NTP: the substance and strength set and the dose form.  The format, pattern or order in which these are presented should be controlled so that the information can be well ordered and presented to minimize </w:t>
      </w:r>
      <w:r w:rsidR="00A02401">
        <w:t xml:space="preserve">mapping errors or (if used directly) </w:t>
      </w:r>
      <w:r>
        <w:t xml:space="preserve">the accidental selection of an incorrect product.  </w:t>
      </w:r>
    </w:p>
    <w:p w14:paraId="0E050361" w14:textId="21F44732" w:rsidR="003B0E26" w:rsidRPr="009932AD" w:rsidRDefault="003B0E26" w:rsidP="009932AD">
      <w:pPr>
        <w:pStyle w:val="Heading2"/>
      </w:pPr>
      <w:bookmarkStart w:id="45" w:name="_Toc476299317"/>
      <w:r w:rsidRPr="009932AD">
        <w:t xml:space="preserve">Single </w:t>
      </w:r>
      <w:r w:rsidR="008E09CA">
        <w:t>A</w:t>
      </w:r>
      <w:r w:rsidRPr="009932AD">
        <w:t xml:space="preserve">ctive </w:t>
      </w:r>
      <w:r w:rsidR="008E09CA">
        <w:t>I</w:t>
      </w:r>
      <w:r w:rsidRPr="009932AD">
        <w:t xml:space="preserve">ngredient </w:t>
      </w:r>
      <w:r w:rsidR="008E09CA">
        <w:t>S</w:t>
      </w:r>
      <w:r w:rsidRPr="009932AD">
        <w:t>ubstance NTPs:</w:t>
      </w:r>
      <w:bookmarkEnd w:id="45"/>
    </w:p>
    <w:p w14:paraId="715F5BCE" w14:textId="77777777" w:rsidR="003B0E26" w:rsidRDefault="003B0E26" w:rsidP="003B0E26">
      <w:r>
        <w:t>The following pattern will be used for single ingredient substances</w:t>
      </w:r>
      <w:r w:rsidR="002315D1">
        <w:t>:</w:t>
      </w:r>
    </w:p>
    <w:p w14:paraId="7251D72F" w14:textId="4CB84B74" w:rsidR="003B0E26" w:rsidRDefault="003B0E26" w:rsidP="003B0E26">
      <w:pPr>
        <w:rPr>
          <w:b/>
          <w:bCs/>
          <w:szCs w:val="20"/>
        </w:rPr>
      </w:pPr>
      <w:r>
        <w:rPr>
          <w:b/>
          <w:bCs/>
          <w:szCs w:val="20"/>
        </w:rPr>
        <w:t>&lt;&lt;</w:t>
      </w:r>
      <w:r w:rsidRPr="00C70DBA">
        <w:rPr>
          <w:b/>
          <w:bCs/>
          <w:szCs w:val="20"/>
        </w:rPr>
        <w:t>Substance name</w:t>
      </w:r>
      <w:r w:rsidR="000266CB">
        <w:rPr>
          <w:b/>
          <w:bCs/>
          <w:szCs w:val="20"/>
        </w:rPr>
        <w:t>(s)</w:t>
      </w:r>
      <w:r>
        <w:rPr>
          <w:b/>
          <w:bCs/>
          <w:szCs w:val="20"/>
        </w:rPr>
        <w:t xml:space="preserve"> (</w:t>
      </w:r>
      <w:r w:rsidR="000266CB">
        <w:rPr>
          <w:b/>
          <w:bCs/>
          <w:szCs w:val="20"/>
        </w:rPr>
        <w:t>both BoSS and precise ingredient substance</w:t>
      </w:r>
      <w:r>
        <w:rPr>
          <w:b/>
          <w:bCs/>
          <w:szCs w:val="20"/>
        </w:rPr>
        <w:t xml:space="preserve"> if required)</w:t>
      </w:r>
      <w:r>
        <w:rPr>
          <w:szCs w:val="20"/>
        </w:rPr>
        <w:t>&gt;</w:t>
      </w:r>
      <w:r w:rsidR="007A422B">
        <w:rPr>
          <w:szCs w:val="20"/>
        </w:rPr>
        <w:t>&gt;</w:t>
      </w:r>
      <w:r w:rsidR="007A422B" w:rsidRPr="00C70DBA">
        <w:rPr>
          <w:szCs w:val="20"/>
        </w:rPr>
        <w:t xml:space="preserve"> &lt;</w:t>
      </w:r>
      <w:r>
        <w:rPr>
          <w:szCs w:val="20"/>
        </w:rPr>
        <w:t>&lt;</w:t>
      </w:r>
      <w:r w:rsidRPr="00C70DBA">
        <w:rPr>
          <w:b/>
          <w:bCs/>
          <w:szCs w:val="20"/>
        </w:rPr>
        <w:t>Strength</w:t>
      </w:r>
      <w:r>
        <w:rPr>
          <w:b/>
          <w:bCs/>
          <w:szCs w:val="20"/>
        </w:rPr>
        <w:t>&gt;&gt;</w:t>
      </w:r>
      <w:r w:rsidRPr="00C70DBA">
        <w:rPr>
          <w:szCs w:val="20"/>
        </w:rPr>
        <w:t xml:space="preserve">   </w:t>
      </w:r>
      <w:r>
        <w:rPr>
          <w:szCs w:val="20"/>
        </w:rPr>
        <w:t>&lt;&lt;</w:t>
      </w:r>
      <w:r w:rsidRPr="00C70DBA">
        <w:rPr>
          <w:b/>
          <w:szCs w:val="20"/>
        </w:rPr>
        <w:t xml:space="preserve">Dose </w:t>
      </w:r>
      <w:r w:rsidRPr="00C70DBA">
        <w:rPr>
          <w:b/>
          <w:bCs/>
          <w:szCs w:val="20"/>
        </w:rPr>
        <w:t>Form</w:t>
      </w:r>
      <w:r>
        <w:rPr>
          <w:b/>
          <w:bCs/>
          <w:szCs w:val="20"/>
        </w:rPr>
        <w:t>&gt;&gt;</w:t>
      </w:r>
    </w:p>
    <w:p w14:paraId="1FCF4BAE" w14:textId="00F3AF72" w:rsidR="00100E40" w:rsidRDefault="00100E40" w:rsidP="00100E40">
      <w:pPr>
        <w:pStyle w:val="ListParagraph"/>
        <w:numPr>
          <w:ilvl w:val="0"/>
          <w:numId w:val="17"/>
        </w:numPr>
        <w:spacing w:line="256" w:lineRule="auto"/>
      </w:pPr>
      <w:r>
        <w:t>No part of the NTP description will be capitalized (with the exception of the “L” as a symbol/abbreviation for “liter” and as in “mL” for millilitre, and for capitalization of the alphabetic symbol for vitamin substances);</w:t>
      </w:r>
    </w:p>
    <w:p w14:paraId="6E97127F" w14:textId="77777777" w:rsidR="00100E40" w:rsidRPr="005371D6" w:rsidRDefault="00100E40" w:rsidP="00100E40">
      <w:pPr>
        <w:pStyle w:val="ListParagraph"/>
        <w:numPr>
          <w:ilvl w:val="0"/>
          <w:numId w:val="17"/>
        </w:numPr>
        <w:spacing w:line="256" w:lineRule="auto"/>
        <w:rPr>
          <w:szCs w:val="20"/>
        </w:rPr>
      </w:pPr>
      <w:r w:rsidRPr="005371D6">
        <w:rPr>
          <w:szCs w:val="20"/>
        </w:rPr>
        <w:t xml:space="preserve">TALL MAN lettering will not be used.  </w:t>
      </w:r>
    </w:p>
    <w:p w14:paraId="5F8CF074" w14:textId="6A2839C8" w:rsidR="00292D0B" w:rsidRDefault="00292D0B" w:rsidP="00292D0B">
      <w:pPr>
        <w:pStyle w:val="Caption"/>
        <w:keepNext/>
      </w:pPr>
      <w:r>
        <w:t xml:space="preserve">Table </w:t>
      </w:r>
      <w:fldSimple w:instr=" SEQ Table \* ARABIC ">
        <w:r w:rsidR="00666CE2">
          <w:rPr>
            <w:noProof/>
          </w:rPr>
          <w:t>7</w:t>
        </w:r>
      </w:fldSimple>
      <w:r>
        <w:t xml:space="preserve">: </w:t>
      </w:r>
      <w:r w:rsidRPr="006F4F46">
        <w:t xml:space="preserve">The </w:t>
      </w:r>
      <w:r>
        <w:t>c</w:t>
      </w:r>
      <w:r w:rsidRPr="006F4F46">
        <w:t xml:space="preserve">omponents </w:t>
      </w:r>
      <w:r>
        <w:t>r</w:t>
      </w:r>
      <w:r w:rsidRPr="006F4F46">
        <w:t xml:space="preserve">equired to </w:t>
      </w:r>
      <w:r>
        <w:t>b</w:t>
      </w:r>
      <w:r w:rsidRPr="006F4F46">
        <w:t>uild a</w:t>
      </w:r>
      <w:r>
        <w:t xml:space="preserve"> single ingredient</w:t>
      </w:r>
      <w:r w:rsidRPr="006F4F46">
        <w:t xml:space="preserve"> NTP</w:t>
      </w:r>
    </w:p>
    <w:tbl>
      <w:tblPr>
        <w:tblW w:w="79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397"/>
        <w:gridCol w:w="1701"/>
        <w:gridCol w:w="2807"/>
      </w:tblGrid>
      <w:tr w:rsidR="003B0E26" w14:paraId="5AAEA913" w14:textId="77777777" w:rsidTr="00B235D2">
        <w:trPr>
          <w:trHeight w:val="290"/>
        </w:trPr>
        <w:tc>
          <w:tcPr>
            <w:tcW w:w="3397" w:type="dxa"/>
            <w:shd w:val="clear" w:color="auto" w:fill="E2EFD9" w:themeFill="accent6" w:themeFillTint="33"/>
            <w:noWrap/>
            <w:vAlign w:val="bottom"/>
            <w:hideMark/>
          </w:tcPr>
          <w:p w14:paraId="2CA0D79B" w14:textId="77777777" w:rsidR="003B0E26" w:rsidRDefault="003B0E26" w:rsidP="00BA4329">
            <w:pPr>
              <w:rPr>
                <w:rFonts w:ascii="Calibri" w:hAnsi="Calibri" w:cs="Calibri"/>
                <w:b/>
                <w:bCs/>
                <w:color w:val="000000"/>
                <w:lang w:eastAsia="en-GB"/>
              </w:rPr>
            </w:pPr>
            <w:r>
              <w:rPr>
                <w:rFonts w:ascii="Calibri" w:hAnsi="Calibri" w:cs="Calibri"/>
                <w:b/>
                <w:bCs/>
                <w:color w:val="000000"/>
              </w:rPr>
              <w:t>Substance</w:t>
            </w:r>
          </w:p>
        </w:tc>
        <w:tc>
          <w:tcPr>
            <w:tcW w:w="1701" w:type="dxa"/>
            <w:shd w:val="clear" w:color="auto" w:fill="E2EFD9" w:themeFill="accent6" w:themeFillTint="33"/>
            <w:noWrap/>
            <w:vAlign w:val="bottom"/>
            <w:hideMark/>
          </w:tcPr>
          <w:p w14:paraId="317C1DC4" w14:textId="77777777" w:rsidR="003B0E26" w:rsidRDefault="003B0E26" w:rsidP="00BA4329">
            <w:pPr>
              <w:rPr>
                <w:rFonts w:ascii="Calibri" w:hAnsi="Calibri" w:cs="Calibri"/>
                <w:b/>
                <w:bCs/>
                <w:color w:val="000000"/>
              </w:rPr>
            </w:pPr>
            <w:r>
              <w:rPr>
                <w:rFonts w:ascii="Calibri" w:hAnsi="Calibri" w:cs="Calibri"/>
                <w:b/>
                <w:bCs/>
                <w:color w:val="000000"/>
              </w:rPr>
              <w:t>Strength</w:t>
            </w:r>
          </w:p>
        </w:tc>
        <w:tc>
          <w:tcPr>
            <w:tcW w:w="2807" w:type="dxa"/>
            <w:shd w:val="clear" w:color="auto" w:fill="E2EFD9" w:themeFill="accent6" w:themeFillTint="33"/>
            <w:noWrap/>
            <w:vAlign w:val="bottom"/>
            <w:hideMark/>
          </w:tcPr>
          <w:p w14:paraId="018EB47C" w14:textId="77777777" w:rsidR="003B0E26" w:rsidRDefault="003B0E26" w:rsidP="00BA4329">
            <w:pPr>
              <w:rPr>
                <w:rFonts w:ascii="Calibri" w:hAnsi="Calibri" w:cs="Calibri"/>
                <w:b/>
                <w:bCs/>
                <w:color w:val="000000"/>
              </w:rPr>
            </w:pPr>
            <w:r>
              <w:rPr>
                <w:rFonts w:ascii="Calibri" w:hAnsi="Calibri" w:cs="Calibri"/>
                <w:b/>
                <w:bCs/>
                <w:color w:val="000000"/>
              </w:rPr>
              <w:t>Dose form</w:t>
            </w:r>
          </w:p>
        </w:tc>
      </w:tr>
      <w:tr w:rsidR="003B0E26" w14:paraId="0B47A866" w14:textId="77777777" w:rsidTr="00B235D2">
        <w:trPr>
          <w:trHeight w:val="297"/>
        </w:trPr>
        <w:tc>
          <w:tcPr>
            <w:tcW w:w="3397" w:type="dxa"/>
            <w:shd w:val="clear" w:color="auto" w:fill="auto"/>
            <w:noWrap/>
            <w:vAlign w:val="bottom"/>
            <w:hideMark/>
          </w:tcPr>
          <w:p w14:paraId="7999284C" w14:textId="351F7004" w:rsidR="003B0E26" w:rsidRDefault="00B235D2" w:rsidP="00BA4329">
            <w:pPr>
              <w:rPr>
                <w:rFonts w:ascii="Calibri" w:hAnsi="Calibri" w:cs="Calibri"/>
                <w:color w:val="000000"/>
              </w:rPr>
            </w:pPr>
            <w:r w:rsidRPr="00A55D92">
              <w:t>levothyroxine sodium</w:t>
            </w:r>
          </w:p>
        </w:tc>
        <w:tc>
          <w:tcPr>
            <w:tcW w:w="1701" w:type="dxa"/>
            <w:shd w:val="clear" w:color="auto" w:fill="auto"/>
            <w:noWrap/>
            <w:vAlign w:val="bottom"/>
            <w:hideMark/>
          </w:tcPr>
          <w:p w14:paraId="03ABF495" w14:textId="77777777" w:rsidR="003B0E26" w:rsidRDefault="003B0E26" w:rsidP="00BA4329">
            <w:pPr>
              <w:rPr>
                <w:rFonts w:ascii="Calibri" w:hAnsi="Calibri" w:cs="Calibri"/>
                <w:color w:val="000000"/>
              </w:rPr>
            </w:pPr>
            <w:r>
              <w:rPr>
                <w:rFonts w:ascii="Calibri" w:hAnsi="Calibri" w:cs="Calibri"/>
                <w:color w:val="000000"/>
              </w:rPr>
              <w:t>25 mcg</w:t>
            </w:r>
          </w:p>
        </w:tc>
        <w:tc>
          <w:tcPr>
            <w:tcW w:w="2807" w:type="dxa"/>
            <w:shd w:val="clear" w:color="auto" w:fill="auto"/>
            <w:noWrap/>
            <w:vAlign w:val="bottom"/>
            <w:hideMark/>
          </w:tcPr>
          <w:p w14:paraId="76D2AD1A" w14:textId="7E3BF568" w:rsidR="003B0E26" w:rsidRDefault="00B235D2" w:rsidP="00BA4329">
            <w:pPr>
              <w:rPr>
                <w:rFonts w:ascii="Calibri" w:hAnsi="Calibri" w:cs="Calibri"/>
                <w:color w:val="000000"/>
              </w:rPr>
            </w:pPr>
            <w:r>
              <w:rPr>
                <w:rFonts w:ascii="Calibri" w:hAnsi="Calibri" w:cs="Calibri"/>
                <w:color w:val="000000"/>
              </w:rPr>
              <w:t>o</w:t>
            </w:r>
            <w:r w:rsidR="003B0E26">
              <w:rPr>
                <w:rFonts w:ascii="Calibri" w:hAnsi="Calibri" w:cs="Calibri"/>
                <w:color w:val="000000"/>
              </w:rPr>
              <w:t>ral tablet</w:t>
            </w:r>
          </w:p>
        </w:tc>
      </w:tr>
      <w:tr w:rsidR="003B0E26" w14:paraId="415A8209" w14:textId="77777777" w:rsidTr="00B235D2">
        <w:trPr>
          <w:trHeight w:val="290"/>
        </w:trPr>
        <w:tc>
          <w:tcPr>
            <w:tcW w:w="3397" w:type="dxa"/>
            <w:shd w:val="clear" w:color="auto" w:fill="auto"/>
            <w:noWrap/>
            <w:vAlign w:val="bottom"/>
            <w:hideMark/>
          </w:tcPr>
          <w:p w14:paraId="5713FE89" w14:textId="6715E0D1" w:rsidR="003B0E26" w:rsidRDefault="00B235D2" w:rsidP="00BA4329">
            <w:pPr>
              <w:rPr>
                <w:rFonts w:ascii="Calibri" w:hAnsi="Calibri" w:cs="Calibri"/>
                <w:color w:val="000000"/>
              </w:rPr>
            </w:pPr>
            <w:r w:rsidRPr="00A55D92">
              <w:t>levothyroxine sodium</w:t>
            </w:r>
          </w:p>
        </w:tc>
        <w:tc>
          <w:tcPr>
            <w:tcW w:w="1701" w:type="dxa"/>
            <w:shd w:val="clear" w:color="auto" w:fill="auto"/>
            <w:noWrap/>
            <w:vAlign w:val="bottom"/>
            <w:hideMark/>
          </w:tcPr>
          <w:p w14:paraId="3518B16D" w14:textId="77777777" w:rsidR="003B0E26" w:rsidRDefault="003B0E26" w:rsidP="00BA4329">
            <w:pPr>
              <w:rPr>
                <w:rFonts w:ascii="Calibri" w:hAnsi="Calibri" w:cs="Calibri"/>
                <w:color w:val="000000"/>
              </w:rPr>
            </w:pPr>
            <w:r>
              <w:rPr>
                <w:rFonts w:ascii="Calibri" w:hAnsi="Calibri" w:cs="Calibri"/>
                <w:color w:val="000000"/>
              </w:rPr>
              <w:t>500 mcg</w:t>
            </w:r>
          </w:p>
        </w:tc>
        <w:tc>
          <w:tcPr>
            <w:tcW w:w="2807" w:type="dxa"/>
            <w:shd w:val="clear" w:color="auto" w:fill="auto"/>
            <w:noWrap/>
            <w:vAlign w:val="bottom"/>
            <w:hideMark/>
          </w:tcPr>
          <w:p w14:paraId="0F5B6C68" w14:textId="376A8FAF" w:rsidR="003B0E26" w:rsidRDefault="00B235D2" w:rsidP="00BA4329">
            <w:pPr>
              <w:rPr>
                <w:rFonts w:ascii="Calibri" w:hAnsi="Calibri" w:cs="Calibri"/>
                <w:color w:val="000000"/>
              </w:rPr>
            </w:pPr>
            <w:r>
              <w:rPr>
                <w:rFonts w:ascii="Calibri" w:hAnsi="Calibri" w:cs="Calibri"/>
                <w:color w:val="000000"/>
              </w:rPr>
              <w:t>p</w:t>
            </w:r>
            <w:r w:rsidR="003B0E26">
              <w:rPr>
                <w:rFonts w:ascii="Calibri" w:hAnsi="Calibri" w:cs="Calibri"/>
                <w:color w:val="000000"/>
              </w:rPr>
              <w:t>owder for solution for injection</w:t>
            </w:r>
          </w:p>
        </w:tc>
      </w:tr>
      <w:tr w:rsidR="003B0E26" w14:paraId="43147AB7" w14:textId="77777777" w:rsidTr="00B235D2">
        <w:trPr>
          <w:trHeight w:val="290"/>
        </w:trPr>
        <w:tc>
          <w:tcPr>
            <w:tcW w:w="3397" w:type="dxa"/>
            <w:shd w:val="clear" w:color="auto" w:fill="auto"/>
            <w:noWrap/>
            <w:vAlign w:val="bottom"/>
            <w:hideMark/>
          </w:tcPr>
          <w:p w14:paraId="483B6C36" w14:textId="3C66DF12" w:rsidR="003B0E26" w:rsidRDefault="00B235D2" w:rsidP="00BA4329">
            <w:pPr>
              <w:rPr>
                <w:rFonts w:ascii="Calibri" w:hAnsi="Calibri" w:cs="Calibri"/>
                <w:color w:val="000000"/>
              </w:rPr>
            </w:pPr>
            <w:r>
              <w:rPr>
                <w:rFonts w:ascii="Calibri" w:hAnsi="Calibri" w:cs="Calibri"/>
                <w:color w:val="000000"/>
              </w:rPr>
              <w:t>a</w:t>
            </w:r>
            <w:r w:rsidR="003B0E26">
              <w:rPr>
                <w:rFonts w:ascii="Calibri" w:hAnsi="Calibri" w:cs="Calibri"/>
                <w:color w:val="000000"/>
              </w:rPr>
              <w:t>torvastatin</w:t>
            </w:r>
            <w:r>
              <w:rPr>
                <w:rFonts w:ascii="Calibri" w:hAnsi="Calibri" w:cs="Calibri"/>
                <w:color w:val="000000"/>
              </w:rPr>
              <w:t xml:space="preserve"> (atorvastatin calcium)</w:t>
            </w:r>
          </w:p>
        </w:tc>
        <w:tc>
          <w:tcPr>
            <w:tcW w:w="1701" w:type="dxa"/>
            <w:shd w:val="clear" w:color="auto" w:fill="auto"/>
            <w:noWrap/>
            <w:vAlign w:val="bottom"/>
            <w:hideMark/>
          </w:tcPr>
          <w:p w14:paraId="2AB31E66" w14:textId="77777777" w:rsidR="003B0E26" w:rsidRDefault="003B0E26" w:rsidP="00BA4329">
            <w:pPr>
              <w:rPr>
                <w:rFonts w:ascii="Calibri" w:hAnsi="Calibri" w:cs="Calibri"/>
                <w:color w:val="000000"/>
              </w:rPr>
            </w:pPr>
            <w:r>
              <w:rPr>
                <w:rFonts w:ascii="Calibri" w:hAnsi="Calibri" w:cs="Calibri"/>
                <w:color w:val="000000"/>
              </w:rPr>
              <w:t>20 mg</w:t>
            </w:r>
          </w:p>
        </w:tc>
        <w:tc>
          <w:tcPr>
            <w:tcW w:w="2807" w:type="dxa"/>
            <w:shd w:val="clear" w:color="auto" w:fill="auto"/>
            <w:noWrap/>
            <w:vAlign w:val="bottom"/>
            <w:hideMark/>
          </w:tcPr>
          <w:p w14:paraId="34A1ED2C" w14:textId="2574B5A3" w:rsidR="003B0E26" w:rsidRDefault="00B235D2" w:rsidP="00BA4329">
            <w:pPr>
              <w:rPr>
                <w:rFonts w:ascii="Calibri" w:hAnsi="Calibri" w:cs="Calibri"/>
                <w:color w:val="000000"/>
              </w:rPr>
            </w:pPr>
            <w:r>
              <w:rPr>
                <w:rFonts w:ascii="Calibri" w:hAnsi="Calibri" w:cs="Calibri"/>
                <w:color w:val="000000"/>
              </w:rPr>
              <w:t>o</w:t>
            </w:r>
            <w:r w:rsidR="003B0E26">
              <w:rPr>
                <w:rFonts w:ascii="Calibri" w:hAnsi="Calibri" w:cs="Calibri"/>
                <w:color w:val="000000"/>
              </w:rPr>
              <w:t>ral tablet</w:t>
            </w:r>
          </w:p>
        </w:tc>
      </w:tr>
      <w:tr w:rsidR="003B0E26" w14:paraId="22BFA9A1" w14:textId="77777777" w:rsidTr="00B235D2">
        <w:trPr>
          <w:trHeight w:val="290"/>
        </w:trPr>
        <w:tc>
          <w:tcPr>
            <w:tcW w:w="3397" w:type="dxa"/>
            <w:shd w:val="clear" w:color="auto" w:fill="auto"/>
            <w:noWrap/>
            <w:vAlign w:val="bottom"/>
            <w:hideMark/>
          </w:tcPr>
          <w:p w14:paraId="03B48E22" w14:textId="448F6346" w:rsidR="003B0E26" w:rsidRDefault="00B235D2" w:rsidP="00BA4329">
            <w:pPr>
              <w:rPr>
                <w:rFonts w:ascii="Calibri" w:hAnsi="Calibri" w:cs="Calibri"/>
                <w:color w:val="000000"/>
              </w:rPr>
            </w:pPr>
            <w:r>
              <w:rPr>
                <w:rFonts w:ascii="Calibri" w:hAnsi="Calibri" w:cs="Calibri"/>
                <w:color w:val="000000"/>
              </w:rPr>
              <w:t>s</w:t>
            </w:r>
            <w:r w:rsidR="003B0E26">
              <w:rPr>
                <w:rFonts w:ascii="Calibri" w:hAnsi="Calibri" w:cs="Calibri"/>
                <w:color w:val="000000"/>
              </w:rPr>
              <w:t>albutamol</w:t>
            </w:r>
            <w:r>
              <w:rPr>
                <w:rFonts w:ascii="Calibri" w:hAnsi="Calibri" w:cs="Calibri"/>
                <w:color w:val="000000"/>
              </w:rPr>
              <w:t xml:space="preserve"> (salbutamol sulfate)</w:t>
            </w:r>
          </w:p>
        </w:tc>
        <w:tc>
          <w:tcPr>
            <w:tcW w:w="1701" w:type="dxa"/>
            <w:shd w:val="clear" w:color="auto" w:fill="auto"/>
            <w:noWrap/>
            <w:vAlign w:val="bottom"/>
            <w:hideMark/>
          </w:tcPr>
          <w:p w14:paraId="40BD650D" w14:textId="77777777" w:rsidR="003B0E26" w:rsidRDefault="003B0E26" w:rsidP="00BA4329">
            <w:pPr>
              <w:rPr>
                <w:rFonts w:ascii="Calibri" w:hAnsi="Calibri" w:cs="Calibri"/>
                <w:color w:val="000000"/>
              </w:rPr>
            </w:pPr>
            <w:r>
              <w:rPr>
                <w:rFonts w:ascii="Calibri" w:hAnsi="Calibri" w:cs="Calibri"/>
                <w:color w:val="000000"/>
              </w:rPr>
              <w:t>2 mg</w:t>
            </w:r>
          </w:p>
        </w:tc>
        <w:tc>
          <w:tcPr>
            <w:tcW w:w="2807" w:type="dxa"/>
            <w:shd w:val="clear" w:color="auto" w:fill="auto"/>
            <w:noWrap/>
            <w:vAlign w:val="bottom"/>
            <w:hideMark/>
          </w:tcPr>
          <w:p w14:paraId="3CDA6E21" w14:textId="1AEB8F57" w:rsidR="003B0E26" w:rsidRDefault="00B235D2" w:rsidP="00BA4329">
            <w:pPr>
              <w:rPr>
                <w:rFonts w:ascii="Calibri" w:hAnsi="Calibri" w:cs="Calibri"/>
                <w:color w:val="000000"/>
              </w:rPr>
            </w:pPr>
            <w:r>
              <w:rPr>
                <w:rFonts w:ascii="Calibri" w:hAnsi="Calibri" w:cs="Calibri"/>
                <w:color w:val="000000"/>
              </w:rPr>
              <w:t>o</w:t>
            </w:r>
            <w:r w:rsidR="003B0E26">
              <w:rPr>
                <w:rFonts w:ascii="Calibri" w:hAnsi="Calibri" w:cs="Calibri"/>
                <w:color w:val="000000"/>
              </w:rPr>
              <w:t>ral tablet</w:t>
            </w:r>
          </w:p>
        </w:tc>
      </w:tr>
    </w:tbl>
    <w:p w14:paraId="2DDB3D76" w14:textId="77777777" w:rsidR="003B0E26" w:rsidRPr="003B0E26" w:rsidRDefault="003B0E26" w:rsidP="003B0E26">
      <w:r w:rsidRPr="003B0E26">
        <w:t xml:space="preserve">Here </w:t>
      </w:r>
      <w:r w:rsidR="002315D1">
        <w:t>are</w:t>
      </w:r>
      <w:r w:rsidRPr="003B0E26">
        <w:t xml:space="preserve"> the applicable NTP</w:t>
      </w:r>
      <w:r>
        <w:t>s</w:t>
      </w:r>
      <w:r w:rsidRPr="003B0E26">
        <w:t xml:space="preserve"> for the above examples:</w:t>
      </w:r>
    </w:p>
    <w:p w14:paraId="4ED1A5A4" w14:textId="2F32CAFB" w:rsidR="003B0E26" w:rsidRPr="002315D1" w:rsidRDefault="00B235D2" w:rsidP="00ED0D34">
      <w:pPr>
        <w:pStyle w:val="ListParagraph"/>
        <w:numPr>
          <w:ilvl w:val="0"/>
          <w:numId w:val="15"/>
        </w:numPr>
      </w:pPr>
      <w:r>
        <w:t>l</w:t>
      </w:r>
      <w:r w:rsidR="003B0E26" w:rsidRPr="002315D1">
        <w:t xml:space="preserve">evothyroxine </w:t>
      </w:r>
      <w:r w:rsidRPr="00A55D92">
        <w:t>sodium</w:t>
      </w:r>
      <w:r w:rsidRPr="002315D1">
        <w:t xml:space="preserve"> </w:t>
      </w:r>
      <w:r w:rsidR="003B0E26" w:rsidRPr="002315D1">
        <w:t>25 mcg oral tablet</w:t>
      </w:r>
    </w:p>
    <w:p w14:paraId="5BCC733F" w14:textId="2D0D882B" w:rsidR="002315D1" w:rsidRDefault="00B235D2" w:rsidP="00ED0D34">
      <w:pPr>
        <w:pStyle w:val="ListParagraph"/>
        <w:numPr>
          <w:ilvl w:val="0"/>
          <w:numId w:val="15"/>
        </w:numPr>
      </w:pPr>
      <w:r>
        <w:t>l</w:t>
      </w:r>
      <w:r w:rsidR="003B0E26" w:rsidRPr="003B0E26">
        <w:t>evothyroxine 500 mcg powder for solution for injection</w:t>
      </w:r>
    </w:p>
    <w:p w14:paraId="4D6E1C97" w14:textId="26CB6CC6" w:rsidR="002315D1" w:rsidRDefault="00B235D2" w:rsidP="00ED0D34">
      <w:pPr>
        <w:pStyle w:val="ListParagraph"/>
        <w:numPr>
          <w:ilvl w:val="0"/>
          <w:numId w:val="15"/>
        </w:numPr>
      </w:pPr>
      <w:r>
        <w:lastRenderedPageBreak/>
        <w:t>a</w:t>
      </w:r>
      <w:r w:rsidR="002315D1">
        <w:t xml:space="preserve">torvastatin </w:t>
      </w:r>
      <w:r>
        <w:rPr>
          <w:rFonts w:ascii="Calibri" w:hAnsi="Calibri" w:cs="Calibri"/>
          <w:color w:val="000000"/>
        </w:rPr>
        <w:t xml:space="preserve">(atorvastatin calcium) </w:t>
      </w:r>
      <w:r w:rsidR="002315D1">
        <w:t>20 mg oral tablet</w:t>
      </w:r>
    </w:p>
    <w:p w14:paraId="144BAB7E" w14:textId="4169575D" w:rsidR="002315D1" w:rsidRDefault="00B235D2" w:rsidP="00ED0D34">
      <w:pPr>
        <w:pStyle w:val="ListParagraph"/>
        <w:numPr>
          <w:ilvl w:val="0"/>
          <w:numId w:val="15"/>
        </w:numPr>
      </w:pPr>
      <w:r>
        <w:t>s</w:t>
      </w:r>
      <w:r w:rsidR="002315D1">
        <w:t xml:space="preserve">albutamol </w:t>
      </w:r>
      <w:r>
        <w:rPr>
          <w:rFonts w:ascii="Calibri" w:hAnsi="Calibri" w:cs="Calibri"/>
          <w:color w:val="000000"/>
        </w:rPr>
        <w:t xml:space="preserve">(salbutamol sulfate) </w:t>
      </w:r>
      <w:r w:rsidR="002315D1">
        <w:t>2 mg oral tablet</w:t>
      </w:r>
    </w:p>
    <w:p w14:paraId="35FEC40F" w14:textId="0134EE54" w:rsidR="002315D1" w:rsidRPr="009932AD" w:rsidRDefault="002315D1" w:rsidP="009932AD">
      <w:pPr>
        <w:pStyle w:val="Heading2"/>
      </w:pPr>
      <w:bookmarkStart w:id="46" w:name="_Toc476299318"/>
      <w:r w:rsidRPr="009932AD">
        <w:t xml:space="preserve">Multiple </w:t>
      </w:r>
      <w:r w:rsidR="008E09CA">
        <w:t>A</w:t>
      </w:r>
      <w:r w:rsidRPr="009932AD">
        <w:t xml:space="preserve">ctive </w:t>
      </w:r>
      <w:r w:rsidR="008E09CA">
        <w:t>I</w:t>
      </w:r>
      <w:r w:rsidRPr="009932AD">
        <w:t xml:space="preserve">ngredient </w:t>
      </w:r>
      <w:r w:rsidR="008E09CA">
        <w:t>S</w:t>
      </w:r>
      <w:r w:rsidRPr="009932AD">
        <w:t>ubstance NTPs (up to 5)</w:t>
      </w:r>
      <w:bookmarkEnd w:id="46"/>
    </w:p>
    <w:p w14:paraId="09B451A3" w14:textId="55EE6AFA" w:rsidR="002315D1" w:rsidRDefault="002315D1" w:rsidP="002315D1">
      <w:r>
        <w:t xml:space="preserve">The early versions of the </w:t>
      </w:r>
      <w:r w:rsidR="002D6431">
        <w:t xml:space="preserve">Canadian Clinical Drug Data Set </w:t>
      </w:r>
      <w:r>
        <w:t>will exclude products with greater than 5 active ingredients.  The following pattern will be used for multiple ingredient substances</w:t>
      </w:r>
      <w:r w:rsidRPr="002315D1">
        <w:t xml:space="preserve"> </w:t>
      </w:r>
      <w:r>
        <w:t xml:space="preserve">(up to 5): </w:t>
      </w:r>
    </w:p>
    <w:p w14:paraId="65AC9A0D" w14:textId="3CA24BB9" w:rsidR="002315D1" w:rsidRDefault="002315D1" w:rsidP="002315D1">
      <w:pPr>
        <w:spacing w:line="256" w:lineRule="auto"/>
        <w:rPr>
          <w:szCs w:val="20"/>
        </w:rPr>
      </w:pPr>
      <w:r w:rsidRPr="002315D1">
        <w:rPr>
          <w:b/>
          <w:bCs/>
          <w:szCs w:val="20"/>
        </w:rPr>
        <w:t xml:space="preserve">&lt;&lt; </w:t>
      </w:r>
      <w:r w:rsidR="00B235D2" w:rsidRPr="00C70DBA">
        <w:rPr>
          <w:b/>
          <w:bCs/>
          <w:szCs w:val="20"/>
        </w:rPr>
        <w:t xml:space="preserve">Substance </w:t>
      </w:r>
      <w:r w:rsidR="00B235D2">
        <w:rPr>
          <w:b/>
          <w:bCs/>
          <w:szCs w:val="20"/>
        </w:rPr>
        <w:t xml:space="preserve">A </w:t>
      </w:r>
      <w:r w:rsidR="00B235D2" w:rsidRPr="00C70DBA">
        <w:rPr>
          <w:b/>
          <w:bCs/>
          <w:szCs w:val="20"/>
        </w:rPr>
        <w:t>name</w:t>
      </w:r>
      <w:r w:rsidR="00B235D2">
        <w:rPr>
          <w:b/>
          <w:bCs/>
          <w:szCs w:val="20"/>
        </w:rPr>
        <w:t xml:space="preserve">(s) (both BoSS and precise ingredient substance if required) </w:t>
      </w:r>
      <w:r w:rsidRPr="002315D1">
        <w:rPr>
          <w:b/>
          <w:bCs/>
          <w:szCs w:val="20"/>
        </w:rPr>
        <w:t>and Strength A</w:t>
      </w:r>
      <w:r w:rsidRPr="002315D1">
        <w:rPr>
          <w:szCs w:val="20"/>
        </w:rPr>
        <w:t>&gt;&gt;</w:t>
      </w:r>
      <w:r w:rsidR="00B235D2">
        <w:rPr>
          <w:szCs w:val="20"/>
        </w:rPr>
        <w:t xml:space="preserve"> </w:t>
      </w:r>
      <w:r w:rsidR="00B235D2" w:rsidRPr="00B235D2">
        <w:rPr>
          <w:b/>
          <w:szCs w:val="20"/>
        </w:rPr>
        <w:t>&lt;&lt;and&gt;&gt;</w:t>
      </w:r>
      <w:r w:rsidRPr="002315D1">
        <w:rPr>
          <w:szCs w:val="20"/>
        </w:rPr>
        <w:t xml:space="preserve">  </w:t>
      </w:r>
      <w:r w:rsidRPr="002315D1">
        <w:rPr>
          <w:b/>
          <w:bCs/>
          <w:szCs w:val="20"/>
        </w:rPr>
        <w:t xml:space="preserve">&lt;&lt; </w:t>
      </w:r>
      <w:r w:rsidR="00B235D2" w:rsidRPr="00C70DBA">
        <w:rPr>
          <w:b/>
          <w:bCs/>
          <w:szCs w:val="20"/>
        </w:rPr>
        <w:t xml:space="preserve">Substance </w:t>
      </w:r>
      <w:r w:rsidR="00B235D2">
        <w:rPr>
          <w:b/>
          <w:bCs/>
          <w:szCs w:val="20"/>
        </w:rPr>
        <w:t xml:space="preserve">B </w:t>
      </w:r>
      <w:r w:rsidR="00B235D2" w:rsidRPr="00C70DBA">
        <w:rPr>
          <w:b/>
          <w:bCs/>
          <w:szCs w:val="20"/>
        </w:rPr>
        <w:t>name</w:t>
      </w:r>
      <w:r w:rsidR="00B235D2">
        <w:rPr>
          <w:b/>
          <w:bCs/>
          <w:szCs w:val="20"/>
        </w:rPr>
        <w:t xml:space="preserve">(s) (both BoSS and precise ingredient substance if required) </w:t>
      </w:r>
      <w:r w:rsidRPr="002315D1">
        <w:rPr>
          <w:b/>
          <w:bCs/>
          <w:szCs w:val="20"/>
        </w:rPr>
        <w:t>and Strength B</w:t>
      </w:r>
      <w:r w:rsidRPr="002315D1">
        <w:rPr>
          <w:szCs w:val="20"/>
        </w:rPr>
        <w:t>&gt;&gt;  &lt;&lt;</w:t>
      </w:r>
      <w:r w:rsidRPr="002315D1">
        <w:rPr>
          <w:b/>
          <w:szCs w:val="20"/>
        </w:rPr>
        <w:t xml:space="preserve">Dose </w:t>
      </w:r>
      <w:r w:rsidRPr="002315D1">
        <w:rPr>
          <w:b/>
          <w:bCs/>
          <w:szCs w:val="20"/>
        </w:rPr>
        <w:t>Form&gt;&gt;</w:t>
      </w:r>
      <w:r w:rsidRPr="002315D1">
        <w:rPr>
          <w:szCs w:val="20"/>
        </w:rPr>
        <w:t xml:space="preserve">   </w:t>
      </w:r>
    </w:p>
    <w:p w14:paraId="1074CACB" w14:textId="332C4B74" w:rsidR="00292D0B" w:rsidRDefault="00292D0B" w:rsidP="00292D0B">
      <w:pPr>
        <w:pStyle w:val="Caption"/>
        <w:keepNext/>
      </w:pPr>
      <w:r>
        <w:t xml:space="preserve">Table </w:t>
      </w:r>
      <w:fldSimple w:instr=" SEQ Table \* ARABIC ">
        <w:r w:rsidR="00666CE2">
          <w:rPr>
            <w:noProof/>
          </w:rPr>
          <w:t>8</w:t>
        </w:r>
      </w:fldSimple>
      <w:r>
        <w:t xml:space="preserve">: </w:t>
      </w:r>
      <w:r w:rsidRPr="003253A3">
        <w:t xml:space="preserve">The components required to build a </w:t>
      </w:r>
      <w:r>
        <w:t>multi-</w:t>
      </w:r>
      <w:r w:rsidRPr="003253A3">
        <w:t>ingredient NTP</w:t>
      </w:r>
    </w:p>
    <w:tbl>
      <w:tblPr>
        <w:tblW w:w="7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0"/>
        <w:gridCol w:w="2280"/>
      </w:tblGrid>
      <w:tr w:rsidR="002315D1" w14:paraId="1F603D6F" w14:textId="77777777" w:rsidTr="00F83528">
        <w:trPr>
          <w:trHeight w:val="290"/>
        </w:trPr>
        <w:tc>
          <w:tcPr>
            <w:tcW w:w="5660" w:type="dxa"/>
            <w:shd w:val="clear" w:color="auto" w:fill="E2EFD9" w:themeFill="accent6" w:themeFillTint="33"/>
            <w:noWrap/>
            <w:vAlign w:val="bottom"/>
            <w:hideMark/>
          </w:tcPr>
          <w:p w14:paraId="5650F983" w14:textId="77777777" w:rsidR="002315D1" w:rsidRDefault="002315D1" w:rsidP="00BA4329">
            <w:pPr>
              <w:rPr>
                <w:rFonts w:ascii="Calibri" w:hAnsi="Calibri" w:cs="Calibri"/>
                <w:b/>
                <w:bCs/>
                <w:color w:val="000000"/>
                <w:lang w:eastAsia="en-GB"/>
              </w:rPr>
            </w:pPr>
            <w:r>
              <w:rPr>
                <w:rFonts w:ascii="Calibri" w:hAnsi="Calibri" w:cs="Calibri"/>
                <w:b/>
                <w:bCs/>
                <w:color w:val="000000"/>
              </w:rPr>
              <w:t>Substance and Strength</w:t>
            </w:r>
          </w:p>
        </w:tc>
        <w:tc>
          <w:tcPr>
            <w:tcW w:w="2280" w:type="dxa"/>
            <w:shd w:val="clear" w:color="auto" w:fill="E2EFD9" w:themeFill="accent6" w:themeFillTint="33"/>
            <w:noWrap/>
            <w:vAlign w:val="bottom"/>
            <w:hideMark/>
          </w:tcPr>
          <w:p w14:paraId="7B810315" w14:textId="77777777" w:rsidR="002315D1" w:rsidRDefault="002315D1" w:rsidP="00BA4329">
            <w:pPr>
              <w:rPr>
                <w:rFonts w:ascii="Calibri" w:hAnsi="Calibri" w:cs="Calibri"/>
                <w:b/>
                <w:bCs/>
                <w:color w:val="000000"/>
              </w:rPr>
            </w:pPr>
            <w:r>
              <w:rPr>
                <w:rFonts w:ascii="Calibri" w:hAnsi="Calibri" w:cs="Calibri"/>
                <w:b/>
                <w:bCs/>
                <w:color w:val="000000"/>
              </w:rPr>
              <w:t>Dose form</w:t>
            </w:r>
          </w:p>
        </w:tc>
      </w:tr>
      <w:tr w:rsidR="002315D1" w14:paraId="4ACCBF46" w14:textId="77777777" w:rsidTr="002315D1">
        <w:trPr>
          <w:trHeight w:val="290"/>
        </w:trPr>
        <w:tc>
          <w:tcPr>
            <w:tcW w:w="5660" w:type="dxa"/>
            <w:shd w:val="clear" w:color="auto" w:fill="auto"/>
            <w:noWrap/>
            <w:vAlign w:val="bottom"/>
            <w:hideMark/>
          </w:tcPr>
          <w:p w14:paraId="4A218817" w14:textId="2B123069" w:rsidR="002315D1" w:rsidRDefault="002315D1" w:rsidP="00BA4329">
            <w:pPr>
              <w:rPr>
                <w:rFonts w:ascii="Calibri" w:hAnsi="Calibri" w:cs="Calibri"/>
                <w:color w:val="000000"/>
              </w:rPr>
            </w:pPr>
            <w:r>
              <w:rPr>
                <w:rFonts w:ascii="Calibri" w:hAnsi="Calibri" w:cs="Calibri"/>
                <w:color w:val="000000"/>
              </w:rPr>
              <w:t xml:space="preserve">amoxicillin </w:t>
            </w:r>
            <w:r w:rsidR="00B235D2">
              <w:rPr>
                <w:rFonts w:ascii="Calibri" w:hAnsi="Calibri" w:cs="Calibri"/>
                <w:color w:val="000000"/>
              </w:rPr>
              <w:t xml:space="preserve">(amoxicillin trihydrate) </w:t>
            </w:r>
            <w:r>
              <w:rPr>
                <w:rFonts w:ascii="Calibri" w:hAnsi="Calibri" w:cs="Calibri"/>
                <w:color w:val="000000"/>
              </w:rPr>
              <w:t>250 mg and clavulanic acid 125 mg</w:t>
            </w:r>
          </w:p>
        </w:tc>
        <w:tc>
          <w:tcPr>
            <w:tcW w:w="2280" w:type="dxa"/>
            <w:shd w:val="clear" w:color="auto" w:fill="auto"/>
            <w:noWrap/>
            <w:vAlign w:val="bottom"/>
            <w:hideMark/>
          </w:tcPr>
          <w:p w14:paraId="036EC01D" w14:textId="3C34A23A" w:rsidR="002315D1" w:rsidRDefault="00B235D2" w:rsidP="00BA4329">
            <w:pPr>
              <w:rPr>
                <w:rFonts w:ascii="Calibri" w:hAnsi="Calibri" w:cs="Calibri"/>
                <w:color w:val="000000"/>
              </w:rPr>
            </w:pPr>
            <w:r>
              <w:rPr>
                <w:rFonts w:ascii="Calibri" w:hAnsi="Calibri" w:cs="Calibri"/>
                <w:color w:val="000000"/>
              </w:rPr>
              <w:t>o</w:t>
            </w:r>
            <w:r w:rsidR="002315D1">
              <w:rPr>
                <w:rFonts w:ascii="Calibri" w:hAnsi="Calibri" w:cs="Calibri"/>
                <w:color w:val="000000"/>
              </w:rPr>
              <w:t>ral tablet</w:t>
            </w:r>
          </w:p>
        </w:tc>
      </w:tr>
      <w:tr w:rsidR="002315D1" w14:paraId="655B4D30" w14:textId="77777777" w:rsidTr="002315D1">
        <w:trPr>
          <w:trHeight w:val="290"/>
        </w:trPr>
        <w:tc>
          <w:tcPr>
            <w:tcW w:w="5660" w:type="dxa"/>
            <w:shd w:val="clear" w:color="auto" w:fill="auto"/>
            <w:noWrap/>
            <w:vAlign w:val="bottom"/>
            <w:hideMark/>
          </w:tcPr>
          <w:p w14:paraId="2BD2B6C0" w14:textId="74582606" w:rsidR="002315D1" w:rsidRDefault="002315D1" w:rsidP="003E017B">
            <w:pPr>
              <w:rPr>
                <w:rFonts w:ascii="Calibri" w:hAnsi="Calibri" w:cs="Calibri"/>
                <w:color w:val="000000"/>
              </w:rPr>
            </w:pPr>
            <w:r>
              <w:rPr>
                <w:rFonts w:ascii="Calibri" w:hAnsi="Calibri" w:cs="Calibri"/>
                <w:color w:val="000000"/>
              </w:rPr>
              <w:t xml:space="preserve">amoxicillin </w:t>
            </w:r>
            <w:r w:rsidR="00B235D2">
              <w:rPr>
                <w:rFonts w:ascii="Calibri" w:hAnsi="Calibri" w:cs="Calibri"/>
                <w:color w:val="000000"/>
              </w:rPr>
              <w:t xml:space="preserve">(amoxicillin trihydrate) </w:t>
            </w:r>
            <w:r>
              <w:rPr>
                <w:rFonts w:ascii="Calibri" w:hAnsi="Calibri" w:cs="Calibri"/>
                <w:color w:val="000000"/>
              </w:rPr>
              <w:t xml:space="preserve">250 mg per  5 mL </w:t>
            </w:r>
            <w:r w:rsidR="003E017B">
              <w:rPr>
                <w:rFonts w:ascii="Calibri" w:hAnsi="Calibri" w:cs="Calibri"/>
                <w:color w:val="000000"/>
              </w:rPr>
              <w:t>and</w:t>
            </w:r>
            <w:r>
              <w:rPr>
                <w:rFonts w:ascii="Calibri" w:hAnsi="Calibri" w:cs="Calibri"/>
                <w:color w:val="000000"/>
              </w:rPr>
              <w:t xml:space="preserve"> clavulanic acid 125 mg per 5 mL</w:t>
            </w:r>
          </w:p>
        </w:tc>
        <w:tc>
          <w:tcPr>
            <w:tcW w:w="2280" w:type="dxa"/>
            <w:shd w:val="clear" w:color="auto" w:fill="auto"/>
            <w:noWrap/>
            <w:vAlign w:val="bottom"/>
            <w:hideMark/>
          </w:tcPr>
          <w:p w14:paraId="4DB9A0D1" w14:textId="227A9B2F" w:rsidR="002315D1" w:rsidRDefault="00B235D2" w:rsidP="00BA4329">
            <w:pPr>
              <w:rPr>
                <w:rFonts w:ascii="Calibri" w:hAnsi="Calibri" w:cs="Calibri"/>
                <w:color w:val="000000"/>
              </w:rPr>
            </w:pPr>
            <w:r>
              <w:rPr>
                <w:rFonts w:ascii="Calibri" w:hAnsi="Calibri" w:cs="Calibri"/>
                <w:color w:val="000000"/>
              </w:rPr>
              <w:t>o</w:t>
            </w:r>
            <w:r w:rsidR="002315D1">
              <w:rPr>
                <w:rFonts w:ascii="Calibri" w:hAnsi="Calibri" w:cs="Calibri"/>
                <w:color w:val="000000"/>
              </w:rPr>
              <w:t>ral solution</w:t>
            </w:r>
          </w:p>
        </w:tc>
      </w:tr>
      <w:tr w:rsidR="002315D1" w14:paraId="055CCA49" w14:textId="77777777" w:rsidTr="002315D1">
        <w:trPr>
          <w:trHeight w:val="290"/>
        </w:trPr>
        <w:tc>
          <w:tcPr>
            <w:tcW w:w="5660" w:type="dxa"/>
            <w:shd w:val="clear" w:color="auto" w:fill="auto"/>
            <w:noWrap/>
            <w:vAlign w:val="bottom"/>
            <w:hideMark/>
          </w:tcPr>
          <w:p w14:paraId="7AAD0D6A" w14:textId="03F9734F" w:rsidR="002315D1" w:rsidRDefault="002315D1" w:rsidP="003E017B">
            <w:pPr>
              <w:rPr>
                <w:rFonts w:ascii="Calibri" w:hAnsi="Calibri" w:cs="Calibri"/>
                <w:color w:val="000000"/>
              </w:rPr>
            </w:pPr>
            <w:r>
              <w:rPr>
                <w:rFonts w:ascii="Calibri" w:hAnsi="Calibri" w:cs="Calibri"/>
                <w:color w:val="000000"/>
              </w:rPr>
              <w:t xml:space="preserve">amlodipine </w:t>
            </w:r>
            <w:r w:rsidR="00B235D2">
              <w:rPr>
                <w:rFonts w:ascii="Calibri" w:hAnsi="Calibri" w:cs="Calibri"/>
                <w:color w:val="000000"/>
              </w:rPr>
              <w:t xml:space="preserve">(amlodipine besylate) </w:t>
            </w:r>
            <w:r>
              <w:rPr>
                <w:rFonts w:ascii="Calibri" w:hAnsi="Calibri" w:cs="Calibri"/>
                <w:color w:val="000000"/>
              </w:rPr>
              <w:t xml:space="preserve">10 mg </w:t>
            </w:r>
            <w:r w:rsidR="003E017B">
              <w:rPr>
                <w:rFonts w:ascii="Calibri" w:hAnsi="Calibri" w:cs="Calibri"/>
                <w:color w:val="000000"/>
              </w:rPr>
              <w:t>and</w:t>
            </w:r>
            <w:r w:rsidR="00FF152B">
              <w:rPr>
                <w:rFonts w:ascii="Calibri" w:hAnsi="Calibri" w:cs="Calibri"/>
                <w:color w:val="000000"/>
              </w:rPr>
              <w:t xml:space="preserve"> </w:t>
            </w:r>
            <w:r>
              <w:rPr>
                <w:rFonts w:ascii="Calibri" w:hAnsi="Calibri" w:cs="Calibri"/>
                <w:color w:val="000000"/>
              </w:rPr>
              <w:t xml:space="preserve">atorvastatin </w:t>
            </w:r>
            <w:r w:rsidR="00B235D2">
              <w:rPr>
                <w:rFonts w:ascii="Calibri" w:hAnsi="Calibri" w:cs="Calibri"/>
                <w:color w:val="000000"/>
              </w:rPr>
              <w:t xml:space="preserve">(atorvastatin calcium) </w:t>
            </w:r>
            <w:r>
              <w:rPr>
                <w:rFonts w:ascii="Calibri" w:hAnsi="Calibri" w:cs="Calibri"/>
                <w:color w:val="000000"/>
              </w:rPr>
              <w:t>20 mg</w:t>
            </w:r>
          </w:p>
        </w:tc>
        <w:tc>
          <w:tcPr>
            <w:tcW w:w="2280" w:type="dxa"/>
            <w:shd w:val="clear" w:color="auto" w:fill="auto"/>
            <w:noWrap/>
            <w:vAlign w:val="bottom"/>
            <w:hideMark/>
          </w:tcPr>
          <w:p w14:paraId="5BE899B0" w14:textId="1B45EB1F" w:rsidR="002315D1" w:rsidRDefault="00B235D2" w:rsidP="00BA4329">
            <w:pPr>
              <w:rPr>
                <w:rFonts w:ascii="Calibri" w:hAnsi="Calibri" w:cs="Calibri"/>
                <w:color w:val="000000"/>
              </w:rPr>
            </w:pPr>
            <w:r>
              <w:rPr>
                <w:rFonts w:ascii="Calibri" w:hAnsi="Calibri" w:cs="Calibri"/>
                <w:color w:val="000000"/>
              </w:rPr>
              <w:t>o</w:t>
            </w:r>
            <w:r w:rsidR="002315D1">
              <w:rPr>
                <w:rFonts w:ascii="Calibri" w:hAnsi="Calibri" w:cs="Calibri"/>
                <w:color w:val="000000"/>
              </w:rPr>
              <w:t>ral tablet</w:t>
            </w:r>
          </w:p>
        </w:tc>
      </w:tr>
    </w:tbl>
    <w:p w14:paraId="53C901B9" w14:textId="1303965C" w:rsidR="002315D1" w:rsidRPr="003B0E26" w:rsidRDefault="002315D1" w:rsidP="002315D1">
      <w:r w:rsidRPr="003B0E26">
        <w:t xml:space="preserve">Here </w:t>
      </w:r>
      <w:r>
        <w:t>are</w:t>
      </w:r>
      <w:r w:rsidRPr="003B0E26">
        <w:t xml:space="preserve"> the applicable NTP</w:t>
      </w:r>
      <w:r>
        <w:t>s</w:t>
      </w:r>
      <w:r w:rsidR="008E09CA">
        <w:t xml:space="preserve"> for the above examples:</w:t>
      </w:r>
    </w:p>
    <w:p w14:paraId="615400AE" w14:textId="2AFC9E33" w:rsidR="002315D1" w:rsidRPr="002315D1" w:rsidRDefault="002315D1" w:rsidP="00ED0D34">
      <w:pPr>
        <w:pStyle w:val="ListParagraph"/>
        <w:numPr>
          <w:ilvl w:val="0"/>
          <w:numId w:val="16"/>
        </w:numPr>
      </w:pPr>
      <w:r>
        <w:rPr>
          <w:rFonts w:ascii="Calibri" w:hAnsi="Calibri" w:cs="Calibri"/>
          <w:color w:val="000000"/>
        </w:rPr>
        <w:t xml:space="preserve">amoxicillin </w:t>
      </w:r>
      <w:r w:rsidR="00B235D2">
        <w:rPr>
          <w:rFonts w:ascii="Calibri" w:hAnsi="Calibri" w:cs="Calibri"/>
          <w:color w:val="000000"/>
        </w:rPr>
        <w:t xml:space="preserve">(amoxicillin trihydrate) </w:t>
      </w:r>
      <w:r>
        <w:rPr>
          <w:rFonts w:ascii="Calibri" w:hAnsi="Calibri" w:cs="Calibri"/>
          <w:color w:val="000000"/>
        </w:rPr>
        <w:t>250 mg and clavulanic acid 125 mg oral tablet</w:t>
      </w:r>
    </w:p>
    <w:p w14:paraId="6EAAF151" w14:textId="384DC592" w:rsidR="002315D1" w:rsidRPr="002315D1" w:rsidRDefault="002315D1" w:rsidP="00ED0D34">
      <w:pPr>
        <w:pStyle w:val="ListParagraph"/>
        <w:numPr>
          <w:ilvl w:val="0"/>
          <w:numId w:val="16"/>
        </w:numPr>
      </w:pPr>
      <w:r>
        <w:rPr>
          <w:rFonts w:ascii="Calibri" w:hAnsi="Calibri" w:cs="Calibri"/>
          <w:color w:val="000000"/>
        </w:rPr>
        <w:t xml:space="preserve">amoxicillin </w:t>
      </w:r>
      <w:r w:rsidR="00B235D2">
        <w:rPr>
          <w:rFonts w:ascii="Calibri" w:hAnsi="Calibri" w:cs="Calibri"/>
          <w:color w:val="000000"/>
        </w:rPr>
        <w:t xml:space="preserve">(amoxicillin trihydrate) </w:t>
      </w:r>
      <w:r>
        <w:rPr>
          <w:rFonts w:ascii="Calibri" w:hAnsi="Calibri" w:cs="Calibri"/>
          <w:color w:val="000000"/>
        </w:rPr>
        <w:t xml:space="preserve">250 mg </w:t>
      </w:r>
      <w:r w:rsidR="00AA3B2D">
        <w:rPr>
          <w:rFonts w:ascii="Calibri" w:hAnsi="Calibri" w:cs="Calibri"/>
          <w:color w:val="000000"/>
        </w:rPr>
        <w:t>per 5</w:t>
      </w:r>
      <w:r>
        <w:rPr>
          <w:rFonts w:ascii="Calibri" w:hAnsi="Calibri" w:cs="Calibri"/>
          <w:color w:val="000000"/>
        </w:rPr>
        <w:t xml:space="preserve"> mL and clavulanic acid 125 mg per 5 mL oral solution</w:t>
      </w:r>
    </w:p>
    <w:p w14:paraId="2EF8B606" w14:textId="678035F1" w:rsidR="002315D1" w:rsidRPr="00FF152B" w:rsidRDefault="002315D1" w:rsidP="00ED0D34">
      <w:pPr>
        <w:pStyle w:val="ListParagraph"/>
        <w:numPr>
          <w:ilvl w:val="0"/>
          <w:numId w:val="16"/>
        </w:numPr>
      </w:pPr>
      <w:r>
        <w:rPr>
          <w:rFonts w:ascii="Calibri" w:hAnsi="Calibri" w:cs="Calibri"/>
          <w:color w:val="000000"/>
        </w:rPr>
        <w:t xml:space="preserve">amlodipine </w:t>
      </w:r>
      <w:r w:rsidR="00B235D2">
        <w:rPr>
          <w:rFonts w:ascii="Calibri" w:hAnsi="Calibri" w:cs="Calibri"/>
          <w:color w:val="000000"/>
        </w:rPr>
        <w:t xml:space="preserve">(amlodipine besylate) </w:t>
      </w:r>
      <w:r>
        <w:rPr>
          <w:rFonts w:ascii="Calibri" w:hAnsi="Calibri" w:cs="Calibri"/>
          <w:color w:val="000000"/>
        </w:rPr>
        <w:t xml:space="preserve">10 mg and atorvastatin </w:t>
      </w:r>
      <w:r w:rsidR="00B235D2">
        <w:rPr>
          <w:rFonts w:ascii="Calibri" w:hAnsi="Calibri" w:cs="Calibri"/>
          <w:color w:val="000000"/>
        </w:rPr>
        <w:t xml:space="preserve">(atorvastatin calcium) </w:t>
      </w:r>
      <w:r>
        <w:rPr>
          <w:rFonts w:ascii="Calibri" w:hAnsi="Calibri" w:cs="Calibri"/>
          <w:color w:val="000000"/>
        </w:rPr>
        <w:t>20 mg</w:t>
      </w:r>
      <w:r w:rsidR="00FF152B">
        <w:rPr>
          <w:rFonts w:ascii="Calibri" w:hAnsi="Calibri" w:cs="Calibri"/>
          <w:color w:val="000000"/>
        </w:rPr>
        <w:t xml:space="preserve"> oral tablet</w:t>
      </w:r>
    </w:p>
    <w:p w14:paraId="166BD8ED" w14:textId="6082D2B0" w:rsidR="00FF152B" w:rsidRDefault="00FF152B" w:rsidP="00FF152B">
      <w:r>
        <w:t>The following rules will be applied to all multi-ingredient NTPs</w:t>
      </w:r>
      <w:r w:rsidR="008E09CA">
        <w:t>:</w:t>
      </w:r>
    </w:p>
    <w:p w14:paraId="426DC048" w14:textId="6EE634D3" w:rsidR="00FF152B" w:rsidRDefault="00FF152B" w:rsidP="00ED0D34">
      <w:pPr>
        <w:pStyle w:val="ListParagraph"/>
        <w:numPr>
          <w:ilvl w:val="0"/>
          <w:numId w:val="17"/>
        </w:numPr>
        <w:spacing w:line="256" w:lineRule="auto"/>
      </w:pPr>
      <w:r>
        <w:t xml:space="preserve"> “and” will be used as the conjunction between each active in</w:t>
      </w:r>
      <w:r w:rsidR="008E09CA">
        <w:t>gredient substance and strength;</w:t>
      </w:r>
    </w:p>
    <w:p w14:paraId="07766F3D" w14:textId="393FC4A2" w:rsidR="00FF152B" w:rsidRDefault="00FF152B" w:rsidP="00ED0D34">
      <w:pPr>
        <w:pStyle w:val="ListParagraph"/>
        <w:numPr>
          <w:ilvl w:val="0"/>
          <w:numId w:val="17"/>
        </w:numPr>
      </w:pPr>
      <w:r>
        <w:t>The order of active ingredient substances in a multi-ingr</w:t>
      </w:r>
      <w:r w:rsidR="008E09CA">
        <w:t>edient NTP wi</w:t>
      </w:r>
      <w:r w:rsidR="00486DD3">
        <w:t>ll</w:t>
      </w:r>
      <w:r w:rsidR="008E09CA">
        <w:t xml:space="preserve"> be alphabetical</w:t>
      </w:r>
    </w:p>
    <w:p w14:paraId="23D5BC3C" w14:textId="77777777" w:rsidR="004747B3" w:rsidRDefault="004747B3" w:rsidP="009932AD">
      <w:pPr>
        <w:pStyle w:val="Heading2"/>
      </w:pPr>
      <w:bookmarkStart w:id="47" w:name="_Toc476299319"/>
      <w:r>
        <w:t>Compounded Methadone</w:t>
      </w:r>
      <w:bookmarkEnd w:id="47"/>
    </w:p>
    <w:p w14:paraId="59A3000B" w14:textId="3D63B6FD" w:rsidR="004747B3" w:rsidRDefault="00700E36" w:rsidP="004747B3">
      <w:r>
        <w:t xml:space="preserve">Due to the complex prescribing and dispensing requirements surrounding compounded methadone, special care has been taken to ensure the guidelines align.  </w:t>
      </w:r>
      <w:r w:rsidR="004747B3">
        <w:t>An environmental scan was conducted of Canadian methadone prescribing and dispensing standards, provincial and territorial formularies, as well</w:t>
      </w:r>
      <w:r>
        <w:t xml:space="preserve"> as ISMP recommendations</w:t>
      </w:r>
      <w:r w:rsidR="004747B3">
        <w:t xml:space="preserve">.  </w:t>
      </w:r>
    </w:p>
    <w:p w14:paraId="5D459351" w14:textId="3EBB49DE" w:rsidR="004747B3" w:rsidRDefault="004747B3" w:rsidP="004747B3">
      <w:r>
        <w:t xml:space="preserve">Methadone </w:t>
      </w:r>
      <w:r w:rsidR="00B235D2">
        <w:t xml:space="preserve">oral </w:t>
      </w:r>
      <w:r>
        <w:t xml:space="preserve">solution is available as manufactured products or it can be compounded from methadone powder.  The form in which methadone </w:t>
      </w:r>
      <w:r w:rsidR="00B235D2">
        <w:t xml:space="preserve">oral </w:t>
      </w:r>
      <w:r>
        <w:t xml:space="preserve">solution is dispensed varies across jurisdictions based on prescribing and dispensing standards, as well as product coverage on provincial/territorial formularies.  The prescriber may or may not be aware </w:t>
      </w:r>
      <w:r w:rsidR="00700E36">
        <w:t xml:space="preserve">when </w:t>
      </w:r>
      <w:r>
        <w:t xml:space="preserve">the pharmacy is </w:t>
      </w:r>
      <w:r w:rsidR="00700E36">
        <w:t>required to dispens</w:t>
      </w:r>
      <w:r w:rsidR="00486DD3">
        <w:t>e</w:t>
      </w:r>
      <w:r>
        <w:t xml:space="preserve"> a compounded methadone</w:t>
      </w:r>
      <w:r w:rsidR="00486DD3">
        <w:t xml:space="preserve"> product</w:t>
      </w:r>
      <w:r>
        <w:t>.</w:t>
      </w:r>
    </w:p>
    <w:p w14:paraId="3EE06CEF" w14:textId="320DA18A" w:rsidR="00FB2A10" w:rsidRDefault="00760D32" w:rsidP="00760D32">
      <w:r>
        <w:t>In all Canadian jurisdictions, prescribers are not required to specify if a methadone</w:t>
      </w:r>
      <w:r w:rsidR="00B235D2">
        <w:t xml:space="preserve"> oral</w:t>
      </w:r>
      <w:r>
        <w:t xml:space="preserve"> solution needs to be compounded.  Only the methadone ingredient with the dose (e.g. methadone solution, </w:t>
      </w:r>
      <w:r>
        <w:lastRenderedPageBreak/>
        <w:t>50 mg daily</w:t>
      </w:r>
      <w:r w:rsidRPr="009D4579">
        <w:t>)</w:t>
      </w:r>
      <w:r>
        <w:t xml:space="preserve"> needs to be indicated</w:t>
      </w:r>
      <w:r w:rsidRPr="009D4579">
        <w:t xml:space="preserve">.  </w:t>
      </w:r>
      <w:r w:rsidR="00FB2A10">
        <w:t>T</w:t>
      </w:r>
      <w:r w:rsidRPr="009D4579">
        <w:t>he Therapeutic Moiety level</w:t>
      </w:r>
      <w:r w:rsidR="00FB2A10">
        <w:t xml:space="preserve"> can be used </w:t>
      </w:r>
      <w:r w:rsidRPr="009D4579">
        <w:t>for specifying compounded methadone at this time</w:t>
      </w:r>
      <w:r>
        <w:t xml:space="preserve">.  </w:t>
      </w:r>
    </w:p>
    <w:p w14:paraId="334B5F80" w14:textId="7E238568" w:rsidR="004747B3" w:rsidRDefault="00FB2A10" w:rsidP="004747B3">
      <w:pPr>
        <w:ind w:left="360"/>
      </w:pPr>
      <w:r w:rsidRPr="005A4A57">
        <w:rPr>
          <w:noProof/>
          <w:lang w:val="en-CA" w:eastAsia="en-CA"/>
        </w:rPr>
        <mc:AlternateContent>
          <mc:Choice Requires="wps">
            <w:drawing>
              <wp:anchor distT="0" distB="0" distL="114300" distR="114300" simplePos="0" relativeHeight="251667456" behindDoc="0" locked="0" layoutInCell="1" allowOverlap="1" wp14:anchorId="0222C8F6" wp14:editId="190DBB8A">
                <wp:simplePos x="0" y="0"/>
                <wp:positionH relativeFrom="column">
                  <wp:posOffset>3065780</wp:posOffset>
                </wp:positionH>
                <wp:positionV relativeFrom="paragraph">
                  <wp:posOffset>59690</wp:posOffset>
                </wp:positionV>
                <wp:extent cx="2333625" cy="438150"/>
                <wp:effectExtent l="0" t="0" r="9525" b="0"/>
                <wp:wrapNone/>
                <wp:docPr id="7"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33362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288E5" w14:textId="77777777" w:rsidR="00B44648" w:rsidRDefault="00B44648" w:rsidP="004747B3">
                            <w:pPr>
                              <w:pStyle w:val="NormalWeb"/>
                              <w:spacing w:before="0" w:beforeAutospacing="0" w:after="0" w:afterAutospacing="0"/>
                              <w:jc w:val="center"/>
                              <w:rPr>
                                <w:rFonts w:asciiTheme="majorHAnsi" w:eastAsia="MS PGothic" w:hAnsi="Cambria" w:cstheme="majorBidi"/>
                                <w:color w:val="FF0000"/>
                                <w:kern w:val="24"/>
                                <w:szCs w:val="56"/>
                                <w:lang w:val="en-GB"/>
                              </w:rPr>
                            </w:pPr>
                            <w:r w:rsidRPr="00855B35">
                              <w:rPr>
                                <w:rFonts w:asciiTheme="majorHAnsi" w:eastAsia="MS PGothic" w:hAnsi="Cambria" w:cstheme="majorBidi"/>
                                <w:b/>
                                <w:color w:val="FF0000"/>
                                <w:kern w:val="24"/>
                                <w:sz w:val="28"/>
                                <w:szCs w:val="56"/>
                                <w:lang w:val="en-GB"/>
                              </w:rPr>
                              <w:t>NTP</w:t>
                            </w:r>
                          </w:p>
                          <w:p w14:paraId="5AEA7AAD" w14:textId="77777777" w:rsidR="00B44648" w:rsidRPr="005A4A57" w:rsidRDefault="00B44648" w:rsidP="004747B3">
                            <w:pPr>
                              <w:pStyle w:val="NormalWeb"/>
                              <w:spacing w:before="0" w:beforeAutospacing="0" w:after="0" w:afterAutospacing="0"/>
                              <w:jc w:val="center"/>
                              <w:rPr>
                                <w:sz w:val="8"/>
                              </w:rPr>
                            </w:pPr>
                            <w:r w:rsidRPr="005A4A57">
                              <w:rPr>
                                <w:rFonts w:asciiTheme="majorHAnsi" w:eastAsia="MS PGothic" w:hAnsi="Cambria" w:cstheme="majorBidi"/>
                                <w:color w:val="FF0000"/>
                                <w:kern w:val="24"/>
                                <w:szCs w:val="56"/>
                                <w:lang w:val="en-GB"/>
                              </w:rPr>
                              <w:t xml:space="preserve">methadone </w:t>
                            </w:r>
                            <w:r>
                              <w:rPr>
                                <w:rFonts w:asciiTheme="majorHAnsi" w:eastAsia="MS PGothic" w:hAnsi="Cambria" w:cstheme="majorBidi"/>
                                <w:color w:val="FF0000"/>
                                <w:kern w:val="24"/>
                                <w:szCs w:val="56"/>
                                <w:lang w:val="en-GB"/>
                              </w:rPr>
                              <w:t>e</w:t>
                            </w:r>
                            <w:r w:rsidRPr="005A4A57">
                              <w:rPr>
                                <w:rFonts w:asciiTheme="majorHAnsi" w:eastAsia="MS PGothic" w:hAnsi="Cambria" w:cstheme="majorBidi"/>
                                <w:color w:val="FF0000"/>
                                <w:kern w:val="24"/>
                                <w:szCs w:val="56"/>
                                <w:lang w:val="en-GB"/>
                              </w:rPr>
                              <w:t>xample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2C8F6" id="Title 1" o:spid="_x0000_s1026" style="position:absolute;left:0;text-align:left;margin-left:241.4pt;margin-top:4.7pt;width:183.75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" filled="f" stroked="f">
                <v:path arrowok="t"/>
                <o:lock v:ext="edit" grouping="t"/>
                <v:textbox inset="0,0,0,0">
                  <w:txbxContent>
                    <w:p w14:paraId="2F2288E5" w14:textId="77777777" w:rsidR="00B44648" w:rsidRDefault="00B44648" w:rsidP="004747B3">
                      <w:pPr>
                        <w:pStyle w:val="NormalWeb"/>
                        <w:spacing w:before="0" w:beforeAutospacing="0" w:after="0" w:afterAutospacing="0"/>
                        <w:jc w:val="center"/>
                        <w:rPr>
                          <w:rFonts w:asciiTheme="majorHAnsi" w:eastAsia="MS PGothic" w:hAnsi="Cambria" w:cstheme="majorBidi"/>
                          <w:color w:val="FF0000"/>
                          <w:kern w:val="24"/>
                          <w:szCs w:val="56"/>
                          <w:lang w:val="en-GB"/>
                        </w:rPr>
                      </w:pPr>
                      <w:r w:rsidRPr="00855B35">
                        <w:rPr>
                          <w:rFonts w:asciiTheme="majorHAnsi" w:eastAsia="MS PGothic" w:hAnsi="Cambria" w:cstheme="majorBidi"/>
                          <w:b/>
                          <w:color w:val="FF0000"/>
                          <w:kern w:val="24"/>
                          <w:sz w:val="28"/>
                          <w:szCs w:val="56"/>
                          <w:lang w:val="en-GB"/>
                        </w:rPr>
                        <w:t>NTP</w:t>
                      </w:r>
                    </w:p>
                    <w:p w14:paraId="5AEA7AAD" w14:textId="77777777" w:rsidR="00B44648" w:rsidRPr="005A4A57" w:rsidRDefault="00B44648" w:rsidP="004747B3">
                      <w:pPr>
                        <w:pStyle w:val="NormalWeb"/>
                        <w:spacing w:before="0" w:beforeAutospacing="0" w:after="0" w:afterAutospacing="0"/>
                        <w:jc w:val="center"/>
                        <w:rPr>
                          <w:sz w:val="8"/>
                        </w:rPr>
                      </w:pPr>
                      <w:r w:rsidRPr="005A4A57">
                        <w:rPr>
                          <w:rFonts w:asciiTheme="majorHAnsi" w:eastAsia="MS PGothic" w:hAnsi="Cambria" w:cstheme="majorBidi"/>
                          <w:color w:val="FF0000"/>
                          <w:kern w:val="24"/>
                          <w:szCs w:val="56"/>
                          <w:lang w:val="en-GB"/>
                        </w:rPr>
                        <w:t xml:space="preserve">methadone </w:t>
                      </w:r>
                      <w:r>
                        <w:rPr>
                          <w:rFonts w:asciiTheme="majorHAnsi" w:eastAsia="MS PGothic" w:hAnsi="Cambria" w:cstheme="majorBidi"/>
                          <w:color w:val="FF0000"/>
                          <w:kern w:val="24"/>
                          <w:szCs w:val="56"/>
                          <w:lang w:val="en-GB"/>
                        </w:rPr>
                        <w:t>e</w:t>
                      </w:r>
                      <w:r w:rsidRPr="005A4A57">
                        <w:rPr>
                          <w:rFonts w:asciiTheme="majorHAnsi" w:eastAsia="MS PGothic" w:hAnsi="Cambria" w:cstheme="majorBidi"/>
                          <w:color w:val="FF0000"/>
                          <w:kern w:val="24"/>
                          <w:szCs w:val="56"/>
                          <w:lang w:val="en-GB"/>
                        </w:rPr>
                        <w:t>xample</w:t>
                      </w:r>
                    </w:p>
                  </w:txbxContent>
                </v:textbox>
              </v:rect>
            </w:pict>
          </mc:Fallback>
        </mc:AlternateContent>
      </w:r>
      <w:r w:rsidR="004747B3" w:rsidRPr="005A4A57">
        <w:rPr>
          <w:noProof/>
          <w:lang w:val="en-CA" w:eastAsia="en-CA"/>
        </w:rPr>
        <mc:AlternateContent>
          <mc:Choice Requires="wps">
            <w:drawing>
              <wp:anchor distT="0" distB="0" distL="114300" distR="114300" simplePos="0" relativeHeight="251670528" behindDoc="0" locked="0" layoutInCell="1" allowOverlap="1" wp14:anchorId="3AE32654" wp14:editId="51E9FFF8">
                <wp:simplePos x="0" y="0"/>
                <wp:positionH relativeFrom="column">
                  <wp:posOffset>-276934</wp:posOffset>
                </wp:positionH>
                <wp:positionV relativeFrom="paragraph">
                  <wp:posOffset>51907</wp:posOffset>
                </wp:positionV>
                <wp:extent cx="3348355" cy="615315"/>
                <wp:effectExtent l="0" t="0" r="0" b="0"/>
                <wp:wrapNone/>
                <wp:docPr id="30" name="TextBox 29"/>
                <wp:cNvGraphicFramePr/>
                <a:graphic xmlns:a="http://schemas.openxmlformats.org/drawingml/2006/main">
                  <a:graphicData uri="http://schemas.microsoft.com/office/word/2010/wordprocessingShape">
                    <wps:wsp>
                      <wps:cNvSpPr txBox="1"/>
                      <wps:spPr>
                        <a:xfrm>
                          <a:off x="0" y="0"/>
                          <a:ext cx="3348355" cy="615315"/>
                        </a:xfrm>
                        <a:prstGeom prst="rect">
                          <a:avLst/>
                        </a:prstGeom>
                        <a:noFill/>
                      </wps:spPr>
                      <wps:txbx>
                        <w:txbxContent>
                          <w:p w14:paraId="3B37B7E6" w14:textId="77777777" w:rsidR="00B44648" w:rsidRDefault="00B44648" w:rsidP="004747B3">
                            <w:pPr>
                              <w:pStyle w:val="NormalWeb"/>
                              <w:spacing w:before="0" w:beforeAutospacing="0" w:after="0" w:afterAutospacing="0"/>
                              <w:rPr>
                                <w:rFonts w:asciiTheme="minorHAnsi" w:hAnsi="Calibri" w:cstheme="minorBidi"/>
                                <w:b/>
                                <w:bCs/>
                                <w:color w:val="000000" w:themeColor="text1"/>
                                <w:kern w:val="24"/>
                                <w:sz w:val="28"/>
                                <w:szCs w:val="36"/>
                                <w:lang w:val="en-US"/>
                              </w:rPr>
                            </w:pPr>
                            <w:r w:rsidRPr="005A4A57">
                              <w:rPr>
                                <w:rFonts w:asciiTheme="minorHAnsi" w:hAnsi="Calibri" w:cstheme="minorBidi"/>
                                <w:b/>
                                <w:bCs/>
                                <w:color w:val="000000" w:themeColor="text1"/>
                                <w:kern w:val="24"/>
                                <w:sz w:val="28"/>
                                <w:szCs w:val="36"/>
                                <w:lang w:val="en-US"/>
                              </w:rPr>
                              <w:t>Therapeutic Moiety</w:t>
                            </w:r>
                          </w:p>
                          <w:p w14:paraId="6396C9D8" w14:textId="77777777" w:rsidR="00B44648" w:rsidRPr="00855B35" w:rsidRDefault="00B44648" w:rsidP="004747B3">
                            <w:pPr>
                              <w:pStyle w:val="NormalWeb"/>
                              <w:spacing w:before="0" w:beforeAutospacing="0" w:after="0" w:afterAutospacing="0"/>
                              <w:rPr>
                                <w:sz w:val="18"/>
                              </w:rPr>
                            </w:pPr>
                            <w:r w:rsidRPr="00855B35">
                              <w:rPr>
                                <w:rFonts w:asciiTheme="minorHAnsi" w:hAnsi="Calibri" w:cstheme="minorBidi"/>
                                <w:bCs/>
                                <w:color w:val="000000" w:themeColor="text1"/>
                                <w:kern w:val="24"/>
                                <w:szCs w:val="36"/>
                                <w:lang w:val="en-US"/>
                              </w:rPr>
                              <w:t>methadone example</w:t>
                            </w: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type w14:anchorId="3AE32654" id="_x0000_t202" coordsize="21600,21600" o:spt="202" path="m,l,21600r21600,l21600,xe">
                <v:stroke joinstyle="miter"/>
                <v:path gradientshapeok="t" o:connecttype="rect"/>
              </v:shapetype>
              <v:shape id="TextBox 29" o:spid="_x0000_s1027" type="#_x0000_t202" style="position:absolute;left:0;text-align:left;margin-left:-21.8pt;margin-top:4.1pt;width:263.65pt;height:48.4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" filled="f" stroked="f">
                <v:textbox style="mso-fit-shape-to-text:t">
                  <w:txbxContent>
                    <w:p w14:paraId="3B37B7E6" w14:textId="77777777" w:rsidR="00B44648" w:rsidRDefault="00B44648" w:rsidP="004747B3">
                      <w:pPr>
                        <w:pStyle w:val="NormalWeb"/>
                        <w:spacing w:before="0" w:beforeAutospacing="0" w:after="0" w:afterAutospacing="0"/>
                        <w:rPr>
                          <w:rFonts w:asciiTheme="minorHAnsi" w:hAnsi="Calibri" w:cstheme="minorBidi"/>
                          <w:b/>
                          <w:bCs/>
                          <w:color w:val="000000" w:themeColor="text1"/>
                          <w:kern w:val="24"/>
                          <w:sz w:val="28"/>
                          <w:szCs w:val="36"/>
                          <w:lang w:val="en-US"/>
                        </w:rPr>
                      </w:pPr>
                      <w:r w:rsidRPr="005A4A57">
                        <w:rPr>
                          <w:rFonts w:asciiTheme="minorHAnsi" w:hAnsi="Calibri" w:cstheme="minorBidi"/>
                          <w:b/>
                          <w:bCs/>
                          <w:color w:val="000000" w:themeColor="text1"/>
                          <w:kern w:val="24"/>
                          <w:sz w:val="28"/>
                          <w:szCs w:val="36"/>
                          <w:lang w:val="en-US"/>
                        </w:rPr>
                        <w:t>Therapeutic Moiety</w:t>
                      </w:r>
                    </w:p>
                    <w:p w14:paraId="6396C9D8" w14:textId="77777777" w:rsidR="00B44648" w:rsidRPr="00855B35" w:rsidRDefault="00B44648" w:rsidP="004747B3">
                      <w:pPr>
                        <w:pStyle w:val="NormalWeb"/>
                        <w:spacing w:before="0" w:beforeAutospacing="0" w:after="0" w:afterAutospacing="0"/>
                        <w:rPr>
                          <w:sz w:val="18"/>
                        </w:rPr>
                      </w:pPr>
                      <w:r w:rsidRPr="00855B35">
                        <w:rPr>
                          <w:rFonts w:asciiTheme="minorHAnsi" w:hAnsi="Calibri" w:cstheme="minorBidi"/>
                          <w:bCs/>
                          <w:color w:val="000000" w:themeColor="text1"/>
                          <w:kern w:val="24"/>
                          <w:szCs w:val="36"/>
                          <w:lang w:val="en-US"/>
                        </w:rPr>
                        <w:t>methadone example</w:t>
                      </w:r>
                    </w:p>
                  </w:txbxContent>
                </v:textbox>
              </v:shape>
            </w:pict>
          </mc:Fallback>
        </mc:AlternateContent>
      </w:r>
    </w:p>
    <w:p w14:paraId="6D9B8258" w14:textId="77777777" w:rsidR="004747B3" w:rsidRDefault="004747B3" w:rsidP="004747B3"/>
    <w:p w14:paraId="01E469CD" w14:textId="319D95A1" w:rsidR="004747B3" w:rsidRDefault="00C274A9" w:rsidP="004747B3">
      <w:r w:rsidRPr="005A4A57">
        <w:rPr>
          <w:noProof/>
          <w:lang w:val="en-CA" w:eastAsia="en-CA"/>
        </w:rPr>
        <mc:AlternateContent>
          <mc:Choice Requires="wps">
            <w:drawing>
              <wp:anchor distT="0" distB="0" distL="114300" distR="114300" simplePos="0" relativeHeight="251669504" behindDoc="0" locked="0" layoutInCell="1" allowOverlap="1" wp14:anchorId="69661513" wp14:editId="513859FA">
                <wp:simplePos x="0" y="0"/>
                <wp:positionH relativeFrom="column">
                  <wp:posOffset>-255270</wp:posOffset>
                </wp:positionH>
                <wp:positionV relativeFrom="paragraph">
                  <wp:posOffset>75565</wp:posOffset>
                </wp:positionV>
                <wp:extent cx="2133600" cy="707390"/>
                <wp:effectExtent l="0" t="0" r="19050" b="16510"/>
                <wp:wrapNone/>
                <wp:docPr id="29" name="Rectangle 28"/>
                <wp:cNvGraphicFramePr/>
                <a:graphic xmlns:a="http://schemas.openxmlformats.org/drawingml/2006/main">
                  <a:graphicData uri="http://schemas.microsoft.com/office/word/2010/wordprocessingShape">
                    <wps:wsp>
                      <wps:cNvSpPr/>
                      <wps:spPr>
                        <a:xfrm>
                          <a:off x="0" y="0"/>
                          <a:ext cx="2133600" cy="707390"/>
                        </a:xfrm>
                        <a:prstGeom prst="rect">
                          <a:avLst/>
                        </a:prstGeom>
                        <a:solidFill>
                          <a:schemeClr val="tx2">
                            <a:lumMod val="20000"/>
                            <a:lumOff val="8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2277B1" w14:textId="77777777" w:rsidR="00B44648" w:rsidRPr="005A4A57" w:rsidRDefault="00B44648" w:rsidP="004747B3">
                            <w:pPr>
                              <w:pStyle w:val="NormalWeb"/>
                              <w:spacing w:before="0" w:beforeAutospacing="0" w:after="0" w:afterAutospacing="0"/>
                              <w:rPr>
                                <w:sz w:val="22"/>
                              </w:rPr>
                            </w:pPr>
                            <w:r w:rsidRPr="005A4A57">
                              <w:rPr>
                                <w:rFonts w:asciiTheme="minorHAnsi" w:hAnsi="Calibri" w:cstheme="minorBidi"/>
                                <w:color w:val="000000" w:themeColor="text1"/>
                                <w:kern w:val="24"/>
                                <w:szCs w:val="28"/>
                                <w:lang w:val="en-GB"/>
                              </w:rPr>
                              <w:t xml:space="preserve">code: </w:t>
                            </w:r>
                            <w:r>
                              <w:rPr>
                                <w:rFonts w:asciiTheme="minorHAnsi" w:hAnsi="Calibri" w:cstheme="minorBidi"/>
                                <w:color w:val="000000" w:themeColor="text1"/>
                                <w:kern w:val="24"/>
                                <w:szCs w:val="28"/>
                                <w:lang w:val="en-GB"/>
                              </w:rPr>
                              <w:t>9</w:t>
                            </w:r>
                            <w:r w:rsidRPr="005A4A57">
                              <w:rPr>
                                <w:rFonts w:asciiTheme="minorHAnsi" w:hAnsi="Calibri" w:cstheme="minorBidi"/>
                                <w:color w:val="000000" w:themeColor="text1"/>
                                <w:kern w:val="24"/>
                                <w:szCs w:val="28"/>
                                <w:lang w:val="en-GB"/>
                              </w:rPr>
                              <w:t>23456987</w:t>
                            </w:r>
                          </w:p>
                          <w:p w14:paraId="3F5688DC" w14:textId="77777777" w:rsidR="00B44648" w:rsidRPr="005A4A57" w:rsidRDefault="00B44648" w:rsidP="004747B3">
                            <w:pPr>
                              <w:pStyle w:val="NormalWeb"/>
                              <w:spacing w:before="0" w:beforeAutospacing="0" w:after="0" w:afterAutospacing="0"/>
                              <w:rPr>
                                <w:sz w:val="22"/>
                              </w:rPr>
                            </w:pPr>
                            <w:r>
                              <w:rPr>
                                <w:rFonts w:asciiTheme="minorHAnsi" w:hAnsi="Calibri" w:cstheme="minorBidi"/>
                                <w:color w:val="000000" w:themeColor="text1"/>
                                <w:kern w:val="24"/>
                                <w:szCs w:val="28"/>
                                <w:lang w:val="en-GB"/>
                              </w:rPr>
                              <w:t>Formal n</w:t>
                            </w:r>
                            <w:r w:rsidRPr="005A4A57">
                              <w:rPr>
                                <w:rFonts w:asciiTheme="minorHAnsi" w:hAnsi="Calibri" w:cstheme="minorBidi"/>
                                <w:color w:val="000000" w:themeColor="text1"/>
                                <w:kern w:val="24"/>
                                <w:szCs w:val="28"/>
                                <w:lang w:val="en-GB"/>
                              </w:rPr>
                              <w:t>ame: methadone</w:t>
                            </w:r>
                            <w:r>
                              <w:rPr>
                                <w:rFonts w:asciiTheme="minorHAnsi" w:hAnsi="Calibri" w:cstheme="minorBidi"/>
                                <w:color w:val="000000" w:themeColor="text1"/>
                                <w:kern w:val="24"/>
                                <w:szCs w:val="28"/>
                                <w:lang w:val="en-GB"/>
                              </w:rPr>
                              <w:t xml:space="preserve"> </w:t>
                            </w:r>
                          </w:p>
                          <w:p w14:paraId="75CD254D" w14:textId="77777777" w:rsidR="00B44648" w:rsidRPr="005A4A57" w:rsidRDefault="00B44648" w:rsidP="004747B3">
                            <w:pPr>
                              <w:pStyle w:val="NormalWeb"/>
                              <w:spacing w:before="0" w:beforeAutospacing="0" w:after="0" w:afterAutospacing="0"/>
                              <w:rPr>
                                <w:sz w:val="22"/>
                              </w:rPr>
                            </w:pPr>
                            <w:r w:rsidRPr="005A4A57">
                              <w:rPr>
                                <w:rFonts w:asciiTheme="minorHAnsi" w:hAnsi="Calibri" w:cstheme="minorBidi"/>
                                <w:color w:val="000000" w:themeColor="text1"/>
                                <w:kern w:val="24"/>
                                <w:szCs w:val="28"/>
                                <w:lang w:val="en-GB"/>
                              </w:rPr>
                              <w:t>Status: available</w:t>
                            </w:r>
                          </w:p>
                        </w:txbxContent>
                      </wps:txbx>
                      <wps:bodyPr wrap="square" rtlCol="0" anchor="t" anchorCtr="0">
                        <a:noAutofit/>
                      </wps:bodyPr>
                    </wps:wsp>
                  </a:graphicData>
                </a:graphic>
                <wp14:sizeRelH relativeFrom="margin">
                  <wp14:pctWidth>0</wp14:pctWidth>
                </wp14:sizeRelH>
                <wp14:sizeRelV relativeFrom="margin">
                  <wp14:pctHeight>0</wp14:pctHeight>
                </wp14:sizeRelV>
              </wp:anchor>
            </w:drawing>
          </mc:Choice>
          <mc:Fallback>
            <w:pict>
              <v:rect w14:anchorId="69661513" id="Rectangle 28" o:spid="_x0000_s1028" style="position:absolute;margin-left:-20.1pt;margin-top:5.95pt;width:168pt;height:5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" fillcolor="#d5dce4 [671]" strokecolor="#538135 [2409]" strokeweight="1pt">
                <v:textbox>
                  <w:txbxContent>
                    <w:p w14:paraId="422277B1" w14:textId="77777777" w:rsidR="00B44648" w:rsidRPr="005A4A57" w:rsidRDefault="00B44648" w:rsidP="004747B3">
                      <w:pPr>
                        <w:pStyle w:val="NormalWeb"/>
                        <w:spacing w:before="0" w:beforeAutospacing="0" w:after="0" w:afterAutospacing="0"/>
                        <w:rPr>
                          <w:sz w:val="22"/>
                        </w:rPr>
                      </w:pPr>
                      <w:r w:rsidRPr="005A4A57">
                        <w:rPr>
                          <w:rFonts w:asciiTheme="minorHAnsi" w:hAnsi="Calibri" w:cstheme="minorBidi"/>
                          <w:color w:val="000000" w:themeColor="text1"/>
                          <w:kern w:val="24"/>
                          <w:szCs w:val="28"/>
                          <w:lang w:val="en-GB"/>
                        </w:rPr>
                        <w:t xml:space="preserve">code: </w:t>
                      </w:r>
                      <w:r>
                        <w:rPr>
                          <w:rFonts w:asciiTheme="minorHAnsi" w:hAnsi="Calibri" w:cstheme="minorBidi"/>
                          <w:color w:val="000000" w:themeColor="text1"/>
                          <w:kern w:val="24"/>
                          <w:szCs w:val="28"/>
                          <w:lang w:val="en-GB"/>
                        </w:rPr>
                        <w:t>9</w:t>
                      </w:r>
                      <w:r w:rsidRPr="005A4A57">
                        <w:rPr>
                          <w:rFonts w:asciiTheme="minorHAnsi" w:hAnsi="Calibri" w:cstheme="minorBidi"/>
                          <w:color w:val="000000" w:themeColor="text1"/>
                          <w:kern w:val="24"/>
                          <w:szCs w:val="28"/>
                          <w:lang w:val="en-GB"/>
                        </w:rPr>
                        <w:t>23456987</w:t>
                      </w:r>
                    </w:p>
                    <w:p w14:paraId="3F5688DC" w14:textId="77777777" w:rsidR="00B44648" w:rsidRPr="005A4A57" w:rsidRDefault="00B44648" w:rsidP="004747B3">
                      <w:pPr>
                        <w:pStyle w:val="NormalWeb"/>
                        <w:spacing w:before="0" w:beforeAutospacing="0" w:after="0" w:afterAutospacing="0"/>
                        <w:rPr>
                          <w:sz w:val="22"/>
                        </w:rPr>
                      </w:pPr>
                      <w:r>
                        <w:rPr>
                          <w:rFonts w:asciiTheme="minorHAnsi" w:hAnsi="Calibri" w:cstheme="minorBidi"/>
                          <w:color w:val="000000" w:themeColor="text1"/>
                          <w:kern w:val="24"/>
                          <w:szCs w:val="28"/>
                          <w:lang w:val="en-GB"/>
                        </w:rPr>
                        <w:t>Formal n</w:t>
                      </w:r>
                      <w:r w:rsidRPr="005A4A57">
                        <w:rPr>
                          <w:rFonts w:asciiTheme="minorHAnsi" w:hAnsi="Calibri" w:cstheme="minorBidi"/>
                          <w:color w:val="000000" w:themeColor="text1"/>
                          <w:kern w:val="24"/>
                          <w:szCs w:val="28"/>
                          <w:lang w:val="en-GB"/>
                        </w:rPr>
                        <w:t>ame: methadone</w:t>
                      </w:r>
                      <w:r>
                        <w:rPr>
                          <w:rFonts w:asciiTheme="minorHAnsi" w:hAnsi="Calibri" w:cstheme="minorBidi"/>
                          <w:color w:val="000000" w:themeColor="text1"/>
                          <w:kern w:val="24"/>
                          <w:szCs w:val="28"/>
                          <w:lang w:val="en-GB"/>
                        </w:rPr>
                        <w:t xml:space="preserve"> </w:t>
                      </w:r>
                    </w:p>
                    <w:p w14:paraId="75CD254D" w14:textId="77777777" w:rsidR="00B44648" w:rsidRPr="005A4A57" w:rsidRDefault="00B44648" w:rsidP="004747B3">
                      <w:pPr>
                        <w:pStyle w:val="NormalWeb"/>
                        <w:spacing w:before="0" w:beforeAutospacing="0" w:after="0" w:afterAutospacing="0"/>
                        <w:rPr>
                          <w:sz w:val="22"/>
                        </w:rPr>
                      </w:pPr>
                      <w:r w:rsidRPr="005A4A57">
                        <w:rPr>
                          <w:rFonts w:asciiTheme="minorHAnsi" w:hAnsi="Calibri" w:cstheme="minorBidi"/>
                          <w:color w:val="000000" w:themeColor="text1"/>
                          <w:kern w:val="24"/>
                          <w:szCs w:val="28"/>
                          <w:lang w:val="en-GB"/>
                        </w:rPr>
                        <w:t>Status: available</w:t>
                      </w:r>
                    </w:p>
                  </w:txbxContent>
                </v:textbox>
              </v:rect>
            </w:pict>
          </mc:Fallback>
        </mc:AlternateContent>
      </w:r>
      <w:r w:rsidR="00FB2A10" w:rsidRPr="005A4A57">
        <w:rPr>
          <w:noProof/>
          <w:lang w:val="en-CA" w:eastAsia="en-CA"/>
        </w:rPr>
        <mc:AlternateContent>
          <mc:Choice Requires="wps">
            <w:drawing>
              <wp:anchor distT="0" distB="0" distL="114300" distR="114300" simplePos="0" relativeHeight="251668480" behindDoc="0" locked="0" layoutInCell="1" allowOverlap="1" wp14:anchorId="0FD5DFD5" wp14:editId="0581FCC3">
                <wp:simplePos x="0" y="0"/>
                <wp:positionH relativeFrom="column">
                  <wp:posOffset>3251835</wp:posOffset>
                </wp:positionH>
                <wp:positionV relativeFrom="paragraph">
                  <wp:posOffset>7620</wp:posOffset>
                </wp:positionV>
                <wp:extent cx="2286000" cy="771525"/>
                <wp:effectExtent l="0" t="0" r="19050" b="28575"/>
                <wp:wrapNone/>
                <wp:docPr id="10" name="Rectangle 4"/>
                <wp:cNvGraphicFramePr/>
                <a:graphic xmlns:a="http://schemas.openxmlformats.org/drawingml/2006/main">
                  <a:graphicData uri="http://schemas.microsoft.com/office/word/2010/wordprocessingShape">
                    <wps:wsp>
                      <wps:cNvSpPr/>
                      <wps:spPr>
                        <a:xfrm>
                          <a:off x="0" y="0"/>
                          <a:ext cx="2286000" cy="771525"/>
                        </a:xfrm>
                        <a:prstGeom prst="rect">
                          <a:avLst/>
                        </a:prstGeom>
                        <a:solidFill>
                          <a:srgbClr val="CCFFCC"/>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01F1E8" w14:textId="77777777" w:rsidR="00B44648" w:rsidRDefault="00B44648" w:rsidP="004747B3">
                            <w:pPr>
                              <w:pStyle w:val="NormalWeb"/>
                              <w:spacing w:before="0" w:beforeAutospacing="0" w:after="0" w:afterAutospacing="0"/>
                            </w:pPr>
                            <w:r>
                              <w:rPr>
                                <w:rFonts w:asciiTheme="minorHAnsi" w:hAnsi="Calibri" w:cstheme="minorBidi"/>
                                <w:color w:val="000000" w:themeColor="text1"/>
                                <w:kern w:val="24"/>
                                <w:sz w:val="22"/>
                                <w:szCs w:val="22"/>
                                <w:lang w:val="en-GB"/>
                              </w:rPr>
                              <w:t>code: 123456987</w:t>
                            </w:r>
                          </w:p>
                          <w:p w14:paraId="33AA0CED" w14:textId="77777777" w:rsidR="00B44648" w:rsidRDefault="00B44648" w:rsidP="004747B3">
                            <w:pPr>
                              <w:pStyle w:val="NormalWeb"/>
                              <w:spacing w:before="0" w:beforeAutospacing="0" w:after="0" w:afterAutospacing="0"/>
                            </w:pPr>
                            <w:r>
                              <w:rPr>
                                <w:rFonts w:asciiTheme="minorHAnsi" w:hAnsi="Calibri" w:cstheme="minorBidi"/>
                                <w:color w:val="000000" w:themeColor="text1"/>
                                <w:kern w:val="24"/>
                                <w:sz w:val="22"/>
                                <w:szCs w:val="22"/>
                                <w:lang w:val="en-GB"/>
                              </w:rPr>
                              <w:t>Formal name: methadone hydrochloride  10 mg per 1 mL oral solution</w:t>
                            </w:r>
                          </w:p>
                          <w:p w14:paraId="1DBEAA0E" w14:textId="77777777" w:rsidR="00B44648" w:rsidRDefault="00B44648" w:rsidP="004747B3">
                            <w:pPr>
                              <w:pStyle w:val="NormalWeb"/>
                              <w:spacing w:before="0" w:beforeAutospacing="0" w:after="0" w:afterAutospacing="0"/>
                            </w:pPr>
                            <w:r>
                              <w:rPr>
                                <w:rFonts w:asciiTheme="minorHAnsi" w:hAnsi="Calibri" w:cstheme="minorBidi"/>
                                <w:color w:val="000000" w:themeColor="text1"/>
                                <w:kern w:val="24"/>
                                <w:sz w:val="22"/>
                                <w:szCs w:val="22"/>
                                <w:lang w:val="en-GB"/>
                              </w:rPr>
                              <w:t>Status: available</w:t>
                            </w:r>
                          </w:p>
                        </w:txbxContent>
                      </wps:txbx>
                      <wps:bodyPr wrap="square" rtlCol="0" anchor="t" anchorCtr="0">
                        <a:noAutofit/>
                      </wps:bodyPr>
                    </wps:wsp>
                  </a:graphicData>
                </a:graphic>
                <wp14:sizeRelH relativeFrom="margin">
                  <wp14:pctWidth>0</wp14:pctWidth>
                </wp14:sizeRelH>
                <wp14:sizeRelV relativeFrom="margin">
                  <wp14:pctHeight>0</wp14:pctHeight>
                </wp14:sizeRelV>
              </wp:anchor>
            </w:drawing>
          </mc:Choice>
          <mc:Fallback>
            <w:pict>
              <v:rect w14:anchorId="0FD5DFD5" id="Rectangle 4" o:spid="_x0000_s1029" style="position:absolute;margin-left:256.05pt;margin-top:.6pt;width:180pt;height:6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" fillcolor="#cfc" strokecolor="#538135 [2409]" strokeweight="1pt">
                <v:textbox>
                  <w:txbxContent>
                    <w:p w14:paraId="2601F1E8" w14:textId="77777777" w:rsidR="00B44648" w:rsidRDefault="00B44648" w:rsidP="004747B3">
                      <w:pPr>
                        <w:pStyle w:val="NormalWeb"/>
                        <w:spacing w:before="0" w:beforeAutospacing="0" w:after="0" w:afterAutospacing="0"/>
                      </w:pPr>
                      <w:r>
                        <w:rPr>
                          <w:rFonts w:asciiTheme="minorHAnsi" w:hAnsi="Calibri" w:cstheme="minorBidi"/>
                          <w:color w:val="000000" w:themeColor="text1"/>
                          <w:kern w:val="24"/>
                          <w:sz w:val="22"/>
                          <w:szCs w:val="22"/>
                          <w:lang w:val="en-GB"/>
                        </w:rPr>
                        <w:t>code: 123456987</w:t>
                      </w:r>
                    </w:p>
                    <w:p w14:paraId="33AA0CED" w14:textId="77777777" w:rsidR="00B44648" w:rsidRDefault="00B44648" w:rsidP="004747B3">
                      <w:pPr>
                        <w:pStyle w:val="NormalWeb"/>
                        <w:spacing w:before="0" w:beforeAutospacing="0" w:after="0" w:afterAutospacing="0"/>
                      </w:pPr>
                      <w:r>
                        <w:rPr>
                          <w:rFonts w:asciiTheme="minorHAnsi" w:hAnsi="Calibri" w:cstheme="minorBidi"/>
                          <w:color w:val="000000" w:themeColor="text1"/>
                          <w:kern w:val="24"/>
                          <w:sz w:val="22"/>
                          <w:szCs w:val="22"/>
                          <w:lang w:val="en-GB"/>
                        </w:rPr>
                        <w:t>Formal name: methadone hydrochloride  10 mg per 1 mL oral solution</w:t>
                      </w:r>
                    </w:p>
                    <w:p w14:paraId="1DBEAA0E" w14:textId="77777777" w:rsidR="00B44648" w:rsidRDefault="00B44648" w:rsidP="004747B3">
                      <w:pPr>
                        <w:pStyle w:val="NormalWeb"/>
                        <w:spacing w:before="0" w:beforeAutospacing="0" w:after="0" w:afterAutospacing="0"/>
                      </w:pPr>
                      <w:r>
                        <w:rPr>
                          <w:rFonts w:asciiTheme="minorHAnsi" w:hAnsi="Calibri" w:cstheme="minorBidi"/>
                          <w:color w:val="000000" w:themeColor="text1"/>
                          <w:kern w:val="24"/>
                          <w:sz w:val="22"/>
                          <w:szCs w:val="22"/>
                          <w:lang w:val="en-GB"/>
                        </w:rPr>
                        <w:t>Status: available</w:t>
                      </w:r>
                    </w:p>
                  </w:txbxContent>
                </v:textbox>
              </v:rect>
            </w:pict>
          </mc:Fallback>
        </mc:AlternateContent>
      </w:r>
    </w:p>
    <w:p w14:paraId="32BB8C74" w14:textId="5B917AD8" w:rsidR="004747B3" w:rsidRDefault="00C50A0E" w:rsidP="004747B3">
      <w:r w:rsidRPr="005A4A57">
        <w:rPr>
          <w:noProof/>
          <w:lang w:val="en-CA" w:eastAsia="en-CA"/>
        </w:rPr>
        <mc:AlternateContent>
          <mc:Choice Requires="wps">
            <w:drawing>
              <wp:anchor distT="0" distB="0" distL="114300" distR="114300" simplePos="0" relativeHeight="251671552" behindDoc="0" locked="0" layoutInCell="1" allowOverlap="1" wp14:anchorId="4E214ED8" wp14:editId="772294A5">
                <wp:simplePos x="0" y="0"/>
                <wp:positionH relativeFrom="column">
                  <wp:posOffset>1880235</wp:posOffset>
                </wp:positionH>
                <wp:positionV relativeFrom="paragraph">
                  <wp:posOffset>208280</wp:posOffset>
                </wp:positionV>
                <wp:extent cx="1371600" cy="0"/>
                <wp:effectExtent l="0" t="76200" r="19050" b="114300"/>
                <wp:wrapNone/>
                <wp:docPr id="34" name="Straight Arrow Connector 33"/>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E641D0" id="_x0000_t32" coordsize="21600,21600" o:spt="32" o:oned="t" path="m,l21600,21600e" filled="f">
                <v:path arrowok="t" fillok="f" o:connecttype="none"/>
                <o:lock v:ext="edit" shapetype="t"/>
              </v:shapetype>
              <v:shape id="Straight Arrow Connector 33" o:spid="_x0000_s1026" type="#_x0000_t32" style="position:absolute;margin-left:148.05pt;margin-top:16.4pt;width:108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" strokecolor="#5b9bd5 [3204]" strokeweight=".5pt">
                <v:stroke endarrow="open" joinstyle="miter"/>
              </v:shape>
            </w:pict>
          </mc:Fallback>
        </mc:AlternateContent>
      </w:r>
    </w:p>
    <w:p w14:paraId="600813B6" w14:textId="0044698A" w:rsidR="004747B3" w:rsidRDefault="004747B3" w:rsidP="000A5307">
      <w:pPr>
        <w:keepNext/>
      </w:pPr>
    </w:p>
    <w:p w14:paraId="30E9083B" w14:textId="2F793253" w:rsidR="004747B3" w:rsidRDefault="00100B42" w:rsidP="000A5307">
      <w:pPr>
        <w:pStyle w:val="Caption"/>
      </w:pPr>
      <w:r w:rsidRPr="00304438">
        <w:t xml:space="preserve">Figure </w:t>
      </w:r>
      <w:fldSimple w:instr=" SEQ Figure \* ARABIC ">
        <w:r w:rsidR="00834136" w:rsidRPr="00304438">
          <w:rPr>
            <w:noProof/>
          </w:rPr>
          <w:t>7</w:t>
        </w:r>
      </w:fldSimple>
      <w:r w:rsidRPr="00304438">
        <w:t>: An Example for Methadone products</w:t>
      </w:r>
    </w:p>
    <w:p w14:paraId="578C7976" w14:textId="77777777" w:rsidR="00905CBB" w:rsidRPr="00905CBB" w:rsidRDefault="00905CBB" w:rsidP="00905CBB"/>
    <w:p w14:paraId="482A19FB" w14:textId="77777777" w:rsidR="000C5982" w:rsidRPr="00F83528" w:rsidRDefault="00FF152B" w:rsidP="00F83528">
      <w:pPr>
        <w:pStyle w:val="Heading1"/>
      </w:pPr>
      <w:bookmarkStart w:id="48" w:name="_Toc476136047"/>
      <w:bookmarkStart w:id="49" w:name="_Toc476136514"/>
      <w:bookmarkStart w:id="50" w:name="_Toc476158640"/>
      <w:bookmarkStart w:id="51" w:name="_Toc476136048"/>
      <w:bookmarkStart w:id="52" w:name="_Toc476136515"/>
      <w:bookmarkStart w:id="53" w:name="_Toc476158641"/>
      <w:bookmarkStart w:id="54" w:name="_Toc476136049"/>
      <w:bookmarkStart w:id="55" w:name="_Toc476136516"/>
      <w:bookmarkStart w:id="56" w:name="_Toc476158642"/>
      <w:bookmarkStart w:id="57" w:name="_Manufactured_Product_(MP)"/>
      <w:bookmarkStart w:id="58" w:name="_Toc476299320"/>
      <w:bookmarkEnd w:id="48"/>
      <w:bookmarkEnd w:id="49"/>
      <w:bookmarkEnd w:id="50"/>
      <w:bookmarkEnd w:id="51"/>
      <w:bookmarkEnd w:id="52"/>
      <w:bookmarkEnd w:id="53"/>
      <w:bookmarkEnd w:id="54"/>
      <w:bookmarkEnd w:id="55"/>
      <w:bookmarkEnd w:id="56"/>
      <w:bookmarkEnd w:id="57"/>
      <w:r w:rsidRPr="00F83528">
        <w:t>Manufactured Product (</w:t>
      </w:r>
      <w:r w:rsidR="000C5982" w:rsidRPr="00F83528">
        <w:t>MP</w:t>
      </w:r>
      <w:r w:rsidRPr="00F83528">
        <w:t>)</w:t>
      </w:r>
      <w:r w:rsidR="000C5982" w:rsidRPr="00F83528">
        <w:t xml:space="preserve"> Formal Name Pattern</w:t>
      </w:r>
      <w:bookmarkEnd w:id="58"/>
    </w:p>
    <w:p w14:paraId="61109703" w14:textId="2AFF4BDA" w:rsidR="00FF152B" w:rsidRDefault="00FF152B" w:rsidP="00FF152B">
      <w:pPr>
        <w:spacing w:line="256" w:lineRule="auto"/>
        <w:rPr>
          <w:color w:val="000000"/>
        </w:rPr>
      </w:pPr>
      <w:r>
        <w:rPr>
          <w:color w:val="000000"/>
        </w:rPr>
        <w:t xml:space="preserve">A correct and unambiguous </w:t>
      </w:r>
      <w:r w:rsidR="00954792">
        <w:rPr>
          <w:color w:val="000000"/>
        </w:rPr>
        <w:t>formal name</w:t>
      </w:r>
      <w:r>
        <w:rPr>
          <w:color w:val="000000"/>
        </w:rPr>
        <w:t xml:space="preserve"> for the MP will enable </w:t>
      </w:r>
      <w:r>
        <w:t xml:space="preserve">vendor </w:t>
      </w:r>
      <w:r>
        <w:rPr>
          <w:color w:val="000000"/>
        </w:rPr>
        <w:t>mapping</w:t>
      </w:r>
      <w:r>
        <w:t xml:space="preserve"> to their local content.  </w:t>
      </w:r>
    </w:p>
    <w:p w14:paraId="547E2934" w14:textId="2F242C96" w:rsidR="00FF152B" w:rsidRPr="00A02401" w:rsidRDefault="00954792" w:rsidP="00A02401">
      <w:pPr>
        <w:spacing w:line="256" w:lineRule="auto"/>
        <w:rPr>
          <w:color w:val="000000"/>
        </w:rPr>
      </w:pPr>
      <w:r w:rsidRPr="00A02401">
        <w:rPr>
          <w:color w:val="000000"/>
        </w:rPr>
        <w:t>Formal naming</w:t>
      </w:r>
      <w:r w:rsidR="00FF152B" w:rsidRPr="00A02401">
        <w:rPr>
          <w:color w:val="000000"/>
        </w:rPr>
        <w:t xml:space="preserve"> rules will be consistent with the rules documented for the</w:t>
      </w:r>
      <w:r w:rsidR="00C33971" w:rsidRPr="00A02401">
        <w:rPr>
          <w:color w:val="000000"/>
        </w:rPr>
        <w:t xml:space="preserve"> NTP for the</w:t>
      </w:r>
      <w:r w:rsidR="00FF152B" w:rsidRPr="00A02401">
        <w:rPr>
          <w:color w:val="000000"/>
        </w:rPr>
        <w:t xml:space="preserve"> </w:t>
      </w:r>
      <w:r w:rsidR="00A02401" w:rsidRPr="00A02401">
        <w:rPr>
          <w:color w:val="000000"/>
        </w:rPr>
        <w:t xml:space="preserve">active ingredient substance(s) and strength(s) and dose form </w:t>
      </w:r>
      <w:r w:rsidR="00FF152B" w:rsidRPr="00A02401">
        <w:rPr>
          <w:color w:val="000000"/>
        </w:rPr>
        <w:t xml:space="preserve">components: </w:t>
      </w:r>
    </w:p>
    <w:p w14:paraId="769D0B55" w14:textId="1282A2CC" w:rsidR="00C33971" w:rsidRDefault="00C33971" w:rsidP="00BA4329">
      <w:r>
        <w:t xml:space="preserve">In addition, for each MP, the DPD </w:t>
      </w:r>
      <w:r w:rsidRPr="00C33971">
        <w:t xml:space="preserve">Product Name and </w:t>
      </w:r>
      <w:r>
        <w:t xml:space="preserve">DPD </w:t>
      </w:r>
      <w:r w:rsidRPr="00C33971">
        <w:t>Company Name</w:t>
      </w:r>
      <w:r>
        <w:t xml:space="preserve"> will be part of the formal name, in the pattern described below.  The </w:t>
      </w:r>
      <w:r w:rsidRPr="00C33971">
        <w:t xml:space="preserve">case used </w:t>
      </w:r>
      <w:r>
        <w:t xml:space="preserve">for the Product Name and Company Name </w:t>
      </w:r>
      <w:r w:rsidRPr="00C33971">
        <w:t xml:space="preserve">with be </w:t>
      </w:r>
      <w:r>
        <w:t>as it is</w:t>
      </w:r>
      <w:r w:rsidRPr="00C33971">
        <w:t xml:space="preserve"> in the DPD</w:t>
      </w:r>
      <w:r>
        <w:t xml:space="preserve">, </w:t>
      </w:r>
      <w:r w:rsidRPr="00C33971">
        <w:t xml:space="preserve">which is </w:t>
      </w:r>
      <w:r w:rsidR="00B70B77" w:rsidRPr="00C33971">
        <w:t>usually</w:t>
      </w:r>
      <w:r w:rsidRPr="00C33971">
        <w:t xml:space="preserve"> upper case</w:t>
      </w:r>
      <w:r>
        <w:t xml:space="preserve"> for both components</w:t>
      </w:r>
      <w:r w:rsidRPr="00C33971">
        <w:t>.</w:t>
      </w:r>
    </w:p>
    <w:p w14:paraId="1C0825C1" w14:textId="6A107704" w:rsidR="00BA4329" w:rsidRDefault="00BA4329" w:rsidP="00BA4329">
      <w:r>
        <w:t>The following table identifies</w:t>
      </w:r>
      <w:r w:rsidR="00715A87">
        <w:t xml:space="preserve"> </w:t>
      </w:r>
      <w:r>
        <w:t xml:space="preserve">the components </w:t>
      </w:r>
      <w:r w:rsidR="00715A87">
        <w:t>of</w:t>
      </w:r>
      <w:r>
        <w:t xml:space="preserve"> the </w:t>
      </w:r>
      <w:r w:rsidR="00C274A9">
        <w:t>MP formal</w:t>
      </w:r>
      <w:r>
        <w:t xml:space="preserve"> name.  </w:t>
      </w:r>
    </w:p>
    <w:p w14:paraId="3111C93C" w14:textId="7D7276FD" w:rsidR="00292D0B" w:rsidRDefault="00292D0B" w:rsidP="00292D0B">
      <w:pPr>
        <w:pStyle w:val="Caption"/>
        <w:keepNext/>
      </w:pPr>
      <w:r>
        <w:t xml:space="preserve">Table </w:t>
      </w:r>
      <w:fldSimple w:instr=" SEQ Table \* ARABIC ">
        <w:r w:rsidR="00666CE2">
          <w:rPr>
            <w:noProof/>
          </w:rPr>
          <w:t>9</w:t>
        </w:r>
      </w:fldSimple>
      <w:r>
        <w:t xml:space="preserve">: </w:t>
      </w:r>
      <w:r w:rsidRPr="00053CCC">
        <w:t>MP Formal Name Components and Examples</w:t>
      </w:r>
    </w:p>
    <w:tbl>
      <w:tblPr>
        <w:tblStyle w:val="TableGrid"/>
        <w:tblW w:w="0" w:type="auto"/>
        <w:tblInd w:w="-459" w:type="dxa"/>
        <w:tblLook w:val="04A0" w:firstRow="1" w:lastRow="0" w:firstColumn="1" w:lastColumn="0" w:noHBand="0" w:noVBand="1"/>
      </w:tblPr>
      <w:tblGrid>
        <w:gridCol w:w="3715"/>
        <w:gridCol w:w="2713"/>
        <w:gridCol w:w="3047"/>
      </w:tblGrid>
      <w:tr w:rsidR="00BA4329" w:rsidRPr="009F5706" w14:paraId="60C297D6" w14:textId="77777777" w:rsidTr="00A02401">
        <w:tc>
          <w:tcPr>
            <w:tcW w:w="3715" w:type="dxa"/>
            <w:shd w:val="clear" w:color="auto" w:fill="E2EFD9" w:themeFill="accent6" w:themeFillTint="33"/>
          </w:tcPr>
          <w:p w14:paraId="7F9D111C" w14:textId="491FBA87" w:rsidR="00BA4329" w:rsidRPr="009F5706" w:rsidRDefault="00C274A9" w:rsidP="00BA4329">
            <w:pPr>
              <w:rPr>
                <w:b/>
              </w:rPr>
            </w:pPr>
            <w:r>
              <w:rPr>
                <w:b/>
              </w:rPr>
              <w:t>Components</w:t>
            </w:r>
          </w:p>
        </w:tc>
        <w:tc>
          <w:tcPr>
            <w:tcW w:w="2713" w:type="dxa"/>
            <w:shd w:val="clear" w:color="auto" w:fill="E2EFD9" w:themeFill="accent6" w:themeFillTint="33"/>
          </w:tcPr>
          <w:p w14:paraId="47A6619F" w14:textId="14B2B916" w:rsidR="00BA4329" w:rsidRPr="009F5706" w:rsidRDefault="00BA4329" w:rsidP="00BA4329">
            <w:pPr>
              <w:rPr>
                <w:b/>
              </w:rPr>
            </w:pPr>
            <w:r>
              <w:rPr>
                <w:b/>
              </w:rPr>
              <w:t xml:space="preserve">Branded </w:t>
            </w:r>
            <w:r w:rsidRPr="009F5706">
              <w:rPr>
                <w:b/>
              </w:rPr>
              <w:t>Example</w:t>
            </w:r>
            <w:r w:rsidR="005172D0">
              <w:rPr>
                <w:b/>
              </w:rPr>
              <w:t xml:space="preserve"> Component</w:t>
            </w:r>
          </w:p>
        </w:tc>
        <w:tc>
          <w:tcPr>
            <w:tcW w:w="3047" w:type="dxa"/>
            <w:shd w:val="clear" w:color="auto" w:fill="E2EFD9" w:themeFill="accent6" w:themeFillTint="33"/>
          </w:tcPr>
          <w:p w14:paraId="54FBF3BE" w14:textId="2773324C" w:rsidR="00BA4329" w:rsidRPr="009F5706" w:rsidRDefault="00BA4329" w:rsidP="00C274A9">
            <w:pPr>
              <w:rPr>
                <w:b/>
              </w:rPr>
            </w:pPr>
            <w:r>
              <w:rPr>
                <w:b/>
              </w:rPr>
              <w:t>Generic Example</w:t>
            </w:r>
            <w:r w:rsidR="005172D0">
              <w:rPr>
                <w:b/>
              </w:rPr>
              <w:t xml:space="preserve"> Component</w:t>
            </w:r>
          </w:p>
        </w:tc>
      </w:tr>
      <w:tr w:rsidR="00BA4329" w:rsidRPr="009F5706" w14:paraId="1A45203D" w14:textId="77777777" w:rsidTr="00A02401">
        <w:tc>
          <w:tcPr>
            <w:tcW w:w="3715" w:type="dxa"/>
          </w:tcPr>
          <w:p w14:paraId="2447E873" w14:textId="7CEB732A" w:rsidR="00BA4329" w:rsidRPr="009F5706" w:rsidRDefault="00BA4329" w:rsidP="00A02401">
            <w:pPr>
              <w:rPr>
                <w:b/>
              </w:rPr>
            </w:pPr>
            <w:r w:rsidRPr="009F5706">
              <w:rPr>
                <w:b/>
              </w:rPr>
              <w:t xml:space="preserve">Active </w:t>
            </w:r>
            <w:r w:rsidR="00A02401">
              <w:rPr>
                <w:b/>
              </w:rPr>
              <w:t>i</w:t>
            </w:r>
            <w:r w:rsidRPr="009F5706">
              <w:rPr>
                <w:b/>
              </w:rPr>
              <w:t xml:space="preserve">ngredient </w:t>
            </w:r>
            <w:r w:rsidR="00A02401">
              <w:rPr>
                <w:b/>
              </w:rPr>
              <w:t>substance (BoSS and/or precise ingredient substance)</w:t>
            </w:r>
          </w:p>
        </w:tc>
        <w:tc>
          <w:tcPr>
            <w:tcW w:w="2713" w:type="dxa"/>
          </w:tcPr>
          <w:p w14:paraId="75AD5958" w14:textId="77777777" w:rsidR="00BA4329" w:rsidRPr="009F5706" w:rsidRDefault="00BA4329" w:rsidP="00BA4329">
            <w:r>
              <w:t>a</w:t>
            </w:r>
            <w:r w:rsidRPr="009F5706">
              <w:t>mlodipine (</w:t>
            </w:r>
            <w:r>
              <w:t xml:space="preserve">amlodipine </w:t>
            </w:r>
            <w:r w:rsidRPr="009F5706">
              <w:t>besylate)</w:t>
            </w:r>
          </w:p>
        </w:tc>
        <w:tc>
          <w:tcPr>
            <w:tcW w:w="3047" w:type="dxa"/>
          </w:tcPr>
          <w:p w14:paraId="16496F72" w14:textId="77777777" w:rsidR="00BA4329" w:rsidRDefault="00BA4329" w:rsidP="00BA4329">
            <w:r>
              <w:t>a</w:t>
            </w:r>
            <w:r w:rsidRPr="009F5706">
              <w:t xml:space="preserve">mlodipine </w:t>
            </w:r>
            <w:r>
              <w:t xml:space="preserve">(amlodipine </w:t>
            </w:r>
            <w:r w:rsidRPr="009F5706">
              <w:t>besylate</w:t>
            </w:r>
            <w:r>
              <w:t>)</w:t>
            </w:r>
          </w:p>
        </w:tc>
      </w:tr>
      <w:tr w:rsidR="00BA4329" w:rsidRPr="009F5706" w14:paraId="2FE99B3E" w14:textId="77777777" w:rsidTr="00A02401">
        <w:tc>
          <w:tcPr>
            <w:tcW w:w="3715" w:type="dxa"/>
          </w:tcPr>
          <w:p w14:paraId="68F283FF" w14:textId="77777777" w:rsidR="00BA4329" w:rsidRPr="009F5706" w:rsidRDefault="00BA4329" w:rsidP="00BA4329">
            <w:pPr>
              <w:rPr>
                <w:b/>
              </w:rPr>
            </w:pPr>
            <w:r w:rsidRPr="009F5706">
              <w:rPr>
                <w:b/>
              </w:rPr>
              <w:t>Strength</w:t>
            </w:r>
          </w:p>
        </w:tc>
        <w:tc>
          <w:tcPr>
            <w:tcW w:w="2713" w:type="dxa"/>
          </w:tcPr>
          <w:p w14:paraId="3ABEC48C" w14:textId="77777777" w:rsidR="00BA4329" w:rsidRPr="009F5706" w:rsidRDefault="00BA4329" w:rsidP="00BA4329">
            <w:r w:rsidRPr="009F5706">
              <w:t>5 mg</w:t>
            </w:r>
          </w:p>
        </w:tc>
        <w:tc>
          <w:tcPr>
            <w:tcW w:w="3047" w:type="dxa"/>
          </w:tcPr>
          <w:p w14:paraId="438712D0" w14:textId="77777777" w:rsidR="00BA4329" w:rsidRPr="009F5706" w:rsidRDefault="00BA4329" w:rsidP="00BA4329">
            <w:r>
              <w:t>5 mg</w:t>
            </w:r>
          </w:p>
        </w:tc>
      </w:tr>
      <w:tr w:rsidR="00BA4329" w:rsidRPr="009F5706" w14:paraId="1659BF3E" w14:textId="77777777" w:rsidTr="00A02401">
        <w:tc>
          <w:tcPr>
            <w:tcW w:w="3715" w:type="dxa"/>
          </w:tcPr>
          <w:p w14:paraId="2FF55FA8" w14:textId="77777777" w:rsidR="00BA4329" w:rsidRPr="009F5706" w:rsidRDefault="00BA4329" w:rsidP="00BA4329">
            <w:pPr>
              <w:rPr>
                <w:b/>
              </w:rPr>
            </w:pPr>
            <w:r w:rsidRPr="009F5706">
              <w:rPr>
                <w:b/>
              </w:rPr>
              <w:t>Product name</w:t>
            </w:r>
            <w:r>
              <w:rPr>
                <w:b/>
              </w:rPr>
              <w:t xml:space="preserve"> (from the DPD)</w:t>
            </w:r>
          </w:p>
        </w:tc>
        <w:tc>
          <w:tcPr>
            <w:tcW w:w="2713" w:type="dxa"/>
          </w:tcPr>
          <w:p w14:paraId="73638A78" w14:textId="77777777" w:rsidR="00BA4329" w:rsidRPr="009F5706" w:rsidRDefault="00BA4329" w:rsidP="00BA4329">
            <w:r w:rsidRPr="00ED69A3">
              <w:t>N</w:t>
            </w:r>
            <w:r>
              <w:t>ORVASC</w:t>
            </w:r>
          </w:p>
        </w:tc>
        <w:tc>
          <w:tcPr>
            <w:tcW w:w="3047" w:type="dxa"/>
          </w:tcPr>
          <w:p w14:paraId="4CC400A6" w14:textId="77777777" w:rsidR="00BA4329" w:rsidRPr="00ED69A3" w:rsidRDefault="00BA4329" w:rsidP="00BA4329">
            <w:r w:rsidRPr="00861317">
              <w:t>ACT AMLODIPINE</w:t>
            </w:r>
          </w:p>
        </w:tc>
      </w:tr>
      <w:tr w:rsidR="00BA4329" w:rsidRPr="009F5706" w14:paraId="0B535F00" w14:textId="77777777" w:rsidTr="00A02401">
        <w:tc>
          <w:tcPr>
            <w:tcW w:w="3715" w:type="dxa"/>
          </w:tcPr>
          <w:p w14:paraId="0C0A6653" w14:textId="77777777" w:rsidR="00BA4329" w:rsidRPr="009F5706" w:rsidRDefault="00BA4329" w:rsidP="00BA4329">
            <w:pPr>
              <w:rPr>
                <w:b/>
              </w:rPr>
            </w:pPr>
            <w:r w:rsidRPr="009F5706">
              <w:rPr>
                <w:b/>
              </w:rPr>
              <w:t xml:space="preserve">Dose form </w:t>
            </w:r>
            <w:r>
              <w:rPr>
                <w:b/>
              </w:rPr>
              <w:t>(as transformed by the rules for dose form)</w:t>
            </w:r>
          </w:p>
        </w:tc>
        <w:tc>
          <w:tcPr>
            <w:tcW w:w="2713" w:type="dxa"/>
          </w:tcPr>
          <w:p w14:paraId="0604257E" w14:textId="14198DA9" w:rsidR="00BA4329" w:rsidRPr="009F5706" w:rsidRDefault="00A02401" w:rsidP="00BA4329">
            <w:r>
              <w:t>o</w:t>
            </w:r>
            <w:r w:rsidR="00BA4329" w:rsidRPr="009F5706">
              <w:t xml:space="preserve">ral </w:t>
            </w:r>
            <w:r w:rsidR="00F41F7A">
              <w:t>tablet</w:t>
            </w:r>
          </w:p>
        </w:tc>
        <w:tc>
          <w:tcPr>
            <w:tcW w:w="3047" w:type="dxa"/>
          </w:tcPr>
          <w:p w14:paraId="681F141C" w14:textId="7794C274" w:rsidR="00BA4329" w:rsidRPr="00861317" w:rsidRDefault="00A02401" w:rsidP="00BA4329">
            <w:pPr>
              <w:rPr>
                <w:b/>
              </w:rPr>
            </w:pPr>
            <w:r>
              <w:t>o</w:t>
            </w:r>
            <w:r w:rsidR="00BA4329" w:rsidRPr="009F5706">
              <w:t xml:space="preserve">ral </w:t>
            </w:r>
            <w:r w:rsidR="00F41F7A">
              <w:t>tablet</w:t>
            </w:r>
          </w:p>
        </w:tc>
      </w:tr>
      <w:tr w:rsidR="00BA4329" w:rsidRPr="009F5706" w14:paraId="5C1217F2" w14:textId="77777777" w:rsidTr="00A02401">
        <w:tc>
          <w:tcPr>
            <w:tcW w:w="3715" w:type="dxa"/>
          </w:tcPr>
          <w:p w14:paraId="18703AE6" w14:textId="77777777" w:rsidR="00BA4329" w:rsidRPr="009F5706" w:rsidRDefault="00715A87" w:rsidP="00715A87">
            <w:pPr>
              <w:rPr>
                <w:b/>
              </w:rPr>
            </w:pPr>
            <w:r>
              <w:rPr>
                <w:b/>
              </w:rPr>
              <w:t xml:space="preserve">Company Name – (from the DPD and as provided by the medication supplier) </w:t>
            </w:r>
          </w:p>
        </w:tc>
        <w:tc>
          <w:tcPr>
            <w:tcW w:w="2713" w:type="dxa"/>
          </w:tcPr>
          <w:p w14:paraId="2490505D" w14:textId="77777777" w:rsidR="00BA4329" w:rsidRPr="009F5706" w:rsidRDefault="00BA4329" w:rsidP="00BA4329">
            <w:r w:rsidRPr="00861317">
              <w:t>PFIZER CANADA INC</w:t>
            </w:r>
            <w:r>
              <w:rPr>
                <w:rStyle w:val="apple-converted-space"/>
                <w:rFonts w:ascii="Helvetica" w:hAnsi="Helvetica"/>
                <w:color w:val="333333"/>
                <w:shd w:val="clear" w:color="auto" w:fill="F9F9F9"/>
              </w:rPr>
              <w:t> </w:t>
            </w:r>
          </w:p>
        </w:tc>
        <w:tc>
          <w:tcPr>
            <w:tcW w:w="3047" w:type="dxa"/>
          </w:tcPr>
          <w:p w14:paraId="4F67CC36" w14:textId="77777777" w:rsidR="00BA4329" w:rsidRPr="00ED69A3" w:rsidRDefault="00B44648" w:rsidP="00BA4329">
            <w:hyperlink r:id="rId22" w:tooltip="More products from this company" w:history="1">
              <w:r w:rsidR="00BA4329" w:rsidRPr="00861317">
                <w:t>ACTAVIS PHARMA COMPANY</w:t>
              </w:r>
            </w:hyperlink>
          </w:p>
        </w:tc>
      </w:tr>
    </w:tbl>
    <w:p w14:paraId="5C935843" w14:textId="77777777" w:rsidR="005172D0" w:rsidRDefault="005172D0" w:rsidP="00BA4329">
      <w:pPr>
        <w:spacing w:line="256" w:lineRule="auto"/>
        <w:rPr>
          <w:color w:val="000000"/>
        </w:rPr>
      </w:pPr>
    </w:p>
    <w:p w14:paraId="3D2D8112" w14:textId="09CA555B" w:rsidR="00BA4329" w:rsidRDefault="00A02401" w:rsidP="00BA4329">
      <w:pPr>
        <w:spacing w:line="256" w:lineRule="auto"/>
        <w:rPr>
          <w:color w:val="000000"/>
        </w:rPr>
      </w:pPr>
      <w:r>
        <w:rPr>
          <w:color w:val="000000"/>
        </w:rPr>
        <w:t>T</w:t>
      </w:r>
      <w:r w:rsidR="005172D0">
        <w:rPr>
          <w:color w:val="000000"/>
        </w:rPr>
        <w:t xml:space="preserve">he next sections </w:t>
      </w:r>
      <w:r>
        <w:rPr>
          <w:color w:val="000000"/>
        </w:rPr>
        <w:t>describe</w:t>
      </w:r>
      <w:r w:rsidR="005172D0">
        <w:rPr>
          <w:color w:val="000000"/>
        </w:rPr>
        <w:t xml:space="preserve"> how the components will be used in the MP pattern.</w:t>
      </w:r>
    </w:p>
    <w:p w14:paraId="0307DCAB" w14:textId="3C741CF1" w:rsidR="00715A87" w:rsidRPr="00F83528" w:rsidRDefault="00715A87" w:rsidP="00F83528">
      <w:pPr>
        <w:pStyle w:val="Heading2"/>
      </w:pPr>
      <w:bookmarkStart w:id="59" w:name="_Toc476299321"/>
      <w:r w:rsidRPr="00F83528">
        <w:t xml:space="preserve">Single </w:t>
      </w:r>
      <w:r w:rsidR="008E09CA">
        <w:t>I</w:t>
      </w:r>
      <w:r w:rsidRPr="00F83528">
        <w:t>ngredient MP</w:t>
      </w:r>
      <w:bookmarkEnd w:id="59"/>
    </w:p>
    <w:p w14:paraId="5FA9467D" w14:textId="0730FA9F" w:rsidR="00514C17" w:rsidRPr="00514C17" w:rsidRDefault="00514C17" w:rsidP="00514C17">
      <w:r>
        <w:t xml:space="preserve">For single ingredient </w:t>
      </w:r>
      <w:r w:rsidR="00F1072B">
        <w:t>products,</w:t>
      </w:r>
      <w:r>
        <w:t xml:space="preserve"> the pattern will be as follows:</w:t>
      </w:r>
    </w:p>
    <w:p w14:paraId="7C02165B" w14:textId="6B15BD9D" w:rsidR="00715A87" w:rsidRDefault="00715A87" w:rsidP="00715A87">
      <w:pPr>
        <w:pStyle w:val="ListParagraph"/>
        <w:ind w:left="142"/>
        <w:rPr>
          <w:b/>
        </w:rPr>
      </w:pPr>
      <w:r>
        <w:rPr>
          <w:b/>
        </w:rPr>
        <w:t>&lt;&lt;</w:t>
      </w:r>
      <w:r w:rsidRPr="00715A87">
        <w:rPr>
          <w:b/>
        </w:rPr>
        <w:t>Product name</w:t>
      </w:r>
      <w:r>
        <w:rPr>
          <w:b/>
        </w:rPr>
        <w:t>&gt;</w:t>
      </w:r>
      <w:r w:rsidR="00F1072B">
        <w:rPr>
          <w:b/>
        </w:rPr>
        <w:t>&gt; &lt;</w:t>
      </w:r>
      <w:r>
        <w:rPr>
          <w:b/>
        </w:rPr>
        <w:t>&lt;[</w:t>
      </w:r>
      <w:r w:rsidR="00DF0D79">
        <w:rPr>
          <w:b/>
        </w:rPr>
        <w:t>NTP Name</w:t>
      </w:r>
      <w:r w:rsidR="004A431B">
        <w:rPr>
          <w:b/>
        </w:rPr>
        <w:t>]</w:t>
      </w:r>
      <w:r>
        <w:rPr>
          <w:b/>
        </w:rPr>
        <w:t>&gt;&gt;</w:t>
      </w:r>
      <w:r w:rsidR="00DF0D79">
        <w:rPr>
          <w:b/>
        </w:rPr>
        <w:t xml:space="preserve"> </w:t>
      </w:r>
      <w:r>
        <w:rPr>
          <w:b/>
        </w:rPr>
        <w:t xml:space="preserve"> &lt;&lt;</w:t>
      </w:r>
      <w:r w:rsidRPr="00715A87">
        <w:rPr>
          <w:b/>
        </w:rPr>
        <w:t xml:space="preserve"> Company Name</w:t>
      </w:r>
      <w:r>
        <w:rPr>
          <w:b/>
        </w:rPr>
        <w:t>&gt;&gt;</w:t>
      </w:r>
    </w:p>
    <w:p w14:paraId="772095F2" w14:textId="77777777" w:rsidR="00DF0D79" w:rsidRDefault="00DF0D79" w:rsidP="00715A87">
      <w:pPr>
        <w:pStyle w:val="ListParagraph"/>
        <w:ind w:left="142"/>
        <w:rPr>
          <w:b/>
        </w:rPr>
      </w:pPr>
    </w:p>
    <w:p w14:paraId="38254C8A" w14:textId="77777777" w:rsidR="00DF0D79" w:rsidRPr="00543547" w:rsidRDefault="00DF0D79" w:rsidP="00DF0D79">
      <w:pPr>
        <w:pStyle w:val="ListParagraph"/>
        <w:ind w:left="0"/>
      </w:pPr>
      <w:r w:rsidRPr="00543547">
        <w:t xml:space="preserve">Formal Name Branded Example:  </w:t>
      </w:r>
    </w:p>
    <w:p w14:paraId="09F62C11" w14:textId="5CB77731" w:rsidR="00DF0D79" w:rsidRPr="00543547" w:rsidRDefault="00DF0D79" w:rsidP="00DF0D79">
      <w:pPr>
        <w:pStyle w:val="ListParagraph"/>
        <w:ind w:left="0"/>
        <w:rPr>
          <w:rStyle w:val="apple-converted-space"/>
          <w:rFonts w:ascii="Helvetica" w:hAnsi="Helvetica"/>
          <w:color w:val="333333"/>
          <w:shd w:val="clear" w:color="auto" w:fill="F9F9F9"/>
        </w:rPr>
      </w:pPr>
      <w:r w:rsidRPr="00543547">
        <w:t>NORVASC</w:t>
      </w:r>
      <w:r w:rsidRPr="00543547">
        <w:rPr>
          <w:rFonts w:ascii="Times New Roman" w:hAnsi="Times New Roman"/>
          <w:color w:val="000000"/>
        </w:rPr>
        <w:t xml:space="preserve"> [amlodipine (amlodipine besylate) 5 mg oral </w:t>
      </w:r>
      <w:r w:rsidR="00F41F7A">
        <w:rPr>
          <w:rFonts w:ascii="Times New Roman" w:hAnsi="Times New Roman"/>
          <w:color w:val="000000"/>
        </w:rPr>
        <w:t>tablet</w:t>
      </w:r>
      <w:r w:rsidRPr="00543547">
        <w:rPr>
          <w:rFonts w:ascii="Times New Roman" w:hAnsi="Times New Roman"/>
          <w:color w:val="000000"/>
        </w:rPr>
        <w:t>]</w:t>
      </w:r>
      <w:r w:rsidR="00543547" w:rsidRPr="00543547">
        <w:rPr>
          <w:rFonts w:ascii="Times New Roman" w:hAnsi="Times New Roman"/>
          <w:color w:val="000000"/>
        </w:rPr>
        <w:t xml:space="preserve"> </w:t>
      </w:r>
      <w:r w:rsidRPr="00A02401">
        <w:t>PFIZER CANADA INC</w:t>
      </w:r>
      <w:r w:rsidRPr="00543547">
        <w:rPr>
          <w:rStyle w:val="apple-converted-space"/>
          <w:rFonts w:ascii="Helvetica" w:hAnsi="Helvetica"/>
          <w:color w:val="333333"/>
          <w:shd w:val="clear" w:color="auto" w:fill="F9F9F9"/>
        </w:rPr>
        <w:t> </w:t>
      </w:r>
    </w:p>
    <w:p w14:paraId="44054B29" w14:textId="77777777" w:rsidR="00DF0D79" w:rsidRDefault="00DF0D79" w:rsidP="00DF0D79">
      <w:pPr>
        <w:pStyle w:val="ListParagraph"/>
        <w:ind w:left="0"/>
        <w:rPr>
          <w:b/>
        </w:rPr>
      </w:pPr>
    </w:p>
    <w:p w14:paraId="1A214C92" w14:textId="77777777" w:rsidR="00DF0D79" w:rsidRPr="00543547" w:rsidRDefault="00DF0D79" w:rsidP="00DF0D79">
      <w:pPr>
        <w:pStyle w:val="ListParagraph"/>
        <w:ind w:left="0"/>
        <w:rPr>
          <w:rFonts w:ascii="Times New Roman" w:hAnsi="Times New Roman"/>
        </w:rPr>
      </w:pPr>
      <w:r w:rsidRPr="00543547">
        <w:t>Formal Name Generic Manufactured Example</w:t>
      </w:r>
      <w:r w:rsidR="00543547">
        <w:t>:</w:t>
      </w:r>
      <w:r w:rsidRPr="00543547">
        <w:rPr>
          <w:rFonts w:ascii="Times New Roman" w:hAnsi="Times New Roman"/>
        </w:rPr>
        <w:t xml:space="preserve"> </w:t>
      </w:r>
    </w:p>
    <w:p w14:paraId="0A834D5E" w14:textId="1B4D8C4A" w:rsidR="00DF0D79" w:rsidRPr="00543547" w:rsidRDefault="00DF0D79" w:rsidP="00DF0D79">
      <w:pPr>
        <w:pStyle w:val="ListParagraph"/>
        <w:ind w:left="0"/>
      </w:pPr>
      <w:r w:rsidRPr="00A02401">
        <w:t>ACT AMLODIPINE</w:t>
      </w:r>
      <w:r w:rsidRPr="00543547">
        <w:rPr>
          <w:rFonts w:ascii="Times New Roman" w:hAnsi="Times New Roman"/>
        </w:rPr>
        <w:t xml:space="preserve"> </w:t>
      </w:r>
      <w:r w:rsidRPr="00543547">
        <w:rPr>
          <w:rFonts w:ascii="Times New Roman" w:hAnsi="Times New Roman"/>
          <w:color w:val="000000"/>
        </w:rPr>
        <w:t xml:space="preserve">[amlodipine (amlodipine besylate) </w:t>
      </w:r>
      <w:r w:rsidRPr="00543547">
        <w:rPr>
          <w:rFonts w:ascii="Times New Roman" w:hAnsi="Times New Roman"/>
        </w:rPr>
        <w:t xml:space="preserve">5 mg oral </w:t>
      </w:r>
      <w:r w:rsidR="00F41F7A">
        <w:rPr>
          <w:rFonts w:ascii="Times New Roman" w:hAnsi="Times New Roman"/>
        </w:rPr>
        <w:t>tablet</w:t>
      </w:r>
      <w:r w:rsidR="00F1072B" w:rsidRPr="00543547">
        <w:rPr>
          <w:rFonts w:ascii="Times New Roman" w:hAnsi="Times New Roman"/>
        </w:rPr>
        <w:t xml:space="preserve">] </w:t>
      </w:r>
      <w:hyperlink r:id="rId23" w:tooltip="More products from this company" w:history="1">
        <w:r w:rsidRPr="00A02401">
          <w:t>ACTAVIS PHARMA COMPANY</w:t>
        </w:r>
      </w:hyperlink>
    </w:p>
    <w:p w14:paraId="1008586C" w14:textId="529C7990" w:rsidR="00715A87" w:rsidRPr="00F83528" w:rsidRDefault="00514C17" w:rsidP="00F83528">
      <w:pPr>
        <w:pStyle w:val="Heading2"/>
      </w:pPr>
      <w:bookmarkStart w:id="60" w:name="_Toc476299322"/>
      <w:r w:rsidRPr="00F83528">
        <w:t xml:space="preserve">Multiple </w:t>
      </w:r>
      <w:r w:rsidR="008E09CA">
        <w:t>I</w:t>
      </w:r>
      <w:r w:rsidR="00715A87" w:rsidRPr="00F83528">
        <w:t>ngredient MP</w:t>
      </w:r>
      <w:bookmarkEnd w:id="60"/>
    </w:p>
    <w:p w14:paraId="2B34EC3F" w14:textId="6F46BB3D" w:rsidR="00514C17" w:rsidRPr="00514C17" w:rsidRDefault="00514C17" w:rsidP="00514C17">
      <w:r>
        <w:t xml:space="preserve">For multiple ingredient </w:t>
      </w:r>
      <w:r w:rsidR="00F1072B">
        <w:t>products,</w:t>
      </w:r>
      <w:r>
        <w:t xml:space="preserve"> the pattern will be as follows:</w:t>
      </w:r>
    </w:p>
    <w:p w14:paraId="2857EB87" w14:textId="46A0F71A" w:rsidR="00715A87" w:rsidRDefault="00715A87" w:rsidP="00715A87">
      <w:pPr>
        <w:spacing w:line="256" w:lineRule="auto"/>
        <w:ind w:left="360"/>
        <w:rPr>
          <w:b/>
        </w:rPr>
      </w:pPr>
      <w:r w:rsidRPr="00715A87">
        <w:rPr>
          <w:b/>
        </w:rPr>
        <w:t>&lt;&lt;Product name</w:t>
      </w:r>
      <w:r>
        <w:rPr>
          <w:b/>
        </w:rPr>
        <w:t>&gt;</w:t>
      </w:r>
      <w:r w:rsidR="00F1072B">
        <w:rPr>
          <w:b/>
        </w:rPr>
        <w:t>&gt; &lt;&lt;</w:t>
      </w:r>
      <w:r w:rsidR="00F1072B" w:rsidRPr="00715A87">
        <w:rPr>
          <w:b/>
        </w:rPr>
        <w:t xml:space="preserve"> [</w:t>
      </w:r>
      <w:r w:rsidR="00DF0D79">
        <w:rPr>
          <w:b/>
        </w:rPr>
        <w:t>NTP</w:t>
      </w:r>
      <w:r w:rsidR="00700E36">
        <w:rPr>
          <w:b/>
        </w:rPr>
        <w:t xml:space="preserve"> Name</w:t>
      </w:r>
      <w:r w:rsidR="004A431B">
        <w:rPr>
          <w:b/>
        </w:rPr>
        <w:t>]&gt;</w:t>
      </w:r>
      <w:r w:rsidR="00F1072B">
        <w:rPr>
          <w:b/>
        </w:rPr>
        <w:t>&gt; &lt;</w:t>
      </w:r>
      <w:r w:rsidR="00514C17">
        <w:rPr>
          <w:b/>
        </w:rPr>
        <w:t>&lt;</w:t>
      </w:r>
      <w:r w:rsidRPr="00715A87">
        <w:rPr>
          <w:b/>
        </w:rPr>
        <w:t xml:space="preserve"> Company Name</w:t>
      </w:r>
      <w:r w:rsidR="00514C17">
        <w:rPr>
          <w:b/>
        </w:rPr>
        <w:t>&gt;&gt;</w:t>
      </w:r>
    </w:p>
    <w:p w14:paraId="57F065C6" w14:textId="77777777" w:rsidR="008E09CA" w:rsidRPr="00543547" w:rsidRDefault="008E09CA" w:rsidP="008E09CA">
      <w:pPr>
        <w:spacing w:after="0" w:line="256" w:lineRule="auto"/>
      </w:pPr>
      <w:r w:rsidRPr="00543547">
        <w:t xml:space="preserve">Formal Name </w:t>
      </w:r>
      <w:r>
        <w:t>B</w:t>
      </w:r>
      <w:r w:rsidRPr="00543547">
        <w:t xml:space="preserve">randed </w:t>
      </w:r>
      <w:r>
        <w:t>E</w:t>
      </w:r>
      <w:r w:rsidRPr="00543547">
        <w:t>xample</w:t>
      </w:r>
      <w:r>
        <w:t>:</w:t>
      </w:r>
    </w:p>
    <w:p w14:paraId="48D7009A" w14:textId="12DC25AA" w:rsidR="00543547" w:rsidRDefault="009A647C" w:rsidP="00543547">
      <w:pPr>
        <w:spacing w:after="0" w:line="256" w:lineRule="auto"/>
        <w:rPr>
          <w:b/>
        </w:rPr>
      </w:pPr>
      <w:r>
        <w:rPr>
          <w:lang w:val="en"/>
        </w:rPr>
        <w:t>CLINDOXYL ADV GEL</w:t>
      </w:r>
      <w:r>
        <w:rPr>
          <w:lang w:val="en-CA" w:eastAsia="en-CA"/>
        </w:rPr>
        <w:t xml:space="preserve"> </w:t>
      </w:r>
      <w:r w:rsidR="00543547">
        <w:rPr>
          <w:lang w:val="en-CA" w:eastAsia="en-CA"/>
        </w:rPr>
        <w:t xml:space="preserve">[benzoyl peroxide </w:t>
      </w:r>
      <w:r>
        <w:rPr>
          <w:lang w:val="en-CA" w:eastAsia="en-CA"/>
        </w:rPr>
        <w:t xml:space="preserve">3 </w:t>
      </w:r>
      <w:r w:rsidR="00905CBB">
        <w:rPr>
          <w:lang w:val="en-CA" w:eastAsia="en-CA"/>
        </w:rPr>
        <w:t>% and</w:t>
      </w:r>
      <w:r w:rsidR="00543547">
        <w:rPr>
          <w:lang w:val="en-CA" w:eastAsia="en-CA"/>
        </w:rPr>
        <w:t xml:space="preserve"> </w:t>
      </w:r>
      <w:r>
        <w:rPr>
          <w:lang w:val="en-CA" w:eastAsia="en-CA"/>
        </w:rPr>
        <w:t xml:space="preserve">clindamycin (clindamycin phosphate) 1 % </w:t>
      </w:r>
      <w:r w:rsidR="00543547">
        <w:rPr>
          <w:lang w:val="en-CA" w:eastAsia="en-CA"/>
        </w:rPr>
        <w:t xml:space="preserve">topical gel] </w:t>
      </w:r>
      <w:r>
        <w:rPr>
          <w:lang w:val="en"/>
        </w:rPr>
        <w:t>GLAXOSMITHKLINE INC</w:t>
      </w:r>
      <w:r w:rsidR="00543547" w:rsidRPr="0060070C">
        <w:rPr>
          <w:lang w:val="en"/>
        </w:rPr>
        <w:t>.</w:t>
      </w:r>
      <w:r w:rsidR="00543547" w:rsidRPr="00543547">
        <w:rPr>
          <w:b/>
        </w:rPr>
        <w:t xml:space="preserve"> </w:t>
      </w:r>
    </w:p>
    <w:p w14:paraId="7B3EF3A0" w14:textId="77777777" w:rsidR="00543547" w:rsidRDefault="00543547" w:rsidP="00543547">
      <w:pPr>
        <w:spacing w:after="0" w:line="256" w:lineRule="auto"/>
        <w:rPr>
          <w:b/>
        </w:rPr>
      </w:pPr>
    </w:p>
    <w:p w14:paraId="39153F9B" w14:textId="77777777" w:rsidR="00543547" w:rsidRPr="00543547" w:rsidRDefault="00543547" w:rsidP="00543547">
      <w:pPr>
        <w:spacing w:after="0" w:line="256" w:lineRule="auto"/>
      </w:pPr>
      <w:r w:rsidRPr="00543547">
        <w:t>Formal Name Generic Manufactured Example</w:t>
      </w:r>
      <w:r>
        <w:t>:</w:t>
      </w:r>
    </w:p>
    <w:p w14:paraId="7F35E829" w14:textId="2DB08439" w:rsidR="00543547" w:rsidRPr="00543547" w:rsidRDefault="00543547" w:rsidP="00543547">
      <w:pPr>
        <w:spacing w:after="0" w:line="256" w:lineRule="auto"/>
      </w:pPr>
      <w:r w:rsidRPr="00543547">
        <w:t>APO-AMLODIPINE-ATORVASTATIN [</w:t>
      </w:r>
      <w:r>
        <w:t>a</w:t>
      </w:r>
      <w:r w:rsidRPr="009F5706">
        <w:t>mlodipine</w:t>
      </w:r>
      <w:r>
        <w:t xml:space="preserve"> (amlodipine</w:t>
      </w:r>
      <w:r w:rsidRPr="009F5706">
        <w:t xml:space="preserve"> besylate</w:t>
      </w:r>
      <w:r>
        <w:t>) 5 mg and atorvastatin (atorvastatin calcium</w:t>
      </w:r>
      <w:r w:rsidR="009A647C">
        <w:t>)</w:t>
      </w:r>
      <w:r w:rsidR="00905CBB">
        <w:t xml:space="preserve"> </w:t>
      </w:r>
      <w:r>
        <w:t xml:space="preserve">10 mg </w:t>
      </w:r>
      <w:r w:rsidRPr="00543547">
        <w:t xml:space="preserve">oral </w:t>
      </w:r>
      <w:r w:rsidR="00F41F7A">
        <w:t>tablet</w:t>
      </w:r>
      <w:r w:rsidRPr="00543547">
        <w:t>] APOTEX INC.</w:t>
      </w:r>
    </w:p>
    <w:p w14:paraId="52185857" w14:textId="77777777" w:rsidR="00987923" w:rsidRDefault="00987923" w:rsidP="00715A87">
      <w:pPr>
        <w:pStyle w:val="ListParagraph"/>
        <w:ind w:left="142"/>
        <w:rPr>
          <w:b/>
        </w:rPr>
      </w:pPr>
    </w:p>
    <w:p w14:paraId="0B01EDBB" w14:textId="77777777" w:rsidR="00987923" w:rsidRDefault="00987923" w:rsidP="00987923">
      <w:r w:rsidRPr="00E058E2">
        <w:t xml:space="preserve">When a Product Name includes information that is also part of the pattern there will be duplicate information in the </w:t>
      </w:r>
      <w:r w:rsidR="001C15F9">
        <w:t xml:space="preserve">MP </w:t>
      </w:r>
      <w:r w:rsidRPr="00E058E2">
        <w:t xml:space="preserve">formal name.  The current Health Canada practice with confirming product names is to exclude this information but it is present in the older products.  </w:t>
      </w:r>
      <w:r w:rsidRPr="001C15F9">
        <w:t>The following are examples of Product Names that include strength, dos</w:t>
      </w:r>
      <w:r w:rsidR="001C15F9">
        <w:t>e form and/or other information.</w:t>
      </w:r>
    </w:p>
    <w:p w14:paraId="18425D78" w14:textId="2AAB95C7" w:rsidR="00292D0B" w:rsidRDefault="00292D0B" w:rsidP="00292D0B">
      <w:pPr>
        <w:pStyle w:val="Caption"/>
        <w:keepNext/>
      </w:pPr>
      <w:r>
        <w:t xml:space="preserve">Table </w:t>
      </w:r>
      <w:fldSimple w:instr=" SEQ Table \* ARABIC ">
        <w:r w:rsidR="00666CE2">
          <w:rPr>
            <w:noProof/>
          </w:rPr>
          <w:t>10</w:t>
        </w:r>
      </w:fldSimple>
      <w:r>
        <w:t xml:space="preserve">: </w:t>
      </w:r>
      <w:r w:rsidRPr="00C2134B">
        <w:t xml:space="preserve">MP Examples that </w:t>
      </w:r>
      <w:r>
        <w:t>i</w:t>
      </w:r>
      <w:r w:rsidRPr="00C2134B">
        <w:t xml:space="preserve">nclude </w:t>
      </w:r>
      <w:r>
        <w:t>d</w:t>
      </w:r>
      <w:r w:rsidRPr="00C2134B">
        <w:t xml:space="preserve">uplicate </w:t>
      </w:r>
      <w:r>
        <w:t>i</w:t>
      </w:r>
      <w:r w:rsidRPr="00C2134B">
        <w:t>nformation</w:t>
      </w:r>
    </w:p>
    <w:tbl>
      <w:tblPr>
        <w:tblStyle w:val="TableGrid"/>
        <w:tblW w:w="0" w:type="auto"/>
        <w:tblInd w:w="-601" w:type="dxa"/>
        <w:tblLook w:val="04A0" w:firstRow="1" w:lastRow="0" w:firstColumn="1" w:lastColumn="0" w:noHBand="0" w:noVBand="1"/>
      </w:tblPr>
      <w:tblGrid>
        <w:gridCol w:w="2518"/>
        <w:gridCol w:w="7099"/>
      </w:tblGrid>
      <w:tr w:rsidR="00543547" w:rsidRPr="002C3EEA" w14:paraId="5C5A064D" w14:textId="77777777" w:rsidTr="002F326F">
        <w:tc>
          <w:tcPr>
            <w:tcW w:w="2518" w:type="dxa"/>
            <w:shd w:val="clear" w:color="auto" w:fill="E2EFD9" w:themeFill="accent6" w:themeFillTint="33"/>
          </w:tcPr>
          <w:p w14:paraId="6409D687" w14:textId="77777777" w:rsidR="00543547" w:rsidRPr="002C3EEA" w:rsidRDefault="00543547" w:rsidP="009202FF">
            <w:pPr>
              <w:rPr>
                <w:b/>
                <w:color w:val="000000"/>
              </w:rPr>
            </w:pPr>
            <w:r w:rsidRPr="002C3EEA">
              <w:rPr>
                <w:b/>
                <w:color w:val="000000"/>
              </w:rPr>
              <w:t xml:space="preserve">Existing </w:t>
            </w:r>
            <w:r>
              <w:rPr>
                <w:b/>
                <w:color w:val="000000"/>
              </w:rPr>
              <w:t xml:space="preserve">DPD </w:t>
            </w:r>
            <w:r w:rsidRPr="002C3EEA">
              <w:rPr>
                <w:b/>
                <w:color w:val="000000"/>
              </w:rPr>
              <w:t>Product Name</w:t>
            </w:r>
          </w:p>
        </w:tc>
        <w:tc>
          <w:tcPr>
            <w:tcW w:w="7099" w:type="dxa"/>
            <w:shd w:val="clear" w:color="auto" w:fill="E2EFD9" w:themeFill="accent6" w:themeFillTint="33"/>
          </w:tcPr>
          <w:p w14:paraId="6877F0B4" w14:textId="77777777" w:rsidR="00543547" w:rsidRPr="002C3EEA" w:rsidRDefault="00543547" w:rsidP="009202FF">
            <w:pPr>
              <w:rPr>
                <w:b/>
                <w:color w:val="000000"/>
              </w:rPr>
            </w:pPr>
            <w:r>
              <w:rPr>
                <w:b/>
                <w:color w:val="000000"/>
              </w:rPr>
              <w:t xml:space="preserve">Example MP </w:t>
            </w:r>
          </w:p>
        </w:tc>
      </w:tr>
      <w:tr w:rsidR="00543547" w14:paraId="6B4F3C10" w14:textId="77777777" w:rsidTr="002F326F">
        <w:tc>
          <w:tcPr>
            <w:tcW w:w="2518" w:type="dxa"/>
          </w:tcPr>
          <w:p w14:paraId="04B09ACF" w14:textId="77777777" w:rsidR="00543547" w:rsidRPr="002C3EEA" w:rsidRDefault="00543547" w:rsidP="009202FF">
            <w:pPr>
              <w:rPr>
                <w:color w:val="000000"/>
              </w:rPr>
            </w:pPr>
            <w:r w:rsidRPr="002C3EEA">
              <w:rPr>
                <w:color w:val="000000"/>
              </w:rPr>
              <w:t>AMOX 250 CAP 250MG</w:t>
            </w:r>
          </w:p>
        </w:tc>
        <w:tc>
          <w:tcPr>
            <w:tcW w:w="7099" w:type="dxa"/>
          </w:tcPr>
          <w:p w14:paraId="062F9AB8" w14:textId="6339A926" w:rsidR="00543547" w:rsidRDefault="00543547" w:rsidP="00543547">
            <w:pPr>
              <w:rPr>
                <w:color w:val="000000"/>
              </w:rPr>
            </w:pPr>
            <w:r w:rsidRPr="002C3EEA">
              <w:rPr>
                <w:color w:val="000000"/>
              </w:rPr>
              <w:t>AMOX 250 CAP 250MG</w:t>
            </w:r>
            <w:r>
              <w:rPr>
                <w:color w:val="000000"/>
              </w:rPr>
              <w:t xml:space="preserve"> [amoxicillin</w:t>
            </w:r>
            <w:r w:rsidR="009A647C">
              <w:rPr>
                <w:color w:val="000000"/>
              </w:rPr>
              <w:t xml:space="preserve"> (amoxicillin trihydrate)</w:t>
            </w:r>
            <w:r>
              <w:rPr>
                <w:color w:val="000000"/>
              </w:rPr>
              <w:t xml:space="preserve"> 250 mg oral </w:t>
            </w:r>
            <w:r w:rsidR="00F41F7A">
              <w:t>capsule</w:t>
            </w:r>
            <w:r>
              <w:t xml:space="preserve">] </w:t>
            </w:r>
            <w:r w:rsidRPr="000C167A">
              <w:t xml:space="preserve"> JAAPHARM CANADA INC.</w:t>
            </w:r>
          </w:p>
        </w:tc>
      </w:tr>
      <w:tr w:rsidR="00543547" w14:paraId="3B370F57" w14:textId="77777777" w:rsidTr="002F326F">
        <w:tc>
          <w:tcPr>
            <w:tcW w:w="2518" w:type="dxa"/>
          </w:tcPr>
          <w:p w14:paraId="59C02CFE" w14:textId="77777777" w:rsidR="00543547" w:rsidRPr="002C3EEA" w:rsidRDefault="00543547" w:rsidP="009202FF">
            <w:pPr>
              <w:rPr>
                <w:color w:val="000000"/>
              </w:rPr>
            </w:pPr>
            <w:r w:rsidRPr="002C3EEA">
              <w:rPr>
                <w:color w:val="000000"/>
              </w:rPr>
              <w:t>AMOX S 125 SUS 125MG/5ML</w:t>
            </w:r>
          </w:p>
        </w:tc>
        <w:tc>
          <w:tcPr>
            <w:tcW w:w="7099" w:type="dxa"/>
          </w:tcPr>
          <w:p w14:paraId="3C8AFDCA" w14:textId="48EAE1F8" w:rsidR="00543547" w:rsidRDefault="00543547" w:rsidP="00954792">
            <w:pPr>
              <w:rPr>
                <w:color w:val="000000"/>
              </w:rPr>
            </w:pPr>
            <w:r w:rsidRPr="002C3EEA">
              <w:rPr>
                <w:color w:val="000000"/>
              </w:rPr>
              <w:t>AMOX S 125 SUS 125MG/5ML</w:t>
            </w:r>
            <w:r>
              <w:rPr>
                <w:color w:val="000000"/>
              </w:rPr>
              <w:t xml:space="preserve"> [amoxicillin </w:t>
            </w:r>
            <w:r w:rsidR="009A647C">
              <w:rPr>
                <w:color w:val="000000"/>
              </w:rPr>
              <w:t xml:space="preserve">(amoxicillin trihydrate) </w:t>
            </w:r>
            <w:r>
              <w:rPr>
                <w:color w:val="000000"/>
              </w:rPr>
              <w:t xml:space="preserve">125 mg per 5 mL oral suspension] </w:t>
            </w:r>
            <w:r w:rsidRPr="000C167A">
              <w:t>JAAPHARM CANADA INC.</w:t>
            </w:r>
          </w:p>
        </w:tc>
      </w:tr>
      <w:tr w:rsidR="00543547" w14:paraId="28F9AFFA" w14:textId="77777777" w:rsidTr="002F326F">
        <w:tc>
          <w:tcPr>
            <w:tcW w:w="2518" w:type="dxa"/>
          </w:tcPr>
          <w:p w14:paraId="4A545818" w14:textId="77777777" w:rsidR="00543547" w:rsidRPr="002C3EEA" w:rsidRDefault="00543547" w:rsidP="009202FF">
            <w:pPr>
              <w:rPr>
                <w:color w:val="000000"/>
              </w:rPr>
            </w:pPr>
            <w:r w:rsidRPr="002C3EEA">
              <w:rPr>
                <w:color w:val="000000"/>
              </w:rPr>
              <w:t>AMOXICILLIN SUGAR-REDUCED GRANULES FOR ORAL SUSPENSION</w:t>
            </w:r>
          </w:p>
        </w:tc>
        <w:tc>
          <w:tcPr>
            <w:tcW w:w="7099" w:type="dxa"/>
          </w:tcPr>
          <w:p w14:paraId="20C4623E" w14:textId="6E869751" w:rsidR="00543547" w:rsidRDefault="00543547" w:rsidP="00543547">
            <w:pPr>
              <w:rPr>
                <w:color w:val="000000"/>
              </w:rPr>
            </w:pPr>
            <w:r w:rsidRPr="002C3EEA">
              <w:rPr>
                <w:color w:val="000000"/>
              </w:rPr>
              <w:t>AMOXICILLIN SUGAR-REDUCED GRANULES FOR ORAL SUSPENSION</w:t>
            </w:r>
            <w:r>
              <w:rPr>
                <w:color w:val="000000"/>
              </w:rPr>
              <w:t xml:space="preserve"> [amoxicillin </w:t>
            </w:r>
            <w:r w:rsidR="009A647C">
              <w:rPr>
                <w:color w:val="000000"/>
              </w:rPr>
              <w:t xml:space="preserve">(amoxicillin trihydrate) </w:t>
            </w:r>
            <w:r>
              <w:rPr>
                <w:color w:val="000000"/>
              </w:rPr>
              <w:t xml:space="preserve">250 mg per 5 mL granules for oral suspension] </w:t>
            </w:r>
            <w:r w:rsidRPr="000F3FFA">
              <w:rPr>
                <w:lang w:val="en"/>
              </w:rPr>
              <w:t>S</w:t>
            </w:r>
            <w:r>
              <w:rPr>
                <w:lang w:val="en"/>
              </w:rPr>
              <w:t xml:space="preserve">IVEM PHARMACEUTICALS ULC </w:t>
            </w:r>
          </w:p>
        </w:tc>
      </w:tr>
      <w:tr w:rsidR="00543547" w14:paraId="0931747D" w14:textId="77777777" w:rsidTr="002F326F">
        <w:tc>
          <w:tcPr>
            <w:tcW w:w="2518" w:type="dxa"/>
          </w:tcPr>
          <w:p w14:paraId="0DE0E04A" w14:textId="77777777" w:rsidR="00543547" w:rsidRPr="00AF6EF0" w:rsidRDefault="00543547" w:rsidP="009202FF">
            <w:pPr>
              <w:rPr>
                <w:lang w:val="en-CA" w:eastAsia="en-CA"/>
              </w:rPr>
            </w:pPr>
            <w:r w:rsidRPr="00AF6EF0">
              <w:rPr>
                <w:lang w:val="en-CA" w:eastAsia="en-CA"/>
              </w:rPr>
              <w:t>ACYCLOVIR SODIUM INJECTION</w:t>
            </w:r>
          </w:p>
        </w:tc>
        <w:tc>
          <w:tcPr>
            <w:tcW w:w="7099" w:type="dxa"/>
          </w:tcPr>
          <w:p w14:paraId="070941E4" w14:textId="1F7C2722" w:rsidR="00543547" w:rsidRDefault="00543547" w:rsidP="009A647C">
            <w:pPr>
              <w:rPr>
                <w:lang w:val="en-CA" w:eastAsia="en-CA"/>
              </w:rPr>
            </w:pPr>
            <w:r w:rsidRPr="00AF6EF0">
              <w:rPr>
                <w:lang w:val="en-CA" w:eastAsia="en-CA"/>
              </w:rPr>
              <w:t>ACYCLOVIR SODIUM INJECTION</w:t>
            </w:r>
            <w:r w:rsidR="001C15F9">
              <w:rPr>
                <w:lang w:val="en-CA" w:eastAsia="en-CA"/>
              </w:rPr>
              <w:t xml:space="preserve"> </w:t>
            </w:r>
            <w:r>
              <w:rPr>
                <w:lang w:val="en-CA" w:eastAsia="en-CA"/>
              </w:rPr>
              <w:t xml:space="preserve">[acyclovir </w:t>
            </w:r>
            <w:r w:rsidR="009A647C">
              <w:rPr>
                <w:lang w:val="en-CA" w:eastAsia="en-CA"/>
              </w:rPr>
              <w:t xml:space="preserve">(acyclovir </w:t>
            </w:r>
            <w:r>
              <w:rPr>
                <w:lang w:val="en-CA" w:eastAsia="en-CA"/>
              </w:rPr>
              <w:t>sodium</w:t>
            </w:r>
            <w:r w:rsidR="009A647C">
              <w:rPr>
                <w:lang w:val="en-CA" w:eastAsia="en-CA"/>
              </w:rPr>
              <w:t>)</w:t>
            </w:r>
            <w:r>
              <w:rPr>
                <w:lang w:val="en-CA" w:eastAsia="en-CA"/>
              </w:rPr>
              <w:t xml:space="preserve"> </w:t>
            </w:r>
            <w:r w:rsidR="009A647C">
              <w:rPr>
                <w:lang w:val="en-CA" w:eastAsia="en-CA"/>
              </w:rPr>
              <w:t>500</w:t>
            </w:r>
            <w:r>
              <w:rPr>
                <w:lang w:val="en-CA" w:eastAsia="en-CA"/>
              </w:rPr>
              <w:t xml:space="preserve"> mg per </w:t>
            </w:r>
            <w:r w:rsidR="009A647C">
              <w:rPr>
                <w:lang w:val="en-CA" w:eastAsia="en-CA"/>
              </w:rPr>
              <w:t>20</w:t>
            </w:r>
            <w:r w:rsidR="00B37C85">
              <w:rPr>
                <w:lang w:val="en-CA" w:eastAsia="en-CA"/>
              </w:rPr>
              <w:t xml:space="preserve"> </w:t>
            </w:r>
            <w:r>
              <w:rPr>
                <w:lang w:val="en-CA" w:eastAsia="en-CA"/>
              </w:rPr>
              <w:t>mL solution for injection</w:t>
            </w:r>
            <w:r w:rsidR="001C15F9">
              <w:rPr>
                <w:lang w:val="en-CA" w:eastAsia="en-CA"/>
              </w:rPr>
              <w:t>]</w:t>
            </w:r>
            <w:r>
              <w:rPr>
                <w:lang w:val="en-CA" w:eastAsia="en-CA"/>
              </w:rPr>
              <w:t xml:space="preserve"> </w:t>
            </w:r>
            <w:r w:rsidRPr="0060070C">
              <w:rPr>
                <w:lang w:val="en"/>
              </w:rPr>
              <w:t>H</w:t>
            </w:r>
            <w:r>
              <w:rPr>
                <w:lang w:val="en"/>
              </w:rPr>
              <w:t xml:space="preserve">OSPIRA HEALTHCARE CORPORATION </w:t>
            </w:r>
          </w:p>
        </w:tc>
      </w:tr>
      <w:tr w:rsidR="00543547" w14:paraId="49A311AC" w14:textId="77777777" w:rsidTr="002F326F">
        <w:tc>
          <w:tcPr>
            <w:tcW w:w="2518" w:type="dxa"/>
          </w:tcPr>
          <w:p w14:paraId="494E9CC7" w14:textId="77777777" w:rsidR="00543547" w:rsidRPr="00AF6EF0" w:rsidRDefault="00543547" w:rsidP="009202FF">
            <w:pPr>
              <w:rPr>
                <w:lang w:val="en-CA" w:eastAsia="en-CA"/>
              </w:rPr>
            </w:pPr>
            <w:r w:rsidRPr="00AF6EF0">
              <w:rPr>
                <w:lang w:val="en-CA" w:eastAsia="en-CA"/>
              </w:rPr>
              <w:t xml:space="preserve">CARDIZEM CD </w:t>
            </w:r>
          </w:p>
        </w:tc>
        <w:tc>
          <w:tcPr>
            <w:tcW w:w="7099" w:type="dxa"/>
          </w:tcPr>
          <w:p w14:paraId="67E14F10" w14:textId="04E7FFFF" w:rsidR="00543547" w:rsidRDefault="00543547" w:rsidP="00B539DF">
            <w:pPr>
              <w:rPr>
                <w:lang w:val="en-CA" w:eastAsia="en-CA"/>
              </w:rPr>
            </w:pPr>
            <w:r w:rsidRPr="00AF6EF0">
              <w:rPr>
                <w:lang w:val="en-CA" w:eastAsia="en-CA"/>
              </w:rPr>
              <w:t xml:space="preserve">CARDIZEM CD </w:t>
            </w:r>
            <w:r>
              <w:rPr>
                <w:lang w:val="en-CA" w:eastAsia="en-CA"/>
              </w:rPr>
              <w:t xml:space="preserve">[diltiazem hydrochloride 180 mg </w:t>
            </w:r>
            <w:r w:rsidR="00B539DF">
              <w:rPr>
                <w:lang w:val="en-CA" w:eastAsia="en-CA"/>
              </w:rPr>
              <w:t>p</w:t>
            </w:r>
            <w:r w:rsidRPr="00637827">
              <w:rPr>
                <w:lang w:val="en-CA" w:eastAsia="en-CA"/>
              </w:rPr>
              <w:t xml:space="preserve">rolonged-release </w:t>
            </w:r>
            <w:r w:rsidR="00F41F7A">
              <w:rPr>
                <w:lang w:val="en-CA" w:eastAsia="en-CA"/>
              </w:rPr>
              <w:t>capsule</w:t>
            </w:r>
            <w:r w:rsidR="001C15F9">
              <w:rPr>
                <w:lang w:val="en-CA" w:eastAsia="en-CA"/>
              </w:rPr>
              <w:t>]</w:t>
            </w:r>
            <w:r>
              <w:rPr>
                <w:lang w:val="en-CA" w:eastAsia="en-CA"/>
              </w:rPr>
              <w:t xml:space="preserve"> </w:t>
            </w:r>
            <w:r w:rsidRPr="0060070C">
              <w:rPr>
                <w:lang w:val="en"/>
              </w:rPr>
              <w:t>V</w:t>
            </w:r>
            <w:r>
              <w:rPr>
                <w:lang w:val="en"/>
              </w:rPr>
              <w:t xml:space="preserve">ALEANT CANADA LP/VALEANT CANADA </w:t>
            </w:r>
            <w:r w:rsidRPr="0060070C">
              <w:rPr>
                <w:lang w:val="en"/>
              </w:rPr>
              <w:t>S.E.C.</w:t>
            </w:r>
          </w:p>
        </w:tc>
      </w:tr>
      <w:tr w:rsidR="00543547" w14:paraId="3CFD24CF" w14:textId="77777777" w:rsidTr="002F326F">
        <w:tc>
          <w:tcPr>
            <w:tcW w:w="2518" w:type="dxa"/>
          </w:tcPr>
          <w:p w14:paraId="0FE9CCCD" w14:textId="77777777" w:rsidR="00543547" w:rsidRPr="00AF6EF0" w:rsidRDefault="00543547" w:rsidP="009202FF">
            <w:pPr>
              <w:rPr>
                <w:color w:val="000000"/>
                <w:lang w:val="en"/>
              </w:rPr>
            </w:pPr>
            <w:r w:rsidRPr="00AF6EF0">
              <w:rPr>
                <w:color w:val="000000"/>
                <w:lang w:val="en"/>
              </w:rPr>
              <w:t>EES 400</w:t>
            </w:r>
          </w:p>
        </w:tc>
        <w:tc>
          <w:tcPr>
            <w:tcW w:w="7099" w:type="dxa"/>
          </w:tcPr>
          <w:p w14:paraId="17629BBB" w14:textId="77777777" w:rsidR="00543547" w:rsidRDefault="00543547" w:rsidP="001C15F9">
            <w:pPr>
              <w:rPr>
                <w:lang w:val="en-CA" w:eastAsia="en-CA"/>
              </w:rPr>
            </w:pPr>
            <w:r w:rsidRPr="00AF6EF0">
              <w:rPr>
                <w:color w:val="000000"/>
                <w:lang w:val="en"/>
              </w:rPr>
              <w:t>EES</w:t>
            </w:r>
            <w:r>
              <w:rPr>
                <w:color w:val="000000"/>
                <w:lang w:val="en"/>
              </w:rPr>
              <w:t xml:space="preserve"> 400</w:t>
            </w:r>
            <w:r w:rsidRPr="00AF6EF0">
              <w:rPr>
                <w:color w:val="000000"/>
                <w:lang w:val="en"/>
              </w:rPr>
              <w:t xml:space="preserve"> </w:t>
            </w:r>
            <w:r>
              <w:rPr>
                <w:color w:val="000000"/>
                <w:lang w:val="en"/>
              </w:rPr>
              <w:t>[erythromycin ethylsuccinate</w:t>
            </w:r>
            <w:r>
              <w:rPr>
                <w:lang w:val="en-CA" w:eastAsia="en-CA"/>
              </w:rPr>
              <w:t xml:space="preserve"> 400 mg per 5 mL powder for oral suspension</w:t>
            </w:r>
            <w:r w:rsidR="001C15F9">
              <w:rPr>
                <w:lang w:val="en-CA" w:eastAsia="en-CA"/>
              </w:rPr>
              <w:t>]</w:t>
            </w:r>
            <w:r>
              <w:rPr>
                <w:lang w:val="en-CA" w:eastAsia="en-CA"/>
              </w:rPr>
              <w:t xml:space="preserve"> </w:t>
            </w:r>
            <w:r w:rsidRPr="00637827">
              <w:rPr>
                <w:lang w:val="en"/>
              </w:rPr>
              <w:t>A</w:t>
            </w:r>
            <w:r>
              <w:rPr>
                <w:lang w:val="en"/>
              </w:rPr>
              <w:t xml:space="preserve">MDIPHARM LIMITED </w:t>
            </w:r>
          </w:p>
        </w:tc>
      </w:tr>
      <w:tr w:rsidR="00543547" w:rsidRPr="00AF6EF0" w14:paraId="72362A7F" w14:textId="77777777" w:rsidTr="002F326F">
        <w:tc>
          <w:tcPr>
            <w:tcW w:w="2518" w:type="dxa"/>
          </w:tcPr>
          <w:p w14:paraId="5679E4CD" w14:textId="77777777" w:rsidR="00543547" w:rsidRPr="00AF6EF0" w:rsidRDefault="00543547" w:rsidP="009202FF">
            <w:pPr>
              <w:rPr>
                <w:color w:val="000000"/>
                <w:lang w:val="en"/>
              </w:rPr>
            </w:pPr>
            <w:r>
              <w:rPr>
                <w:lang w:val="en"/>
              </w:rPr>
              <w:t>APO-AMLODIPINE-ATORVASTATIN</w:t>
            </w:r>
          </w:p>
        </w:tc>
        <w:tc>
          <w:tcPr>
            <w:tcW w:w="7099" w:type="dxa"/>
          </w:tcPr>
          <w:p w14:paraId="1D4B70E1" w14:textId="78F60C8E" w:rsidR="00543547" w:rsidRPr="00AF6EF0" w:rsidRDefault="00543547" w:rsidP="009A647C">
            <w:pPr>
              <w:rPr>
                <w:color w:val="000000"/>
                <w:lang w:val="en"/>
              </w:rPr>
            </w:pPr>
            <w:r>
              <w:rPr>
                <w:lang w:val="en-CA" w:eastAsia="en-CA"/>
              </w:rPr>
              <w:t>APO-AMLODIPINE-ATORVASTATIN [</w:t>
            </w:r>
            <w:r>
              <w:t>a</w:t>
            </w:r>
            <w:r w:rsidRPr="009F5706">
              <w:t>mlodipine</w:t>
            </w:r>
            <w:r>
              <w:t xml:space="preserve"> (amlodipine</w:t>
            </w:r>
            <w:r w:rsidRPr="009F5706">
              <w:t xml:space="preserve"> besylate</w:t>
            </w:r>
            <w:r w:rsidR="00B539DF">
              <w:t xml:space="preserve">) 5 mg and </w:t>
            </w:r>
            <w:r>
              <w:t xml:space="preserve">atorvastatin (atorvastatin calcium) 10 mg </w:t>
            </w:r>
            <w:r>
              <w:rPr>
                <w:lang w:val="en-CA" w:eastAsia="en-CA"/>
              </w:rPr>
              <w:t xml:space="preserve">oral </w:t>
            </w:r>
            <w:r w:rsidR="00F41F7A">
              <w:rPr>
                <w:lang w:val="en-CA" w:eastAsia="en-CA"/>
              </w:rPr>
              <w:t>tablet</w:t>
            </w:r>
            <w:r w:rsidR="001C15F9">
              <w:rPr>
                <w:lang w:val="en-CA" w:eastAsia="en-CA"/>
              </w:rPr>
              <w:t>]</w:t>
            </w:r>
            <w:r>
              <w:rPr>
                <w:lang w:val="en-CA" w:eastAsia="en-CA"/>
              </w:rPr>
              <w:t xml:space="preserve"> APOTEX INC.</w:t>
            </w:r>
          </w:p>
        </w:tc>
      </w:tr>
      <w:tr w:rsidR="00543547" w14:paraId="79A964C7" w14:textId="77777777" w:rsidTr="002F326F">
        <w:tc>
          <w:tcPr>
            <w:tcW w:w="2518" w:type="dxa"/>
          </w:tcPr>
          <w:p w14:paraId="23094446" w14:textId="6F6E29E3" w:rsidR="00543547" w:rsidRDefault="009A647C" w:rsidP="009202FF">
            <w:pPr>
              <w:rPr>
                <w:lang w:val="en"/>
              </w:rPr>
            </w:pPr>
            <w:r>
              <w:rPr>
                <w:lang w:val="en"/>
              </w:rPr>
              <w:t>CLINDOXYL ADV GEL</w:t>
            </w:r>
          </w:p>
        </w:tc>
        <w:tc>
          <w:tcPr>
            <w:tcW w:w="7099" w:type="dxa"/>
          </w:tcPr>
          <w:p w14:paraId="358CE7E7" w14:textId="3CE74F86" w:rsidR="00543547" w:rsidRDefault="009A647C" w:rsidP="001C15F9">
            <w:pPr>
              <w:rPr>
                <w:lang w:val="en-CA" w:eastAsia="en-CA"/>
              </w:rPr>
            </w:pPr>
            <w:r>
              <w:rPr>
                <w:lang w:val="en"/>
              </w:rPr>
              <w:t>CLINDOXYL ADV GEL</w:t>
            </w:r>
            <w:r>
              <w:rPr>
                <w:lang w:val="en-CA" w:eastAsia="en-CA"/>
              </w:rPr>
              <w:t xml:space="preserve"> [benzoyl peroxide 3 %  and clindamycin (clindamycin phosphate) 1 % topical gel] </w:t>
            </w:r>
            <w:r>
              <w:rPr>
                <w:lang w:val="en"/>
              </w:rPr>
              <w:t>GLAXOSMITHKLINE INC</w:t>
            </w:r>
          </w:p>
        </w:tc>
      </w:tr>
    </w:tbl>
    <w:p w14:paraId="7E2C1E7C" w14:textId="45630203" w:rsidR="002F326F" w:rsidRDefault="002F326F" w:rsidP="002F326F">
      <w:pPr>
        <w:pStyle w:val="Heading1"/>
      </w:pPr>
      <w:bookmarkStart w:id="61" w:name="_Therapeutic_Moiety"/>
      <w:bookmarkStart w:id="62" w:name="_Toc476299323"/>
      <w:bookmarkEnd w:id="61"/>
      <w:r>
        <w:t>Therapeutic Moiety</w:t>
      </w:r>
      <w:bookmarkEnd w:id="62"/>
    </w:p>
    <w:p w14:paraId="44AB0573" w14:textId="3FF1E100" w:rsidR="002F326F" w:rsidRDefault="002F326F" w:rsidP="000A5307">
      <w:pPr>
        <w:pStyle w:val="Heading2"/>
      </w:pPr>
      <w:bookmarkStart w:id="63" w:name="_Toc476299324"/>
      <w:r>
        <w:t>Introduction and Requirement</w:t>
      </w:r>
      <w:bookmarkEnd w:id="63"/>
    </w:p>
    <w:p w14:paraId="4DDE8B68" w14:textId="757A87B1" w:rsidR="000C424D" w:rsidRDefault="002F326F" w:rsidP="007B1CB6">
      <w:r>
        <w:t xml:space="preserve">To support electronic prescribing, a requirement for an entity in addition to the NTP emerged.     Prescribers wish to select the “therapeutic moiety” (without specifying dose form and product strength) and then to specify </w:t>
      </w:r>
      <w:r w:rsidR="005A186F">
        <w:t xml:space="preserve">the </w:t>
      </w:r>
      <w:r>
        <w:t>dose quantity</w:t>
      </w:r>
      <w:r w:rsidR="005A186F">
        <w:t xml:space="preserve"> and possibly the route of administration</w:t>
      </w:r>
      <w:r>
        <w:t xml:space="preserve">; this is in contrast to selecting a more fully defined product </w:t>
      </w:r>
      <w:r w:rsidR="005A186F">
        <w:t>(as the NTP provides)</w:t>
      </w:r>
      <w:r>
        <w:t>.</w:t>
      </w:r>
    </w:p>
    <w:p w14:paraId="6D96FD9A" w14:textId="783C8260" w:rsidR="000C424D" w:rsidRDefault="000C424D" w:rsidP="000C424D">
      <w:r>
        <w:lastRenderedPageBreak/>
        <w:t>The Therapeutic Moiety (TM) is the functional and clinically significant part of the active ingredient substance(s) present in a medicinal product, and as such, the TM class is an abstract representation of a medicinal product without reference to strength and dose form, focusing only on active ingredient substance(s).</w:t>
      </w:r>
    </w:p>
    <w:p w14:paraId="0C75DDEC" w14:textId="23FD73AD" w:rsidR="000C424D" w:rsidRDefault="000C424D" w:rsidP="000C424D">
      <w:r>
        <w:t xml:space="preserve">The Therapeutic Moiety (TM) is an abstraction of the NTP class, and is therefore a grouping concept.  Each NTP will belong to only one TM; however not all NTPs will require a TM (devices will not, nor will combination NTPs).  </w:t>
      </w:r>
    </w:p>
    <w:p w14:paraId="4F6E3E1E" w14:textId="2D9AF156" w:rsidR="000C424D" w:rsidRPr="00B82C13" w:rsidRDefault="000C424D" w:rsidP="000A5307">
      <w:pPr>
        <w:pStyle w:val="Heading2"/>
      </w:pPr>
      <w:bookmarkStart w:id="64" w:name="_Toc476299325"/>
      <w:r>
        <w:t>Scope</w:t>
      </w:r>
      <w:r w:rsidR="007B1CB6">
        <w:t xml:space="preserve"> of TM in the Canadian Clinical Drug Data Set</w:t>
      </w:r>
      <w:bookmarkEnd w:id="64"/>
    </w:p>
    <w:p w14:paraId="519C238D" w14:textId="77777777" w:rsidR="000C424D" w:rsidRDefault="000C424D" w:rsidP="000C424D">
      <w:r>
        <w:t>Not all NTPs will have a TM, since it is not clinically sensible or clinically safe to have a TM concept for some types of products.</w:t>
      </w:r>
    </w:p>
    <w:p w14:paraId="6E0CB55B" w14:textId="77777777" w:rsidR="000C424D" w:rsidRDefault="000C424D" w:rsidP="000C424D">
      <w:r>
        <w:t>Types of products that will not have a TM include:</w:t>
      </w:r>
    </w:p>
    <w:p w14:paraId="78965BCA" w14:textId="77777777" w:rsidR="000C424D" w:rsidRPr="000A5307" w:rsidRDefault="000C424D" w:rsidP="000C424D">
      <w:pPr>
        <w:pStyle w:val="ListParagraph"/>
        <w:numPr>
          <w:ilvl w:val="0"/>
          <w:numId w:val="47"/>
        </w:numPr>
        <w:spacing w:line="256" w:lineRule="auto"/>
        <w:rPr>
          <w:sz w:val="24"/>
        </w:rPr>
      </w:pPr>
      <w:r w:rsidRPr="000A5307">
        <w:rPr>
          <w:sz w:val="24"/>
        </w:rPr>
        <w:t>Devices (at least initially)</w:t>
      </w:r>
    </w:p>
    <w:p w14:paraId="3B4C5EC7" w14:textId="77777777" w:rsidR="000C424D" w:rsidRPr="000A5307" w:rsidRDefault="000C424D" w:rsidP="000C424D">
      <w:pPr>
        <w:pStyle w:val="ListParagraph"/>
        <w:numPr>
          <w:ilvl w:val="0"/>
          <w:numId w:val="47"/>
        </w:numPr>
        <w:spacing w:line="256" w:lineRule="auto"/>
        <w:rPr>
          <w:sz w:val="24"/>
        </w:rPr>
      </w:pPr>
      <w:r w:rsidRPr="000A5307">
        <w:rPr>
          <w:sz w:val="24"/>
        </w:rPr>
        <w:t xml:space="preserve">Combination products – since these, by definition, are explicitly “products” and require more than just their moieties to correctly describe them </w:t>
      </w:r>
    </w:p>
    <w:p w14:paraId="7BDCBEA6" w14:textId="77777777" w:rsidR="000C424D" w:rsidRDefault="000C424D" w:rsidP="000C424D">
      <w:pPr>
        <w:pStyle w:val="ListParagraph"/>
        <w:numPr>
          <w:ilvl w:val="0"/>
          <w:numId w:val="47"/>
        </w:numPr>
        <w:spacing w:line="256" w:lineRule="auto"/>
        <w:rPr>
          <w:sz w:val="24"/>
        </w:rPr>
      </w:pPr>
      <w:r w:rsidRPr="000A5307">
        <w:rPr>
          <w:sz w:val="24"/>
        </w:rPr>
        <w:t>Multi-ingredient products with more than 5 active ingredient substances (for which there is not a fully specified NTP, so a TM would be meaningless)</w:t>
      </w:r>
    </w:p>
    <w:p w14:paraId="3F71835B" w14:textId="5E8AD5A6" w:rsidR="002F326F" w:rsidRDefault="000C424D" w:rsidP="000A5307">
      <w:pPr>
        <w:pStyle w:val="ListParagraph"/>
        <w:numPr>
          <w:ilvl w:val="0"/>
          <w:numId w:val="47"/>
        </w:numPr>
        <w:spacing w:line="256" w:lineRule="auto"/>
        <w:rPr>
          <w:sz w:val="24"/>
        </w:rPr>
      </w:pPr>
      <w:r w:rsidRPr="000A5307">
        <w:rPr>
          <w:sz w:val="24"/>
        </w:rPr>
        <w:t>Initially “problematic medicines” (see below)</w:t>
      </w:r>
    </w:p>
    <w:p w14:paraId="1CDDA2B6" w14:textId="154D83A6" w:rsidR="000C424D" w:rsidRPr="000C424D" w:rsidRDefault="007B1CB6" w:rsidP="000A5307">
      <w:pPr>
        <w:pStyle w:val="Heading2"/>
      </w:pPr>
      <w:bookmarkStart w:id="65" w:name="_Toc476299326"/>
      <w:r>
        <w:t>Therapeutic Moiety</w:t>
      </w:r>
      <w:r w:rsidR="000C424D">
        <w:t xml:space="preserve"> Formal Name</w:t>
      </w:r>
      <w:bookmarkEnd w:id="65"/>
    </w:p>
    <w:p w14:paraId="60C3385C" w14:textId="619F6D53" w:rsidR="000C424D" w:rsidRDefault="000C424D" w:rsidP="000C424D">
      <w:r>
        <w:t xml:space="preserve">The Formal Name of the TM shall describe the functional part of the active ingredient substance(s) present in a medicinal product (i.e. without salt or modifier description) using the INN, USAN or occasionally CSD name, as reflected in the related NTP concepts, and respecting the </w:t>
      </w:r>
      <w:r w:rsidR="002D6431">
        <w:t xml:space="preserve">Canadian Clinical Drug Data Set </w:t>
      </w:r>
      <w:r>
        <w:t>guidance for naming substances such as vitamins.</w:t>
      </w:r>
    </w:p>
    <w:p w14:paraId="3C55FF9B" w14:textId="77777777" w:rsidR="000C424D" w:rsidRDefault="000C424D" w:rsidP="000C424D">
      <w:r>
        <w:t>For example:</w:t>
      </w:r>
    </w:p>
    <w:p w14:paraId="4A3BC383" w14:textId="77777777" w:rsidR="000C424D" w:rsidRPr="000A5307" w:rsidRDefault="000C424D" w:rsidP="000C424D">
      <w:pPr>
        <w:pStyle w:val="ListParagraph"/>
        <w:numPr>
          <w:ilvl w:val="0"/>
          <w:numId w:val="47"/>
        </w:numPr>
        <w:spacing w:line="256" w:lineRule="auto"/>
        <w:rPr>
          <w:sz w:val="24"/>
        </w:rPr>
      </w:pPr>
      <w:r w:rsidRPr="000A5307">
        <w:rPr>
          <w:sz w:val="24"/>
        </w:rPr>
        <w:t>INN</w:t>
      </w:r>
    </w:p>
    <w:p w14:paraId="71C84923" w14:textId="77777777" w:rsidR="000C424D" w:rsidRPr="000A5307" w:rsidRDefault="000C424D" w:rsidP="000C424D">
      <w:pPr>
        <w:pStyle w:val="ListParagraph"/>
        <w:numPr>
          <w:ilvl w:val="1"/>
          <w:numId w:val="47"/>
        </w:numPr>
        <w:spacing w:line="256" w:lineRule="auto"/>
        <w:rPr>
          <w:sz w:val="24"/>
        </w:rPr>
      </w:pPr>
      <w:r w:rsidRPr="000A5307">
        <w:rPr>
          <w:sz w:val="24"/>
        </w:rPr>
        <w:t>sumatriptan</w:t>
      </w:r>
    </w:p>
    <w:p w14:paraId="2BAAA7AC" w14:textId="77777777" w:rsidR="000C424D" w:rsidRPr="000A5307" w:rsidRDefault="000C424D" w:rsidP="000C424D">
      <w:pPr>
        <w:pStyle w:val="ListParagraph"/>
        <w:numPr>
          <w:ilvl w:val="1"/>
          <w:numId w:val="47"/>
        </w:numPr>
        <w:spacing w:line="256" w:lineRule="auto"/>
        <w:rPr>
          <w:sz w:val="24"/>
        </w:rPr>
      </w:pPr>
      <w:r w:rsidRPr="000A5307">
        <w:rPr>
          <w:sz w:val="24"/>
        </w:rPr>
        <w:t>amoxicillin</w:t>
      </w:r>
    </w:p>
    <w:p w14:paraId="4CEF30F3" w14:textId="77777777" w:rsidR="000C424D" w:rsidRPr="000A5307" w:rsidRDefault="000C424D" w:rsidP="000C424D">
      <w:pPr>
        <w:pStyle w:val="ListParagraph"/>
        <w:numPr>
          <w:ilvl w:val="1"/>
          <w:numId w:val="47"/>
        </w:numPr>
        <w:spacing w:line="256" w:lineRule="auto"/>
        <w:rPr>
          <w:sz w:val="24"/>
        </w:rPr>
      </w:pPr>
      <w:r w:rsidRPr="000A5307">
        <w:rPr>
          <w:sz w:val="24"/>
        </w:rPr>
        <w:t>amlodipine</w:t>
      </w:r>
    </w:p>
    <w:p w14:paraId="0F35AE5A" w14:textId="77777777" w:rsidR="000C424D" w:rsidRPr="000A5307" w:rsidRDefault="000C424D" w:rsidP="000C424D">
      <w:pPr>
        <w:pStyle w:val="ListParagraph"/>
        <w:numPr>
          <w:ilvl w:val="1"/>
          <w:numId w:val="47"/>
        </w:numPr>
        <w:spacing w:line="256" w:lineRule="auto"/>
        <w:rPr>
          <w:sz w:val="24"/>
        </w:rPr>
      </w:pPr>
      <w:r w:rsidRPr="000A5307">
        <w:rPr>
          <w:sz w:val="24"/>
        </w:rPr>
        <w:t>salbutamol</w:t>
      </w:r>
    </w:p>
    <w:p w14:paraId="196E5E88" w14:textId="77777777" w:rsidR="000C424D" w:rsidRPr="000A5307" w:rsidRDefault="000C424D" w:rsidP="000C424D">
      <w:pPr>
        <w:pStyle w:val="ListParagraph"/>
        <w:numPr>
          <w:ilvl w:val="0"/>
          <w:numId w:val="47"/>
        </w:numPr>
        <w:spacing w:line="256" w:lineRule="auto"/>
        <w:rPr>
          <w:sz w:val="24"/>
        </w:rPr>
      </w:pPr>
      <w:r w:rsidRPr="000A5307">
        <w:rPr>
          <w:sz w:val="24"/>
        </w:rPr>
        <w:t>USAN</w:t>
      </w:r>
    </w:p>
    <w:p w14:paraId="3A2D44D9" w14:textId="77777777" w:rsidR="000C424D" w:rsidRPr="000A5307" w:rsidRDefault="000C424D" w:rsidP="000C424D">
      <w:pPr>
        <w:pStyle w:val="ListParagraph"/>
        <w:numPr>
          <w:ilvl w:val="1"/>
          <w:numId w:val="47"/>
        </w:numPr>
        <w:spacing w:line="256" w:lineRule="auto"/>
        <w:rPr>
          <w:sz w:val="24"/>
        </w:rPr>
      </w:pPr>
      <w:r w:rsidRPr="000A5307">
        <w:rPr>
          <w:sz w:val="24"/>
        </w:rPr>
        <w:t>nitroglycerin</w:t>
      </w:r>
    </w:p>
    <w:p w14:paraId="75B71092" w14:textId="77777777" w:rsidR="000C424D" w:rsidRPr="000A5307" w:rsidRDefault="000C424D" w:rsidP="000C424D">
      <w:pPr>
        <w:pStyle w:val="ListParagraph"/>
        <w:numPr>
          <w:ilvl w:val="1"/>
          <w:numId w:val="47"/>
        </w:numPr>
        <w:spacing w:line="256" w:lineRule="auto"/>
        <w:rPr>
          <w:sz w:val="24"/>
        </w:rPr>
      </w:pPr>
      <w:r w:rsidRPr="000A5307">
        <w:rPr>
          <w:sz w:val="24"/>
        </w:rPr>
        <w:t>acetaminophen</w:t>
      </w:r>
    </w:p>
    <w:p w14:paraId="0B03A5C8" w14:textId="77777777" w:rsidR="000C424D" w:rsidRPr="003A0F84" w:rsidRDefault="000C424D" w:rsidP="000C424D">
      <w:r>
        <w:t>However, there are exceptions to this: see the “Problematic medicines” section below.</w:t>
      </w:r>
    </w:p>
    <w:p w14:paraId="550A9F44" w14:textId="377378FC" w:rsidR="0095491E" w:rsidRDefault="0095491E" w:rsidP="000A5307">
      <w:pPr>
        <w:pStyle w:val="Heading2"/>
      </w:pPr>
      <w:bookmarkStart w:id="66" w:name="_Toc476299327"/>
      <w:r>
        <w:t>Problematic Medicines</w:t>
      </w:r>
      <w:bookmarkEnd w:id="66"/>
    </w:p>
    <w:p w14:paraId="138CE0CD" w14:textId="5244745C" w:rsidR="0095491E" w:rsidRDefault="0095491E" w:rsidP="000A5307">
      <w:pPr>
        <w:pStyle w:val="Heading3"/>
      </w:pPr>
      <w:bookmarkStart w:id="67" w:name="_Toc476299328"/>
      <w:r>
        <w:t>Therapeutic Moiety for “Elemental Medicines”</w:t>
      </w:r>
      <w:bookmarkEnd w:id="67"/>
    </w:p>
    <w:p w14:paraId="1E98DDEF" w14:textId="77777777" w:rsidR="0095491E" w:rsidRDefault="0095491E" w:rsidP="0095491E">
      <w:r>
        <w:t>Because the TM is “</w:t>
      </w:r>
      <w:r w:rsidRPr="009D3204">
        <w:t>the functional part of the active ingredient substance(s) present in a medicinal product</w:t>
      </w:r>
      <w:r>
        <w:t xml:space="preserve">”, it can be difficult to describe TMs for elemental substances, for example potassium and iron; the TM could be </w:t>
      </w:r>
      <w:r w:rsidRPr="009D3204">
        <w:t>“potassium chloride” or just “potassium”;</w:t>
      </w:r>
      <w:r>
        <w:t xml:space="preserve"> it could be</w:t>
      </w:r>
      <w:r w:rsidRPr="009D3204">
        <w:t xml:space="preserve"> “ferrous </w:t>
      </w:r>
      <w:r>
        <w:t>sulfate</w:t>
      </w:r>
      <w:r w:rsidRPr="009D3204">
        <w:t xml:space="preserve">” and “ferric </w:t>
      </w:r>
      <w:r>
        <w:t xml:space="preserve">chloride” or just iron.  Note that the </w:t>
      </w:r>
      <w:r w:rsidRPr="00317ABB">
        <w:t>NHS dm+d includes the salt for elemental TMs (potassium chloride, ferrous sulfate etc.)</w:t>
      </w:r>
      <w:r>
        <w:t>.</w:t>
      </w:r>
      <w:r w:rsidRPr="00317ABB">
        <w:t xml:space="preserve"> </w:t>
      </w:r>
      <w:r>
        <w:t xml:space="preserve"> </w:t>
      </w:r>
    </w:p>
    <w:p w14:paraId="6986DBE9" w14:textId="77777777" w:rsidR="0095491E" w:rsidRDefault="0095491E" w:rsidP="0095491E">
      <w:r>
        <w:lastRenderedPageBreak/>
        <w:t xml:space="preserve">In almost all cases, the salt/modifier has a significant effect on the clinical use of elemental substances (e.g. it usually dictates the dose quantity that must be prescribed) and therefore prescribers are familiar with and wish to describe both the element and its salt/modifier (usually the basis of strength substance).  Therefore the “functional part of the </w:t>
      </w:r>
      <w:r w:rsidRPr="009D3204">
        <w:t>active ingredient substance(s) present in a medicinal product</w:t>
      </w:r>
      <w:r>
        <w:t xml:space="preserve">” for these medicinal products is “the element </w:t>
      </w:r>
      <w:r>
        <w:rPr>
          <w:b/>
        </w:rPr>
        <w:t>with</w:t>
      </w:r>
      <w:r>
        <w:t xml:space="preserve"> its salt/modifier”, the therapeutic moiety should reflect this.  </w:t>
      </w:r>
    </w:p>
    <w:p w14:paraId="75AF5B6C" w14:textId="77777777" w:rsidR="0095491E" w:rsidRDefault="0095491E" w:rsidP="0095491E">
      <w:r>
        <w:t>Examples:</w:t>
      </w:r>
    </w:p>
    <w:p w14:paraId="63534002" w14:textId="77777777" w:rsidR="0095491E" w:rsidRPr="000A5307" w:rsidRDefault="0095491E" w:rsidP="0095491E">
      <w:pPr>
        <w:pStyle w:val="ListParagraph"/>
        <w:numPr>
          <w:ilvl w:val="0"/>
          <w:numId w:val="51"/>
        </w:numPr>
        <w:spacing w:line="256" w:lineRule="auto"/>
        <w:rPr>
          <w:sz w:val="24"/>
        </w:rPr>
      </w:pPr>
      <w:r w:rsidRPr="000A5307">
        <w:rPr>
          <w:sz w:val="24"/>
        </w:rPr>
        <w:t>potassium chloride</w:t>
      </w:r>
    </w:p>
    <w:p w14:paraId="0BCB7DA6" w14:textId="77777777" w:rsidR="0095491E" w:rsidRPr="000A5307" w:rsidRDefault="0095491E" w:rsidP="0095491E">
      <w:pPr>
        <w:pStyle w:val="ListParagraph"/>
        <w:numPr>
          <w:ilvl w:val="0"/>
          <w:numId w:val="51"/>
        </w:numPr>
        <w:spacing w:line="256" w:lineRule="auto"/>
        <w:rPr>
          <w:sz w:val="24"/>
        </w:rPr>
      </w:pPr>
      <w:r w:rsidRPr="000A5307">
        <w:rPr>
          <w:sz w:val="24"/>
        </w:rPr>
        <w:t>ferrous sulfate</w:t>
      </w:r>
    </w:p>
    <w:p w14:paraId="189FF285" w14:textId="77777777" w:rsidR="0095491E" w:rsidRPr="000A5307" w:rsidRDefault="0095491E" w:rsidP="0095491E">
      <w:pPr>
        <w:pStyle w:val="ListParagraph"/>
        <w:numPr>
          <w:ilvl w:val="0"/>
          <w:numId w:val="51"/>
        </w:numPr>
        <w:spacing w:line="256" w:lineRule="auto"/>
        <w:rPr>
          <w:sz w:val="24"/>
        </w:rPr>
      </w:pPr>
      <w:r w:rsidRPr="000A5307">
        <w:rPr>
          <w:sz w:val="24"/>
        </w:rPr>
        <w:t>ferrous gluconate</w:t>
      </w:r>
    </w:p>
    <w:p w14:paraId="4B27880C" w14:textId="77777777" w:rsidR="0095491E" w:rsidRPr="000A5307" w:rsidRDefault="0095491E" w:rsidP="0095491E">
      <w:pPr>
        <w:pStyle w:val="ListParagraph"/>
        <w:numPr>
          <w:ilvl w:val="0"/>
          <w:numId w:val="51"/>
        </w:numPr>
        <w:spacing w:line="256" w:lineRule="auto"/>
        <w:rPr>
          <w:sz w:val="24"/>
        </w:rPr>
      </w:pPr>
      <w:r w:rsidRPr="000A5307">
        <w:rPr>
          <w:sz w:val="24"/>
        </w:rPr>
        <w:t>aluminum hydroxide</w:t>
      </w:r>
    </w:p>
    <w:p w14:paraId="469B02E2" w14:textId="77777777" w:rsidR="0095491E" w:rsidRPr="000A5307" w:rsidRDefault="0095491E" w:rsidP="0095491E">
      <w:pPr>
        <w:pStyle w:val="ListParagraph"/>
        <w:numPr>
          <w:ilvl w:val="0"/>
          <w:numId w:val="51"/>
        </w:numPr>
        <w:spacing w:line="256" w:lineRule="auto"/>
        <w:rPr>
          <w:sz w:val="24"/>
        </w:rPr>
      </w:pPr>
      <w:r w:rsidRPr="000A5307">
        <w:rPr>
          <w:sz w:val="24"/>
        </w:rPr>
        <w:t>aluminum chloride</w:t>
      </w:r>
    </w:p>
    <w:p w14:paraId="4A92E46D" w14:textId="690050E0" w:rsidR="0095491E" w:rsidRDefault="007B1CB6" w:rsidP="000A5307">
      <w:pPr>
        <w:pStyle w:val="Heading3"/>
      </w:pPr>
      <w:bookmarkStart w:id="68" w:name="_Toc476299329"/>
      <w:r>
        <w:t xml:space="preserve">Therapeutic Moiety </w:t>
      </w:r>
      <w:r w:rsidR="0095491E">
        <w:t>for Medicines with significant salts/modifiers</w:t>
      </w:r>
      <w:bookmarkEnd w:id="68"/>
      <w:r w:rsidR="0095491E">
        <w:t xml:space="preserve"> </w:t>
      </w:r>
    </w:p>
    <w:p w14:paraId="00520BFC" w14:textId="77777777" w:rsidR="0095491E" w:rsidRDefault="0095491E" w:rsidP="0095491E">
      <w:r>
        <w:t>For some medicines, more than one salt/modifier is used as the precise ingredient substance in various manufactured products AND the salt/modifier has clinical significance, usually affecting the description of the strength.  Examples include phenytoin, doxorubicin (indeed anything that can be supplied in liposomes), dexamethasone and diclofenac, two of which are shown below and which illustrate how the approach to the authoring of TM concepts requires editorial intervention to determine clinical significance (and therefore is not completely auto-generate-able):</w:t>
      </w:r>
    </w:p>
    <w:p w14:paraId="7EAE1758" w14:textId="77777777" w:rsidR="0095491E" w:rsidRPr="008B63E1" w:rsidRDefault="0095491E" w:rsidP="0095491E">
      <w:pPr>
        <w:rPr>
          <w:b/>
        </w:rPr>
      </w:pPr>
      <w:r w:rsidRPr="008B63E1">
        <w:rPr>
          <w:b/>
        </w:rPr>
        <w:t>Diclofenac:</w:t>
      </w:r>
    </w:p>
    <w:p w14:paraId="77C29249" w14:textId="77777777" w:rsidR="0095491E" w:rsidRPr="00681AAD" w:rsidRDefault="0095491E" w:rsidP="0095491E">
      <w:pPr>
        <w:numPr>
          <w:ilvl w:val="0"/>
          <w:numId w:val="50"/>
        </w:numPr>
        <w:spacing w:after="0" w:line="240" w:lineRule="auto"/>
      </w:pPr>
      <w:r w:rsidRPr="00681AAD">
        <w:t>Diclofenac is available with a variety of NTPs with different precise ingredient substances:</w:t>
      </w:r>
    </w:p>
    <w:p w14:paraId="7E72FC84" w14:textId="77777777" w:rsidR="0095491E" w:rsidRPr="00681AAD" w:rsidRDefault="0095491E" w:rsidP="0095491E">
      <w:pPr>
        <w:numPr>
          <w:ilvl w:val="1"/>
          <w:numId w:val="50"/>
        </w:numPr>
        <w:tabs>
          <w:tab w:val="num" w:pos="720"/>
        </w:tabs>
        <w:spacing w:after="0" w:line="240" w:lineRule="auto"/>
      </w:pPr>
      <w:r w:rsidRPr="00681AAD">
        <w:t xml:space="preserve">diclofenac sodium 25 mg gastro-resistant tablet </w:t>
      </w:r>
    </w:p>
    <w:p w14:paraId="1C4E59DA" w14:textId="77777777" w:rsidR="0095491E" w:rsidRPr="00681AAD" w:rsidRDefault="0095491E" w:rsidP="0095491E">
      <w:pPr>
        <w:numPr>
          <w:ilvl w:val="1"/>
          <w:numId w:val="50"/>
        </w:numPr>
        <w:tabs>
          <w:tab w:val="num" w:pos="720"/>
        </w:tabs>
        <w:spacing w:after="0" w:line="240" w:lineRule="auto"/>
      </w:pPr>
      <w:r w:rsidRPr="00681AAD">
        <w:t xml:space="preserve">diclofenac sodium 50 mg gastro-resistant tablet </w:t>
      </w:r>
    </w:p>
    <w:p w14:paraId="04D9CA74" w14:textId="77777777" w:rsidR="0095491E" w:rsidRPr="00681AAD" w:rsidRDefault="0095491E" w:rsidP="0095491E">
      <w:pPr>
        <w:numPr>
          <w:ilvl w:val="1"/>
          <w:numId w:val="50"/>
        </w:numPr>
        <w:tabs>
          <w:tab w:val="num" w:pos="720"/>
        </w:tabs>
        <w:spacing w:after="0" w:line="240" w:lineRule="auto"/>
      </w:pPr>
      <w:r w:rsidRPr="00681AAD">
        <w:t>diclofenac sodium 75 mg prolonged-release oral tablet</w:t>
      </w:r>
    </w:p>
    <w:p w14:paraId="323877D8" w14:textId="77777777" w:rsidR="0095491E" w:rsidRPr="00681AAD" w:rsidRDefault="0095491E" w:rsidP="0095491E">
      <w:pPr>
        <w:numPr>
          <w:ilvl w:val="1"/>
          <w:numId w:val="50"/>
        </w:numPr>
        <w:tabs>
          <w:tab w:val="num" w:pos="720"/>
        </w:tabs>
        <w:spacing w:after="0" w:line="240" w:lineRule="auto"/>
      </w:pPr>
      <w:r w:rsidRPr="00681AAD">
        <w:t>diclofenac sodium 100 mg prolonged-release oral tablet</w:t>
      </w:r>
    </w:p>
    <w:p w14:paraId="3B5A59AF" w14:textId="77777777" w:rsidR="0095491E" w:rsidRPr="00681AAD" w:rsidRDefault="0095491E" w:rsidP="0095491E">
      <w:pPr>
        <w:numPr>
          <w:ilvl w:val="1"/>
          <w:numId w:val="50"/>
        </w:numPr>
        <w:tabs>
          <w:tab w:val="num" w:pos="720"/>
        </w:tabs>
        <w:spacing w:after="0" w:line="240" w:lineRule="auto"/>
      </w:pPr>
      <w:r w:rsidRPr="00681AAD">
        <w:t>diclofenac sodium 50 mg suppository</w:t>
      </w:r>
    </w:p>
    <w:p w14:paraId="142F5B9A" w14:textId="77777777" w:rsidR="0095491E" w:rsidRPr="00681AAD" w:rsidRDefault="0095491E" w:rsidP="0095491E">
      <w:pPr>
        <w:numPr>
          <w:ilvl w:val="1"/>
          <w:numId w:val="50"/>
        </w:numPr>
        <w:tabs>
          <w:tab w:val="num" w:pos="720"/>
        </w:tabs>
        <w:spacing w:after="0" w:line="240" w:lineRule="auto"/>
      </w:pPr>
      <w:r w:rsidRPr="00681AAD">
        <w:t>diclofenac sodium 100 mg suppository</w:t>
      </w:r>
    </w:p>
    <w:p w14:paraId="77D9F24B" w14:textId="77777777" w:rsidR="0095491E" w:rsidRPr="00681AAD" w:rsidRDefault="0095491E" w:rsidP="0095491E">
      <w:pPr>
        <w:numPr>
          <w:ilvl w:val="1"/>
          <w:numId w:val="50"/>
        </w:numPr>
        <w:tabs>
          <w:tab w:val="num" w:pos="720"/>
        </w:tabs>
        <w:spacing w:after="0" w:line="240" w:lineRule="auto"/>
      </w:pPr>
      <w:r w:rsidRPr="00681AAD">
        <w:t>diclofenac sodium 0.1% ophthalmic drops, solution</w:t>
      </w:r>
    </w:p>
    <w:p w14:paraId="7F310ECB" w14:textId="77777777" w:rsidR="0095491E" w:rsidRPr="00681AAD" w:rsidRDefault="0095491E" w:rsidP="0095491E">
      <w:pPr>
        <w:numPr>
          <w:ilvl w:val="1"/>
          <w:numId w:val="50"/>
        </w:numPr>
        <w:tabs>
          <w:tab w:val="num" w:pos="720"/>
        </w:tabs>
        <w:spacing w:after="0" w:line="240" w:lineRule="auto"/>
      </w:pPr>
      <w:r w:rsidRPr="00681AAD">
        <w:t>diclofenac sodium 1.5% cutaneous solution</w:t>
      </w:r>
    </w:p>
    <w:p w14:paraId="18118326" w14:textId="77777777" w:rsidR="0095491E" w:rsidRPr="00681AAD" w:rsidRDefault="0095491E" w:rsidP="0095491E">
      <w:pPr>
        <w:numPr>
          <w:ilvl w:val="1"/>
          <w:numId w:val="50"/>
        </w:numPr>
        <w:tabs>
          <w:tab w:val="num" w:pos="720"/>
        </w:tabs>
        <w:spacing w:after="0" w:line="240" w:lineRule="auto"/>
      </w:pPr>
      <w:r w:rsidRPr="00681AAD">
        <w:t>diclofenac diethylamine 2.32% cutaneous gel</w:t>
      </w:r>
    </w:p>
    <w:p w14:paraId="72E116F4" w14:textId="77777777" w:rsidR="0095491E" w:rsidRPr="00681AAD" w:rsidRDefault="0095491E" w:rsidP="0095491E">
      <w:pPr>
        <w:numPr>
          <w:ilvl w:val="1"/>
          <w:numId w:val="50"/>
        </w:numPr>
        <w:tabs>
          <w:tab w:val="num" w:pos="720"/>
        </w:tabs>
        <w:spacing w:after="0" w:line="240" w:lineRule="auto"/>
      </w:pPr>
      <w:r w:rsidRPr="00681AAD">
        <w:t xml:space="preserve">diclofenac potassium 50 mg film coated oral tablet </w:t>
      </w:r>
    </w:p>
    <w:p w14:paraId="403A79CA" w14:textId="77777777" w:rsidR="0095491E" w:rsidRDefault="0095491E" w:rsidP="0095491E">
      <w:pPr>
        <w:numPr>
          <w:ilvl w:val="1"/>
          <w:numId w:val="50"/>
        </w:numPr>
        <w:tabs>
          <w:tab w:val="num" w:pos="720"/>
        </w:tabs>
        <w:spacing w:after="0" w:line="240" w:lineRule="auto"/>
      </w:pPr>
      <w:r w:rsidRPr="00681AAD">
        <w:t>diclofenac potassium 50 mg powder for oral solution</w:t>
      </w:r>
    </w:p>
    <w:p w14:paraId="3F27B0EF" w14:textId="77777777" w:rsidR="0095491E" w:rsidRPr="00681AAD" w:rsidRDefault="0095491E" w:rsidP="0095491E">
      <w:r w:rsidRPr="00FA494B">
        <w:t xml:space="preserve">There could </w:t>
      </w:r>
      <w:r>
        <w:t xml:space="preserve">possibly </w:t>
      </w:r>
      <w:r w:rsidRPr="00FA494B">
        <w:t>be three TMs (as sibling concepts)</w:t>
      </w:r>
      <w:r>
        <w:t xml:space="preserve"> based on including the salt/modifier (from the basis of strength substance), as shown here</w:t>
      </w:r>
      <w:r w:rsidRPr="00FA494B">
        <w:t>:</w:t>
      </w:r>
    </w:p>
    <w:p w14:paraId="70BB909F" w14:textId="77777777" w:rsidR="0095491E" w:rsidRPr="00681AAD" w:rsidRDefault="0095491E" w:rsidP="0095491E">
      <w:pPr>
        <w:numPr>
          <w:ilvl w:val="1"/>
          <w:numId w:val="50"/>
        </w:numPr>
        <w:tabs>
          <w:tab w:val="num" w:pos="720"/>
        </w:tabs>
        <w:spacing w:after="0" w:line="240" w:lineRule="auto"/>
      </w:pPr>
      <w:r w:rsidRPr="00681AAD">
        <w:t>diclofenac sodium</w:t>
      </w:r>
    </w:p>
    <w:p w14:paraId="66A80EC2" w14:textId="77777777" w:rsidR="0095491E" w:rsidRPr="00681AAD" w:rsidRDefault="0095491E" w:rsidP="0095491E">
      <w:pPr>
        <w:numPr>
          <w:ilvl w:val="1"/>
          <w:numId w:val="50"/>
        </w:numPr>
        <w:tabs>
          <w:tab w:val="num" w:pos="720"/>
        </w:tabs>
        <w:spacing w:after="0" w:line="240" w:lineRule="auto"/>
      </w:pPr>
      <w:r w:rsidRPr="00681AAD">
        <w:t>diclofenac potassium</w:t>
      </w:r>
    </w:p>
    <w:p w14:paraId="584B1100" w14:textId="77777777" w:rsidR="0095491E" w:rsidRPr="00681AAD" w:rsidRDefault="0095491E" w:rsidP="0095491E">
      <w:pPr>
        <w:numPr>
          <w:ilvl w:val="1"/>
          <w:numId w:val="50"/>
        </w:numPr>
        <w:tabs>
          <w:tab w:val="num" w:pos="720"/>
        </w:tabs>
        <w:spacing w:after="0" w:line="240" w:lineRule="auto"/>
      </w:pPr>
      <w:r w:rsidRPr="00681AAD">
        <w:t>diclofenac diethylamine</w:t>
      </w:r>
    </w:p>
    <w:p w14:paraId="52D815C0" w14:textId="5FB289F9" w:rsidR="0095491E" w:rsidRDefault="0095491E" w:rsidP="0095491E">
      <w:r>
        <w:t xml:space="preserve">However, in this case, </w:t>
      </w:r>
      <w:r w:rsidR="00A96333">
        <w:t>non-pharmacist users</w:t>
      </w:r>
      <w:r>
        <w:t xml:space="preserve"> are rarely familiar with these different modifiers and their effects, particularly for the modifier(s) used in some of the topical products, and the differences between the salts for the oral form are not considered to be so clinically significant in Canadian healthcare culture and practice that they must be described in a prescription.  Pharmacists have the ability to choose the appropriate salt (for example for a prescription written as </w:t>
      </w:r>
      <w:r w:rsidRPr="008B63E1">
        <w:t>“</w:t>
      </w:r>
      <w:r w:rsidRPr="008B63E1">
        <w:rPr>
          <w:bCs/>
        </w:rPr>
        <w:t>diclofenac [TM] 50</w:t>
      </w:r>
      <w:r w:rsidR="00A96333">
        <w:rPr>
          <w:bCs/>
        </w:rPr>
        <w:t xml:space="preserve"> </w:t>
      </w:r>
      <w:r w:rsidRPr="008B63E1">
        <w:rPr>
          <w:bCs/>
        </w:rPr>
        <w:t>mg oral</w:t>
      </w:r>
      <w:r w:rsidRPr="008B63E1">
        <w:t>”)</w:t>
      </w:r>
      <w:r>
        <w:t xml:space="preserve"> based on their discretion and the patient’s requirements.   </w:t>
      </w:r>
    </w:p>
    <w:p w14:paraId="46C73E0B" w14:textId="77777777" w:rsidR="0095491E" w:rsidRDefault="0095491E" w:rsidP="0095491E">
      <w:r>
        <w:t>The most useful Therapeutic Moiety concept would therefore be:</w:t>
      </w:r>
    </w:p>
    <w:p w14:paraId="64A3F6EC" w14:textId="77777777" w:rsidR="0095491E" w:rsidRDefault="0095491E" w:rsidP="0095491E">
      <w:pPr>
        <w:numPr>
          <w:ilvl w:val="1"/>
          <w:numId w:val="50"/>
        </w:numPr>
        <w:tabs>
          <w:tab w:val="num" w:pos="720"/>
        </w:tabs>
        <w:spacing w:after="0" w:line="240" w:lineRule="auto"/>
      </w:pPr>
      <w:r>
        <w:lastRenderedPageBreak/>
        <w:t>diclofenac</w:t>
      </w:r>
    </w:p>
    <w:p w14:paraId="0144AE27" w14:textId="77777777" w:rsidR="0095491E" w:rsidRPr="00681AAD" w:rsidRDefault="0095491E" w:rsidP="0095491E"/>
    <w:p w14:paraId="42D9CFA8" w14:textId="77777777" w:rsidR="0095491E" w:rsidRPr="008B63E1" w:rsidRDefault="0095491E" w:rsidP="0095491E">
      <w:pPr>
        <w:rPr>
          <w:b/>
        </w:rPr>
      </w:pPr>
      <w:r w:rsidRPr="008B63E1">
        <w:rPr>
          <w:b/>
        </w:rPr>
        <w:t>Phenytoin:</w:t>
      </w:r>
    </w:p>
    <w:p w14:paraId="3900306E" w14:textId="77777777" w:rsidR="0095491E" w:rsidRPr="00681AAD" w:rsidRDefault="0095491E" w:rsidP="0095491E">
      <w:pPr>
        <w:numPr>
          <w:ilvl w:val="0"/>
          <w:numId w:val="50"/>
        </w:numPr>
        <w:spacing w:after="0" w:line="240" w:lineRule="auto"/>
      </w:pPr>
      <w:r w:rsidRPr="00681AAD">
        <w:t>Phenytoin products are available with different precise ingredient substances:</w:t>
      </w:r>
    </w:p>
    <w:p w14:paraId="574ECD71" w14:textId="77777777" w:rsidR="0095491E" w:rsidRPr="00681AAD" w:rsidRDefault="0095491E" w:rsidP="0095491E">
      <w:pPr>
        <w:numPr>
          <w:ilvl w:val="1"/>
          <w:numId w:val="50"/>
        </w:numPr>
        <w:spacing w:after="0" w:line="240" w:lineRule="auto"/>
      </w:pPr>
      <w:r w:rsidRPr="00681AAD">
        <w:t xml:space="preserve">phenytoin sodium (e.g. Dilantin 30mg oral capsules) </w:t>
      </w:r>
    </w:p>
    <w:p w14:paraId="052C4DF5" w14:textId="77777777" w:rsidR="0095491E" w:rsidRPr="00681AAD" w:rsidRDefault="0095491E" w:rsidP="0095491E">
      <w:pPr>
        <w:numPr>
          <w:ilvl w:val="1"/>
          <w:numId w:val="50"/>
        </w:numPr>
        <w:spacing w:after="0" w:line="240" w:lineRule="auto"/>
      </w:pPr>
      <w:r w:rsidRPr="00681AAD">
        <w:t>phenytoin base (e.g. Dilantin 30 mg per 5 mL oral suspension)</w:t>
      </w:r>
    </w:p>
    <w:p w14:paraId="0FB764AF" w14:textId="77777777" w:rsidR="0095491E" w:rsidRDefault="0095491E" w:rsidP="0095491E">
      <w:pPr>
        <w:numPr>
          <w:ilvl w:val="0"/>
          <w:numId w:val="50"/>
        </w:numPr>
        <w:spacing w:after="0" w:line="240" w:lineRule="auto"/>
      </w:pPr>
      <w:r w:rsidRPr="00681AAD">
        <w:t>100mg of phenytoin sodium is equivalent to 92mg phenytoin (base) and dosage of phenytoin products may be safety critical</w:t>
      </w:r>
    </w:p>
    <w:p w14:paraId="099E354A" w14:textId="77777777" w:rsidR="0095491E" w:rsidRPr="000A5307" w:rsidRDefault="0095491E" w:rsidP="0095491E">
      <w:pPr>
        <w:pStyle w:val="ListParagraph"/>
        <w:numPr>
          <w:ilvl w:val="0"/>
          <w:numId w:val="50"/>
        </w:numPr>
        <w:spacing w:after="0" w:line="257" w:lineRule="auto"/>
        <w:ind w:left="714" w:hanging="357"/>
        <w:rPr>
          <w:sz w:val="20"/>
        </w:rPr>
      </w:pPr>
      <w:r w:rsidRPr="000A5307">
        <w:rPr>
          <w:rFonts w:eastAsia="Times New Roman"/>
          <w:szCs w:val="24"/>
        </w:rPr>
        <w:t>There could be two TMs (as sibling concepts):</w:t>
      </w:r>
    </w:p>
    <w:p w14:paraId="156F15B4" w14:textId="77777777" w:rsidR="0095491E" w:rsidRPr="00681AAD" w:rsidRDefault="0095491E" w:rsidP="0095491E">
      <w:pPr>
        <w:numPr>
          <w:ilvl w:val="1"/>
          <w:numId w:val="50"/>
        </w:numPr>
        <w:spacing w:after="0" w:line="240" w:lineRule="auto"/>
      </w:pPr>
      <w:r w:rsidRPr="00681AAD">
        <w:t xml:space="preserve">Phenytoin (base) – </w:t>
      </w:r>
      <w:r w:rsidRPr="00681AAD">
        <w:rPr>
          <w:i/>
        </w:rPr>
        <w:t>must include the “base” else would be any phenytoin product</w:t>
      </w:r>
    </w:p>
    <w:p w14:paraId="61A0483F" w14:textId="77777777" w:rsidR="0095491E" w:rsidRPr="00681AAD" w:rsidRDefault="0095491E" w:rsidP="0095491E">
      <w:pPr>
        <w:numPr>
          <w:ilvl w:val="1"/>
          <w:numId w:val="50"/>
        </w:numPr>
        <w:spacing w:after="0" w:line="240" w:lineRule="auto"/>
      </w:pPr>
      <w:r w:rsidRPr="00681AAD">
        <w:t>Phenytoin sodium</w:t>
      </w:r>
    </w:p>
    <w:p w14:paraId="5D007905" w14:textId="4B975B70" w:rsidR="0095491E" w:rsidRDefault="0095491E" w:rsidP="0095491E">
      <w:r>
        <w:t xml:space="preserve">In this case, </w:t>
      </w:r>
      <w:r w:rsidR="00A96333">
        <w:t>users</w:t>
      </w:r>
      <w:r>
        <w:t xml:space="preserve"> </w:t>
      </w:r>
      <w:r w:rsidRPr="000A5307">
        <w:rPr>
          <w:b/>
        </w:rPr>
        <w:t>must</w:t>
      </w:r>
      <w:r>
        <w:t xml:space="preserve"> be cognisant of the clinically significant differences between the different precise ingredient substances and how they relate to the strength of the medicinal product</w:t>
      </w:r>
      <w:r w:rsidR="00A96333">
        <w:t>,</w:t>
      </w:r>
      <w:r>
        <w:t xml:space="preserve"> and the</w:t>
      </w:r>
      <w:r w:rsidR="00A96333">
        <w:t>refore the</w:t>
      </w:r>
      <w:r>
        <w:t xml:space="preserve"> dose quantity that a patient would receive.  Consequently</w:t>
      </w:r>
      <w:r w:rsidR="00A96333">
        <w:t>, most users</w:t>
      </w:r>
      <w:r>
        <w:t xml:space="preserve"> would </w:t>
      </w:r>
      <w:r w:rsidR="00A96333">
        <w:t xml:space="preserve">usually </w:t>
      </w:r>
      <w:r>
        <w:t>prescribe an NTP (or even an MP) although in hospital practice, especially when a patient is being newly stabilised, a TM might be used in the prescription</w:t>
      </w:r>
      <w:r w:rsidRPr="00E87881">
        <w:t>.</w:t>
      </w:r>
      <w:r>
        <w:t xml:space="preserve">  The two sibling TMs as shown above was considered appropriate for the </w:t>
      </w:r>
      <w:r w:rsidR="002719A2">
        <w:t>Canadian Clinical Drug Data Set</w:t>
      </w:r>
      <w:r>
        <w:t>.</w:t>
      </w:r>
    </w:p>
    <w:p w14:paraId="290B6052" w14:textId="364BFEFF" w:rsidR="000C424D" w:rsidRDefault="00DF076A" w:rsidP="000A5307">
      <w:pPr>
        <w:pStyle w:val="Heading1"/>
      </w:pPr>
      <w:bookmarkStart w:id="69" w:name="_Combination_Products"/>
      <w:bookmarkStart w:id="70" w:name="_Toc476299330"/>
      <w:bookmarkEnd w:id="69"/>
      <w:r>
        <w:t>Combination Products</w:t>
      </w:r>
      <w:bookmarkEnd w:id="70"/>
    </w:p>
    <w:p w14:paraId="6AC69A38" w14:textId="3BDD4153" w:rsidR="00DF076A" w:rsidRDefault="00DF076A" w:rsidP="000A5307">
      <w:pPr>
        <w:pStyle w:val="Heading2"/>
      </w:pPr>
      <w:bookmarkStart w:id="71" w:name="_Toc476299331"/>
      <w:r>
        <w:t>Introduction and Requirement</w:t>
      </w:r>
      <w:bookmarkEnd w:id="71"/>
    </w:p>
    <w:p w14:paraId="4903EA9A" w14:textId="02823118" w:rsidR="00DF076A" w:rsidRDefault="00DF076A" w:rsidP="000C424D">
      <w:r>
        <w:t xml:space="preserve">There is a type of medicinal products that are in scope of the </w:t>
      </w:r>
      <w:r w:rsidR="002719A2">
        <w:t>Canadian Clinical Drug Data Set</w:t>
      </w:r>
      <w:r>
        <w:t xml:space="preserve">, that are different from “standard” medicinal products (which contains one or more identical manufactured items with the same active ingredient substance(s) in the same strength(s) and with the same dose form); this subtype is known as combination products.  </w:t>
      </w:r>
    </w:p>
    <w:p w14:paraId="593679B2" w14:textId="7D3F41C8" w:rsidR="00DF076A" w:rsidRDefault="00DF076A" w:rsidP="00DF076A">
      <w:r>
        <w:t>A combination product may also be called a “component product” or a “multi-component product” as it contains more than one component element (manufactured item) within it; it may also be known as or a “kit product” (or just “kit”).  Occasionally a combination product is may be known as a “compound product” but this risks being confused with products that are extemporaneously compounded by a pharmacist from a formula provided by the prescriber for an individual patient (sometimes known as “magistral products”).</w:t>
      </w:r>
    </w:p>
    <w:p w14:paraId="318D421E" w14:textId="77777777" w:rsidR="00DF076A" w:rsidRDefault="00DF076A" w:rsidP="00DF076A">
      <w:r>
        <w:t>Examples of combination products:</w:t>
      </w:r>
    </w:p>
    <w:p w14:paraId="132E3AEA" w14:textId="77777777" w:rsidR="00DF076A" w:rsidRPr="000A5307" w:rsidRDefault="00DF076A" w:rsidP="00DF076A">
      <w:pPr>
        <w:pStyle w:val="ListParagraph"/>
        <w:numPr>
          <w:ilvl w:val="0"/>
          <w:numId w:val="52"/>
        </w:numPr>
        <w:spacing w:line="256" w:lineRule="auto"/>
      </w:pPr>
      <w:r w:rsidRPr="000A5307">
        <w:t>Canesten Combi-pak Comfortab 1</w:t>
      </w:r>
    </w:p>
    <w:p w14:paraId="6F96D774" w14:textId="1FB9A713" w:rsidR="00DF076A" w:rsidRPr="000A5307" w:rsidRDefault="00DF076A" w:rsidP="00DF076A">
      <w:pPr>
        <w:pStyle w:val="ListParagraph"/>
        <w:numPr>
          <w:ilvl w:val="1"/>
          <w:numId w:val="52"/>
        </w:numPr>
        <w:spacing w:line="256" w:lineRule="auto"/>
      </w:pPr>
      <w:r w:rsidRPr="000A5307">
        <w:t xml:space="preserve">clotrimazole </w:t>
      </w:r>
      <w:r w:rsidR="00D44050" w:rsidRPr="00312267">
        <w:t>1</w:t>
      </w:r>
      <w:r w:rsidR="00D44050">
        <w:t xml:space="preserve"> </w:t>
      </w:r>
      <w:r w:rsidR="00D44050" w:rsidRPr="00312267">
        <w:t xml:space="preserve">% </w:t>
      </w:r>
      <w:r w:rsidR="00D44050">
        <w:t>cutaneous</w:t>
      </w:r>
      <w:r w:rsidR="00D44050" w:rsidRPr="00312267">
        <w:t xml:space="preserve"> cream</w:t>
      </w:r>
    </w:p>
    <w:p w14:paraId="08D4830B" w14:textId="3C04D058" w:rsidR="00DF076A" w:rsidRPr="000A5307" w:rsidRDefault="00DF076A" w:rsidP="00DF076A">
      <w:pPr>
        <w:pStyle w:val="ListParagraph"/>
        <w:numPr>
          <w:ilvl w:val="1"/>
          <w:numId w:val="52"/>
        </w:numPr>
        <w:spacing w:line="256" w:lineRule="auto"/>
      </w:pPr>
      <w:r w:rsidRPr="000A5307">
        <w:t xml:space="preserve">clotrimazole </w:t>
      </w:r>
      <w:r w:rsidR="00D44050" w:rsidRPr="00312267">
        <w:t>500 mg vaginal tablet</w:t>
      </w:r>
    </w:p>
    <w:p w14:paraId="5BB3E0E3" w14:textId="77777777" w:rsidR="00DF076A" w:rsidRPr="000A5307" w:rsidRDefault="00DF076A" w:rsidP="00DF076A">
      <w:pPr>
        <w:pStyle w:val="ListParagraph"/>
        <w:numPr>
          <w:ilvl w:val="0"/>
          <w:numId w:val="52"/>
        </w:numPr>
        <w:spacing w:line="256" w:lineRule="auto"/>
      </w:pPr>
      <w:r w:rsidRPr="000A5307">
        <w:t>Brevicon 0.5/35 Tablets (28 day pack)</w:t>
      </w:r>
    </w:p>
    <w:p w14:paraId="1EC73E88" w14:textId="07CF18CE" w:rsidR="00DF076A" w:rsidRPr="000A5307" w:rsidRDefault="00D44050" w:rsidP="00DF076A">
      <w:pPr>
        <w:pStyle w:val="ListParagraph"/>
        <w:numPr>
          <w:ilvl w:val="1"/>
          <w:numId w:val="52"/>
        </w:numPr>
        <w:spacing w:line="256" w:lineRule="auto"/>
      </w:pPr>
      <w:r w:rsidRPr="00312267">
        <w:t xml:space="preserve">ethinylestradiol 35 microgram </w:t>
      </w:r>
      <w:r>
        <w:t xml:space="preserve">and </w:t>
      </w:r>
      <w:r w:rsidR="00DF076A" w:rsidRPr="000A5307">
        <w:t>norethindrone 500 microgram oral tablet</w:t>
      </w:r>
    </w:p>
    <w:p w14:paraId="5CB6A79E" w14:textId="5DBD09D2" w:rsidR="00DF076A" w:rsidRPr="000A5307" w:rsidRDefault="00D44050" w:rsidP="00DF076A">
      <w:pPr>
        <w:pStyle w:val="ListParagraph"/>
        <w:numPr>
          <w:ilvl w:val="1"/>
          <w:numId w:val="52"/>
        </w:numPr>
        <w:spacing w:line="256" w:lineRule="auto"/>
      </w:pPr>
      <w:r>
        <w:t>lactose oral tablet</w:t>
      </w:r>
    </w:p>
    <w:p w14:paraId="66494BC9" w14:textId="77777777" w:rsidR="00DF076A" w:rsidRPr="000A5307" w:rsidRDefault="00DF076A" w:rsidP="00DF076A">
      <w:pPr>
        <w:pStyle w:val="ListParagraph"/>
        <w:numPr>
          <w:ilvl w:val="0"/>
          <w:numId w:val="52"/>
        </w:numPr>
        <w:spacing w:line="256" w:lineRule="auto"/>
      </w:pPr>
      <w:r w:rsidRPr="000A5307">
        <w:t xml:space="preserve">Premplus </w:t>
      </w:r>
      <w:r w:rsidRPr="000A5307">
        <w:rPr>
          <w:lang w:val="en"/>
        </w:rPr>
        <w:t>0.625MG-2.5MG Tablets</w:t>
      </w:r>
    </w:p>
    <w:p w14:paraId="24ED53BC" w14:textId="77777777" w:rsidR="00DF076A" w:rsidRPr="000A5307" w:rsidRDefault="00DF076A" w:rsidP="00DF076A">
      <w:pPr>
        <w:pStyle w:val="ListParagraph"/>
        <w:numPr>
          <w:ilvl w:val="1"/>
          <w:numId w:val="52"/>
        </w:numPr>
        <w:spacing w:line="256" w:lineRule="auto"/>
      </w:pPr>
      <w:r w:rsidRPr="000A5307">
        <w:t>conjugated estrogen 625 microgram oral tablet</w:t>
      </w:r>
    </w:p>
    <w:p w14:paraId="3FB2147C" w14:textId="77777777" w:rsidR="00DF076A" w:rsidRPr="000A5307" w:rsidRDefault="00DF076A" w:rsidP="00DF076A">
      <w:pPr>
        <w:pStyle w:val="ListParagraph"/>
        <w:numPr>
          <w:ilvl w:val="1"/>
          <w:numId w:val="52"/>
        </w:numPr>
        <w:spacing w:line="256" w:lineRule="auto"/>
      </w:pPr>
      <w:r w:rsidRPr="000A5307">
        <w:t>medroxyprogesterone acetate 2.5 mg oral tablet</w:t>
      </w:r>
    </w:p>
    <w:p w14:paraId="2DC8B3F0" w14:textId="77777777" w:rsidR="00DF076A" w:rsidRPr="000A5307" w:rsidRDefault="00DF076A" w:rsidP="00DF076A">
      <w:pPr>
        <w:pStyle w:val="ListParagraph"/>
        <w:numPr>
          <w:ilvl w:val="0"/>
          <w:numId w:val="52"/>
        </w:numPr>
        <w:spacing w:line="256" w:lineRule="auto"/>
      </w:pPr>
      <w:r w:rsidRPr="000A5307">
        <w:t>HP-PAC</w:t>
      </w:r>
    </w:p>
    <w:p w14:paraId="07ABBE54" w14:textId="6ACAD374" w:rsidR="00DF076A" w:rsidRPr="000A5307" w:rsidRDefault="00D44050" w:rsidP="00DF076A">
      <w:pPr>
        <w:pStyle w:val="ListParagraph"/>
        <w:numPr>
          <w:ilvl w:val="1"/>
          <w:numId w:val="52"/>
        </w:numPr>
        <w:spacing w:line="256" w:lineRule="auto"/>
      </w:pPr>
      <w:r w:rsidRPr="00312267">
        <w:t xml:space="preserve">amoxicillin </w:t>
      </w:r>
      <w:r w:rsidR="00624534">
        <w:t xml:space="preserve">(amoxicillin trihydrate) </w:t>
      </w:r>
      <w:r w:rsidRPr="00312267">
        <w:t>500 mg oral capsule</w:t>
      </w:r>
    </w:p>
    <w:p w14:paraId="62B16292" w14:textId="77777777" w:rsidR="00DF076A" w:rsidRPr="000A5307" w:rsidRDefault="00DF076A" w:rsidP="00DF076A">
      <w:pPr>
        <w:pStyle w:val="ListParagraph"/>
        <w:numPr>
          <w:ilvl w:val="1"/>
          <w:numId w:val="52"/>
        </w:numPr>
        <w:spacing w:line="256" w:lineRule="auto"/>
      </w:pPr>
      <w:r w:rsidRPr="000A5307">
        <w:t>clarithromycin 500 mg film coated oral tablet</w:t>
      </w:r>
    </w:p>
    <w:p w14:paraId="4A1F74DF" w14:textId="55E42184" w:rsidR="00DF076A" w:rsidRPr="000A5307" w:rsidRDefault="00D44050" w:rsidP="00DF076A">
      <w:pPr>
        <w:pStyle w:val="ListParagraph"/>
        <w:numPr>
          <w:ilvl w:val="1"/>
          <w:numId w:val="52"/>
        </w:numPr>
        <w:spacing w:line="256" w:lineRule="auto"/>
      </w:pPr>
      <w:r w:rsidRPr="00312267">
        <w:t>lansoprazole prolonged release 30 mg oral capsule</w:t>
      </w:r>
    </w:p>
    <w:p w14:paraId="33D37630" w14:textId="77777777" w:rsidR="00DF076A" w:rsidRPr="000A5307" w:rsidRDefault="00DF076A" w:rsidP="00DF076A">
      <w:pPr>
        <w:pStyle w:val="ListParagraph"/>
        <w:numPr>
          <w:ilvl w:val="0"/>
          <w:numId w:val="52"/>
        </w:numPr>
        <w:spacing w:line="256" w:lineRule="auto"/>
      </w:pPr>
      <w:r w:rsidRPr="000A5307">
        <w:t>Entocort</w:t>
      </w:r>
    </w:p>
    <w:p w14:paraId="5269EDD9" w14:textId="77777777" w:rsidR="00DF076A" w:rsidRPr="000A5307" w:rsidRDefault="00DF076A" w:rsidP="00DF076A">
      <w:pPr>
        <w:pStyle w:val="ListParagraph"/>
        <w:numPr>
          <w:ilvl w:val="1"/>
          <w:numId w:val="52"/>
        </w:numPr>
        <w:spacing w:line="256" w:lineRule="auto"/>
      </w:pPr>
      <w:r w:rsidRPr="000A5307">
        <w:lastRenderedPageBreak/>
        <w:t>budesonide 2 mg dispersible tablet for rectal solution</w:t>
      </w:r>
    </w:p>
    <w:p w14:paraId="44D67293" w14:textId="77777777" w:rsidR="00DF076A" w:rsidRPr="000A5307" w:rsidRDefault="00DF076A" w:rsidP="00DF076A">
      <w:pPr>
        <w:pStyle w:val="ListParagraph"/>
        <w:numPr>
          <w:ilvl w:val="1"/>
          <w:numId w:val="52"/>
        </w:numPr>
        <w:spacing w:line="256" w:lineRule="auto"/>
      </w:pPr>
      <w:r w:rsidRPr="000A5307">
        <w:t xml:space="preserve">vehicle for rectal solution </w:t>
      </w:r>
    </w:p>
    <w:p w14:paraId="71F65BF3" w14:textId="77777777" w:rsidR="00DF076A" w:rsidRPr="000A5307" w:rsidRDefault="00DF076A" w:rsidP="00DF076A">
      <w:pPr>
        <w:pStyle w:val="ListParagraph"/>
        <w:numPr>
          <w:ilvl w:val="0"/>
          <w:numId w:val="52"/>
        </w:numPr>
        <w:spacing w:line="256" w:lineRule="auto"/>
      </w:pPr>
      <w:r w:rsidRPr="000A5307">
        <w:t>GlucaGen HypoKit</w:t>
      </w:r>
    </w:p>
    <w:p w14:paraId="13325E5C" w14:textId="7BABB265" w:rsidR="00DF076A" w:rsidRPr="000A5307" w:rsidRDefault="00DF076A" w:rsidP="00DF076A">
      <w:pPr>
        <w:pStyle w:val="ListParagraph"/>
        <w:numPr>
          <w:ilvl w:val="1"/>
          <w:numId w:val="52"/>
        </w:numPr>
        <w:spacing w:line="256" w:lineRule="auto"/>
      </w:pPr>
      <w:r w:rsidRPr="000A5307">
        <w:t>glucagon 1</w:t>
      </w:r>
      <w:r w:rsidR="00801F6F">
        <w:t xml:space="preserve"> </w:t>
      </w:r>
      <w:r w:rsidRPr="000A5307">
        <w:t>mg powder for solution for injection</w:t>
      </w:r>
    </w:p>
    <w:p w14:paraId="0E5AA440" w14:textId="77777777" w:rsidR="00DF076A" w:rsidRPr="000A5307" w:rsidRDefault="00DF076A" w:rsidP="00DF076A">
      <w:pPr>
        <w:pStyle w:val="ListParagraph"/>
        <w:numPr>
          <w:ilvl w:val="1"/>
          <w:numId w:val="52"/>
        </w:numPr>
        <w:spacing w:line="256" w:lineRule="auto"/>
      </w:pPr>
      <w:r w:rsidRPr="000A5307">
        <w:t>water for injection 1.5 mL</w:t>
      </w:r>
    </w:p>
    <w:p w14:paraId="465BE0E6" w14:textId="77777777" w:rsidR="00DF076A" w:rsidRPr="000A5307" w:rsidRDefault="00DF076A" w:rsidP="00DF076A">
      <w:pPr>
        <w:pStyle w:val="ListParagraph"/>
        <w:numPr>
          <w:ilvl w:val="0"/>
          <w:numId w:val="52"/>
        </w:numPr>
        <w:spacing w:line="256" w:lineRule="auto"/>
      </w:pPr>
      <w:r w:rsidRPr="000A5307">
        <w:t>GONAL-F</w:t>
      </w:r>
    </w:p>
    <w:p w14:paraId="4DCFB37E" w14:textId="77777777" w:rsidR="00DF076A" w:rsidRPr="000A5307" w:rsidRDefault="00DF076A" w:rsidP="00DF076A">
      <w:pPr>
        <w:pStyle w:val="ListParagraph"/>
        <w:numPr>
          <w:ilvl w:val="1"/>
          <w:numId w:val="52"/>
        </w:numPr>
        <w:spacing w:line="256" w:lineRule="auto"/>
      </w:pPr>
      <w:r w:rsidRPr="000A5307">
        <w:t>follitropin alfa 33 mcg powder for solution for injection</w:t>
      </w:r>
    </w:p>
    <w:p w14:paraId="3425BDBE" w14:textId="77777777" w:rsidR="00DF076A" w:rsidRDefault="00DF076A" w:rsidP="00DF076A">
      <w:pPr>
        <w:pStyle w:val="ListParagraph"/>
        <w:numPr>
          <w:ilvl w:val="1"/>
          <w:numId w:val="52"/>
        </w:numPr>
        <w:spacing w:line="256" w:lineRule="auto"/>
      </w:pPr>
      <w:r w:rsidRPr="000A5307">
        <w:t>diluent solution</w:t>
      </w:r>
    </w:p>
    <w:p w14:paraId="444AEF6A" w14:textId="0CCBC44A" w:rsidR="00C54BD5" w:rsidRDefault="00C54BD5" w:rsidP="000A5307">
      <w:r>
        <w:t xml:space="preserve">In some senses, a Combination Product should be described </w:t>
      </w:r>
      <w:r w:rsidRPr="00C54BD5">
        <w:rPr>
          <w:i/>
        </w:rPr>
        <w:t>only</w:t>
      </w:r>
      <w:r>
        <w:t xml:space="preserve"> as a Packaged Medicinal Product as only in the context of the complete package can all the component parts be fully described.  This strict limitation is not helpful either in the regulatory context, where “the product” is licensed as a whole entity.  It is also not helpful in the clinical environment, where prescribing clinicians wish to see combination products in the same pick list as other “standard” products, without having to search in any separate “package” lists, as packages are rarely of importance when prescribing.  For dispensing, selection of a packaged product is often appropriate but is often reached by initial product selection.</w:t>
      </w:r>
    </w:p>
    <w:p w14:paraId="3E3037D1" w14:textId="53E300D1" w:rsidR="00C54BD5" w:rsidRDefault="00C54BD5" w:rsidP="00C54BD5">
      <w:r>
        <w:t xml:space="preserve">Because combination products are licensed as a “whole entity” and are prescribed and dispensed as such, they will be included in the </w:t>
      </w:r>
      <w:r w:rsidR="002D6431">
        <w:t xml:space="preserve">Canadian Clinical Drug Data Set </w:t>
      </w:r>
      <w:r>
        <w:t xml:space="preserve">and represented both as MPs and as a particular type of NTP (see below).  Explicit and individual inclusion of their component manufactured items as concepts with the </w:t>
      </w:r>
      <w:r w:rsidR="002D6431">
        <w:t xml:space="preserve">Canadian Clinical Drug Data Set </w:t>
      </w:r>
      <w:r>
        <w:t xml:space="preserve">will not be undertaken (see </w:t>
      </w:r>
      <w:hyperlink w:anchor="_Limitations" w:history="1">
        <w:r w:rsidRPr="00E220DD">
          <w:rPr>
            <w:rStyle w:val="Hyperlink"/>
          </w:rPr>
          <w:t>Limitations</w:t>
        </w:r>
      </w:hyperlink>
      <w:r>
        <w:t xml:space="preserve"> below).</w:t>
      </w:r>
    </w:p>
    <w:p w14:paraId="46B1B0E2" w14:textId="5735396D" w:rsidR="00DF076A" w:rsidRDefault="00DF076A" w:rsidP="000A5307">
      <w:pPr>
        <w:pStyle w:val="Heading2"/>
      </w:pPr>
      <w:bookmarkStart w:id="72" w:name="_Toc476299332"/>
      <w:r>
        <w:t>Definition and Description</w:t>
      </w:r>
      <w:bookmarkEnd w:id="72"/>
    </w:p>
    <w:p w14:paraId="59446483" w14:textId="77777777" w:rsidR="00DF076A" w:rsidRDefault="00DF076A" w:rsidP="00DF076A">
      <w:r>
        <w:t>A combination product is a particular type of medicinal product that contains two (or more) “</w:t>
      </w:r>
      <w:r w:rsidRPr="000E5DA0">
        <w:rPr>
          <w:i/>
        </w:rPr>
        <w:t>manufactured items</w:t>
      </w:r>
      <w:r>
        <w:t>”</w:t>
      </w:r>
      <w:r>
        <w:rPr>
          <w:rStyle w:val="FootnoteReference"/>
        </w:rPr>
        <w:footnoteReference w:id="6"/>
      </w:r>
      <w:r>
        <w:t xml:space="preserve"> that are authorized as and presented in a single “packaged product” and licensed for a single (set of) indications.  </w:t>
      </w:r>
    </w:p>
    <w:p w14:paraId="65512F5E" w14:textId="7A75DC1C" w:rsidR="00DF076A" w:rsidRDefault="00DF076A" w:rsidP="00DF076A">
      <w:r>
        <w:t xml:space="preserve">A combination product may contain only a single active ingredient </w:t>
      </w:r>
      <w:r w:rsidR="00905CBB">
        <w:t>substance;</w:t>
      </w:r>
      <w:r>
        <w:t xml:space="preserve"> presented in more than one manufactured item (as in the Canesten example) or each manufactured item in the combination may have a different active ingredient substance (as in the Premplus and HP-PAC examples).  Note that in the Brevicon example, one of the manufactured items is itself a </w:t>
      </w:r>
      <w:r w:rsidRPr="00B57406">
        <w:t>multi-ingredient</w:t>
      </w:r>
      <w:r>
        <w:t xml:space="preserve"> item.  In some component products, one of the components is provided purely to support reconstitution of another (active) component (e.g. a diluent).</w:t>
      </w:r>
    </w:p>
    <w:p w14:paraId="76932441" w14:textId="77777777" w:rsidR="00DF076A" w:rsidRDefault="00DF076A" w:rsidP="00DF076A">
      <w:r>
        <w:t xml:space="preserve">The strength of each active ingredient substance must be stated uniquely, especially when both components contain the same one (as in the Canesten example).  </w:t>
      </w:r>
    </w:p>
    <w:p w14:paraId="000C9B2D" w14:textId="7EA9BDD3" w:rsidR="00C54BD5" w:rsidRDefault="00DF076A" w:rsidP="00DF076A">
      <w:r>
        <w:t>The combination product will have two or more dose forms, even if they are the same (as in the Brevicon and Premplus examples, where oral tablet is the dose form for both components).  Although these could be expressed using a combined dose form concept from the EDQM combined dose form terminology, because it is most helpful to prescribers to indicate which component has which dose form, formal “combined dose forms” will not be used in the naming.</w:t>
      </w:r>
    </w:p>
    <w:p w14:paraId="272DDDE3" w14:textId="77777777" w:rsidR="00C54BD5" w:rsidRDefault="00C54BD5" w:rsidP="009B4D46">
      <w:pPr>
        <w:pStyle w:val="Heading3"/>
      </w:pPr>
      <w:bookmarkStart w:id="73" w:name="_Limitations"/>
      <w:bookmarkStart w:id="74" w:name="_Toc476299333"/>
      <w:bookmarkEnd w:id="73"/>
      <w:r>
        <w:lastRenderedPageBreak/>
        <w:t>Limitations</w:t>
      </w:r>
      <w:bookmarkEnd w:id="74"/>
    </w:p>
    <w:p w14:paraId="25A621FC" w14:textId="03FD6E42" w:rsidR="00C54BD5" w:rsidRDefault="00C54BD5" w:rsidP="00C54BD5">
      <w:r>
        <w:t xml:space="preserve">It is possible to describe the dose form(s) and ingredient substance-strength set(s) information for a combination product, it is not currently possible in the available structures to describe the quantity (either explicitly or by proportion) of each manufactured item present in the combination product.  For example:  it is not possible to describe that there are </w:t>
      </w:r>
      <w:r w:rsidRPr="00773A7D">
        <w:rPr>
          <w:b/>
        </w:rPr>
        <w:t>21</w:t>
      </w:r>
      <w:r>
        <w:t xml:space="preserve"> “</w:t>
      </w:r>
      <w:r w:rsidR="00801F6F" w:rsidRPr="00EC5DFA">
        <w:t xml:space="preserve">ethinylestradiol 35 </w:t>
      </w:r>
      <w:r w:rsidR="00801F6F">
        <w:t>mcg</w:t>
      </w:r>
      <w:r w:rsidR="00801F6F" w:rsidRPr="00EC5DFA">
        <w:t xml:space="preserve"> </w:t>
      </w:r>
      <w:r w:rsidR="00801F6F">
        <w:t>and n</w:t>
      </w:r>
      <w:r w:rsidR="00801F6F" w:rsidRPr="00EC5DFA">
        <w:t xml:space="preserve">orethindrone 500 </w:t>
      </w:r>
      <w:r w:rsidR="00801F6F">
        <w:t>mcg</w:t>
      </w:r>
      <w:r w:rsidR="00801F6F" w:rsidRPr="00EC5DFA">
        <w:t xml:space="preserve"> </w:t>
      </w:r>
      <w:r w:rsidRPr="00EC5DFA">
        <w:t>oral</w:t>
      </w:r>
      <w:r>
        <w:t xml:space="preserve"> tablets” </w:t>
      </w:r>
      <w:r w:rsidR="00801F6F">
        <w:t>with</w:t>
      </w:r>
      <w:r>
        <w:t xml:space="preserve"> </w:t>
      </w:r>
      <w:r w:rsidRPr="00773A7D">
        <w:rPr>
          <w:b/>
        </w:rPr>
        <w:t>7</w:t>
      </w:r>
      <w:r>
        <w:t xml:space="preserve"> “lactose oral tablets”</w:t>
      </w:r>
      <w:r w:rsidR="00801F6F">
        <w:t xml:space="preserve"> </w:t>
      </w:r>
      <w:r>
        <w:t>in the Brevicon 28-day product.</w:t>
      </w:r>
    </w:p>
    <w:p w14:paraId="624929C7" w14:textId="78D95089" w:rsidR="00C54BD5" w:rsidRDefault="00C54BD5" w:rsidP="00C54BD5">
      <w:r>
        <w:t xml:space="preserve">Although rarely authorized for this, and sometimes explicitly prohibited in an authorization, a patient may be directed to use just one of the components in a combination product, if that is the only way to obtain the particular manufactured item.  The </w:t>
      </w:r>
      <w:r w:rsidR="002D6431">
        <w:t xml:space="preserve">Canadian Clinical Drug Data Set </w:t>
      </w:r>
      <w:r>
        <w:t>cannot currently support the description of one manufactured item from within the Combination Product for this type of prescribing.</w:t>
      </w:r>
    </w:p>
    <w:p w14:paraId="2BD4AEBB" w14:textId="3A0B4459" w:rsidR="00C54BD5" w:rsidRDefault="00C54BD5" w:rsidP="00C54BD5">
      <w:r>
        <w:t>It is acknowledged that the provision of decision support for combination products can be challenging, especially for dose range checking.</w:t>
      </w:r>
    </w:p>
    <w:p w14:paraId="107C615C" w14:textId="58535079" w:rsidR="00C54BD5" w:rsidRDefault="00C54BD5" w:rsidP="00C54BD5">
      <w:r>
        <w:t>Some medicinal product terminologies (e.g. the UK’s NHS dm+d) do explicitly model the individual component concepts, for the reasons given above.  However, this adds complexity to the terminology model and to its implementation, and for the e</w:t>
      </w:r>
      <w:r w:rsidR="00F1680D">
        <w:t>-p</w:t>
      </w:r>
      <w:r>
        <w:t xml:space="preserve">rescribing/dispensing use cases (and for the EHR use case), this complexity is currently deemed unnecessary. </w:t>
      </w:r>
    </w:p>
    <w:p w14:paraId="192C0E49" w14:textId="7F091665" w:rsidR="00A67C6F" w:rsidRDefault="00E220DD" w:rsidP="00A67C6F">
      <w:pPr>
        <w:pStyle w:val="Heading2"/>
      </w:pPr>
      <w:bookmarkStart w:id="75" w:name="_Toc476299334"/>
      <w:r>
        <w:t>NTP t</w:t>
      </w:r>
      <w:r w:rsidR="00A67C6F">
        <w:t>ype code</w:t>
      </w:r>
      <w:bookmarkEnd w:id="75"/>
    </w:p>
    <w:p w14:paraId="29AE4FF3" w14:textId="17211643" w:rsidR="00A67C6F" w:rsidRDefault="00353252" w:rsidP="00A67C6F">
      <w:r>
        <w:t>To indicate that combination products are a different type of medicinal product, r</w:t>
      </w:r>
      <w:r w:rsidR="00A67C6F">
        <w:t xml:space="preserve">ather than use an additional qualifier (such as “combination product”) in the NTP description, combination products will be indicated using </w:t>
      </w:r>
      <w:r>
        <w:t>a</w:t>
      </w:r>
      <w:r w:rsidR="00A67C6F">
        <w:t xml:space="preserve"> </w:t>
      </w:r>
      <w:r w:rsidR="00801F6F">
        <w:t>“</w:t>
      </w:r>
      <w:r w:rsidR="00A67C6F">
        <w:t>type</w:t>
      </w:r>
      <w:r w:rsidR="00801F6F">
        <w:t>”</w:t>
      </w:r>
      <w:r w:rsidR="00A67C6F">
        <w:t xml:space="preserve"> attribute</w:t>
      </w:r>
      <w:r w:rsidR="00801F6F">
        <w:t xml:space="preserve"> in the NTP class</w:t>
      </w:r>
      <w:r w:rsidR="00A67C6F">
        <w:t xml:space="preserve">. </w:t>
      </w:r>
    </w:p>
    <w:p w14:paraId="61C7A0F7" w14:textId="0B97FE8C" w:rsidR="00353252" w:rsidRDefault="00353252" w:rsidP="00A67C6F">
      <w:r>
        <w:t>The</w:t>
      </w:r>
      <w:r w:rsidR="00A67C6F">
        <w:t xml:space="preserve"> type code will be used to indicate</w:t>
      </w:r>
      <w:r>
        <w:t xml:space="preserve"> only</w:t>
      </w:r>
      <w:r w:rsidR="00A67C6F">
        <w:t xml:space="preserve"> those combination products that contain two or more </w:t>
      </w:r>
      <w:r>
        <w:t xml:space="preserve">manufactured </w:t>
      </w:r>
      <w:r w:rsidR="00A67C6F">
        <w:t xml:space="preserve">items that contain active ingredient substance(s). </w:t>
      </w:r>
      <w:r>
        <w:t xml:space="preserve">  The type code will not be used on combination products where the second manufactured item is:</w:t>
      </w:r>
    </w:p>
    <w:p w14:paraId="1F3DEFED" w14:textId="6C08D7AF" w:rsidR="00A67C6F" w:rsidRDefault="00353252" w:rsidP="009B4D46">
      <w:pPr>
        <w:pStyle w:val="ListParagraph"/>
        <w:numPr>
          <w:ilvl w:val="0"/>
          <w:numId w:val="55"/>
        </w:numPr>
      </w:pPr>
      <w:r>
        <w:t>a therapeutically inactive diluent</w:t>
      </w:r>
    </w:p>
    <w:p w14:paraId="0188836A" w14:textId="113060C6" w:rsidR="00353252" w:rsidRDefault="00353252" w:rsidP="009B4D46">
      <w:pPr>
        <w:pStyle w:val="ListParagraph"/>
        <w:numPr>
          <w:ilvl w:val="0"/>
          <w:numId w:val="55"/>
        </w:numPr>
      </w:pPr>
      <w:r>
        <w:t>a therapeutically inactive “placebo” (as in the Brevicon 28-day product)</w:t>
      </w:r>
    </w:p>
    <w:p w14:paraId="262A17FD" w14:textId="77777777" w:rsidR="00A67C6F" w:rsidRDefault="00A67C6F" w:rsidP="00A67C6F">
      <w:r w:rsidRPr="00100DC4">
        <w:rPr>
          <w:b/>
        </w:rPr>
        <w:t>Examples</w:t>
      </w:r>
      <w:r>
        <w:t xml:space="preserve">: the combination products shown in normal text below would have the type code applied; those shown </w:t>
      </w:r>
      <w:r w:rsidRPr="00100DC4">
        <w:rPr>
          <w:color w:val="808080" w:themeColor="background1" w:themeShade="80"/>
        </w:rPr>
        <w:t xml:space="preserve">in grey </w:t>
      </w:r>
      <w:r>
        <w:t xml:space="preserve">would not </w:t>
      </w:r>
    </w:p>
    <w:p w14:paraId="47128E15" w14:textId="77777777" w:rsidR="00D44050" w:rsidRPr="009B4D46" w:rsidRDefault="00D44050" w:rsidP="00A67C6F">
      <w:pPr>
        <w:pStyle w:val="ListParagraph"/>
        <w:numPr>
          <w:ilvl w:val="0"/>
          <w:numId w:val="54"/>
        </w:numPr>
        <w:spacing w:line="256" w:lineRule="auto"/>
      </w:pPr>
      <w:r w:rsidRPr="009B4D46">
        <w:t>clotrimazole 1 % cutaneous cream</w:t>
      </w:r>
      <w:r w:rsidRPr="009B4D46">
        <w:rPr>
          <w:b/>
        </w:rPr>
        <w:t xml:space="preserve"> with</w:t>
      </w:r>
      <w:r w:rsidRPr="009B4D46">
        <w:t xml:space="preserve"> clotrimazole 500 mg vaginal tablet </w:t>
      </w:r>
    </w:p>
    <w:p w14:paraId="348E6BB9" w14:textId="5F5C01C4" w:rsidR="00A67C6F" w:rsidRPr="009B4D46" w:rsidRDefault="00D44050" w:rsidP="00A67C6F">
      <w:pPr>
        <w:pStyle w:val="ListParagraph"/>
        <w:numPr>
          <w:ilvl w:val="0"/>
          <w:numId w:val="54"/>
        </w:numPr>
        <w:spacing w:line="256" w:lineRule="auto"/>
      </w:pPr>
      <w:r w:rsidRPr="009B4D46">
        <w:t xml:space="preserve">ethinylestradiol 35 microgram oral tablet </w:t>
      </w:r>
      <w:r w:rsidRPr="009B4D46">
        <w:rPr>
          <w:b/>
          <w:i/>
        </w:rPr>
        <w:t>and</w:t>
      </w:r>
      <w:r w:rsidRPr="009B4D46">
        <w:t xml:space="preserve"> norethindrone 500 microgram </w:t>
      </w:r>
      <w:r w:rsidRPr="009B4D46">
        <w:rPr>
          <w:b/>
        </w:rPr>
        <w:t>with</w:t>
      </w:r>
      <w:r w:rsidRPr="009B4D46">
        <w:t xml:space="preserve"> lactose oral tablet</w:t>
      </w:r>
    </w:p>
    <w:p w14:paraId="56C75CC4" w14:textId="77777777" w:rsidR="00A67C6F" w:rsidRPr="009B4D46" w:rsidRDefault="00A67C6F" w:rsidP="00A67C6F">
      <w:pPr>
        <w:pStyle w:val="ListParagraph"/>
        <w:numPr>
          <w:ilvl w:val="0"/>
          <w:numId w:val="54"/>
        </w:numPr>
        <w:spacing w:line="256" w:lineRule="auto"/>
      </w:pPr>
      <w:r w:rsidRPr="009B4D46">
        <w:t xml:space="preserve">conjugated estrogen 625 microgram oral tablet </w:t>
      </w:r>
      <w:r w:rsidRPr="009B4D46">
        <w:rPr>
          <w:b/>
        </w:rPr>
        <w:t>with</w:t>
      </w:r>
      <w:r w:rsidRPr="009B4D46">
        <w:t xml:space="preserve"> medroxyprogesterone acetate 2.5 mg oral tablet</w:t>
      </w:r>
    </w:p>
    <w:p w14:paraId="393EACC3" w14:textId="5D968F79" w:rsidR="00A67C6F" w:rsidRPr="009B4D46" w:rsidRDefault="00D44050" w:rsidP="00A67C6F">
      <w:pPr>
        <w:pStyle w:val="ListParagraph"/>
        <w:numPr>
          <w:ilvl w:val="0"/>
          <w:numId w:val="54"/>
        </w:numPr>
        <w:spacing w:line="256" w:lineRule="auto"/>
      </w:pPr>
      <w:r w:rsidRPr="009B4D46">
        <w:t xml:space="preserve">amoxicillin (amoxicillin trihydrate) 500 mg oral capsule </w:t>
      </w:r>
      <w:r w:rsidRPr="009B4D46">
        <w:rPr>
          <w:b/>
        </w:rPr>
        <w:t>with</w:t>
      </w:r>
      <w:r w:rsidRPr="009B4D46">
        <w:t xml:space="preserve"> clarithromycin 500 mg film coated oral tablet </w:t>
      </w:r>
      <w:r w:rsidRPr="009B4D46">
        <w:rPr>
          <w:b/>
        </w:rPr>
        <w:t>with</w:t>
      </w:r>
      <w:r w:rsidRPr="009B4D46">
        <w:t xml:space="preserve"> lansoprazole prolonged release 30 mg oral capsule</w:t>
      </w:r>
    </w:p>
    <w:p w14:paraId="34767B59" w14:textId="77777777" w:rsidR="00A67C6F" w:rsidRPr="00D44050" w:rsidRDefault="00A67C6F" w:rsidP="00A67C6F">
      <w:pPr>
        <w:pStyle w:val="ListParagraph"/>
        <w:numPr>
          <w:ilvl w:val="0"/>
          <w:numId w:val="54"/>
        </w:numPr>
        <w:spacing w:line="256" w:lineRule="auto"/>
        <w:rPr>
          <w:color w:val="808080" w:themeColor="background1" w:themeShade="80"/>
        </w:rPr>
      </w:pPr>
      <w:r w:rsidRPr="009B4D46">
        <w:rPr>
          <w:color w:val="808080" w:themeColor="background1" w:themeShade="80"/>
        </w:rPr>
        <w:t xml:space="preserve">budesonide 2 mg dispersible tablet for rectal solution </w:t>
      </w:r>
      <w:r w:rsidRPr="009B4D46">
        <w:rPr>
          <w:b/>
          <w:color w:val="808080" w:themeColor="background1" w:themeShade="80"/>
        </w:rPr>
        <w:t>with</w:t>
      </w:r>
      <w:r w:rsidRPr="009B4D46">
        <w:rPr>
          <w:color w:val="808080" w:themeColor="background1" w:themeShade="80"/>
        </w:rPr>
        <w:t xml:space="preserve"> vehicle for rectal solution</w:t>
      </w:r>
    </w:p>
    <w:p w14:paraId="4066DC40" w14:textId="77777777" w:rsidR="00A67C6F" w:rsidRPr="00D44050" w:rsidRDefault="00A67C6F" w:rsidP="00A67C6F">
      <w:pPr>
        <w:pStyle w:val="ListParagraph"/>
        <w:numPr>
          <w:ilvl w:val="0"/>
          <w:numId w:val="54"/>
        </w:numPr>
        <w:spacing w:line="256" w:lineRule="auto"/>
        <w:rPr>
          <w:color w:val="808080" w:themeColor="background1" w:themeShade="80"/>
        </w:rPr>
      </w:pPr>
      <w:r w:rsidRPr="009B4D46">
        <w:rPr>
          <w:color w:val="808080" w:themeColor="background1" w:themeShade="80"/>
        </w:rPr>
        <w:t xml:space="preserve">glucagon 1 mg powder for solution for injection </w:t>
      </w:r>
      <w:r w:rsidRPr="009B4D46">
        <w:rPr>
          <w:b/>
          <w:color w:val="808080" w:themeColor="background1" w:themeShade="80"/>
        </w:rPr>
        <w:t>with</w:t>
      </w:r>
      <w:r w:rsidRPr="009B4D46">
        <w:rPr>
          <w:color w:val="808080" w:themeColor="background1" w:themeShade="80"/>
        </w:rPr>
        <w:t xml:space="preserve"> water for injection 1.5 mL</w:t>
      </w:r>
    </w:p>
    <w:p w14:paraId="451C51B3" w14:textId="77777777" w:rsidR="00A67C6F" w:rsidRPr="00D44050" w:rsidRDefault="00A67C6F" w:rsidP="00A67C6F">
      <w:pPr>
        <w:pStyle w:val="ListParagraph"/>
        <w:numPr>
          <w:ilvl w:val="0"/>
          <w:numId w:val="54"/>
        </w:numPr>
        <w:spacing w:line="256" w:lineRule="auto"/>
        <w:rPr>
          <w:color w:val="808080" w:themeColor="background1" w:themeShade="80"/>
        </w:rPr>
      </w:pPr>
      <w:r w:rsidRPr="009B4D46">
        <w:rPr>
          <w:color w:val="808080" w:themeColor="background1" w:themeShade="80"/>
        </w:rPr>
        <w:t xml:space="preserve">follitropin alfa 33 mcg powder for solution for injection </w:t>
      </w:r>
      <w:r w:rsidRPr="009B4D46">
        <w:rPr>
          <w:b/>
          <w:color w:val="808080" w:themeColor="background1" w:themeShade="80"/>
        </w:rPr>
        <w:t>with</w:t>
      </w:r>
      <w:r w:rsidRPr="009B4D46">
        <w:rPr>
          <w:color w:val="808080" w:themeColor="background1" w:themeShade="80"/>
        </w:rPr>
        <w:t xml:space="preserve"> diluent solution</w:t>
      </w:r>
    </w:p>
    <w:p w14:paraId="6E2B1B58" w14:textId="21EAA819" w:rsidR="00A67C6F" w:rsidRDefault="00A67C6F" w:rsidP="00A67C6F">
      <w:pPr>
        <w:pStyle w:val="Heading2"/>
      </w:pPr>
      <w:bookmarkStart w:id="76" w:name="_Toc476299335"/>
      <w:r>
        <w:t>Combination Product NTP Formal Name</w:t>
      </w:r>
      <w:bookmarkEnd w:id="76"/>
      <w:r w:rsidR="00E220DD">
        <w:t xml:space="preserve"> Pattern</w:t>
      </w:r>
    </w:p>
    <w:p w14:paraId="06C50146" w14:textId="5981A34B" w:rsidR="00A67C6F" w:rsidRDefault="00A67C6F" w:rsidP="00A67C6F">
      <w:r>
        <w:t xml:space="preserve">The Formal Name pattern to describe a combination NTP will respect that the product is not </w:t>
      </w:r>
      <w:r w:rsidRPr="000846CF">
        <w:t>“an ingredient strength set” but a “set of ingredient strength sets”</w:t>
      </w:r>
      <w:r>
        <w:t xml:space="preserve"> and that there will be a dose form associated with each set.    The (EDQM) combined dose form will not be used as this would have the drawback of not identifying </w:t>
      </w:r>
      <w:r w:rsidR="00905CBB">
        <w:t>clearly,</w:t>
      </w:r>
      <w:r>
        <w:t xml:space="preserve"> </w:t>
      </w:r>
      <w:r w:rsidRPr="000846CF">
        <w:t>which ingredient strength set applies to which dose form</w:t>
      </w:r>
      <w:r>
        <w:t>.</w:t>
      </w:r>
    </w:p>
    <w:p w14:paraId="646ED73A" w14:textId="77777777" w:rsidR="00A67C6F" w:rsidRDefault="00A67C6F" w:rsidP="00A67C6F">
      <w:r>
        <w:lastRenderedPageBreak/>
        <w:t>The phraseology that will clearly differentiate a combination product from a multi-ingredient product will be to use “</w:t>
      </w:r>
      <w:r w:rsidRPr="00773A7D">
        <w:rPr>
          <w:b/>
        </w:rPr>
        <w:t>with</w:t>
      </w:r>
      <w:r>
        <w:t>” as the conjunction between each manufactured item component.</w:t>
      </w:r>
    </w:p>
    <w:p w14:paraId="7597EA06" w14:textId="5FF9EED3" w:rsidR="00624534" w:rsidRDefault="00624534" w:rsidP="00A67C6F">
      <w:r>
        <w:t>The order of active ingredient substances will be alphabetic, both for within the manufactured item, and between the different components.  For those manufactured items that have the same active ingredient substances (the clotrimazole example) the alphabetic order of dose form will be used.</w:t>
      </w:r>
    </w:p>
    <w:p w14:paraId="0B43C708" w14:textId="77777777" w:rsidR="00A67C6F" w:rsidRDefault="00A67C6F" w:rsidP="00A67C6F">
      <w:r>
        <w:t xml:space="preserve">Examples: </w:t>
      </w:r>
    </w:p>
    <w:p w14:paraId="054A39E2" w14:textId="77777777" w:rsidR="00D44050" w:rsidRPr="00312267" w:rsidRDefault="00D44050" w:rsidP="00D44050">
      <w:pPr>
        <w:pStyle w:val="ListParagraph"/>
        <w:numPr>
          <w:ilvl w:val="0"/>
          <w:numId w:val="53"/>
        </w:numPr>
        <w:spacing w:line="256" w:lineRule="auto"/>
      </w:pPr>
      <w:r w:rsidRPr="00312267">
        <w:t>clotrimazole 1 % cutaneous cream</w:t>
      </w:r>
      <w:r w:rsidRPr="00312267">
        <w:rPr>
          <w:b/>
        </w:rPr>
        <w:t xml:space="preserve"> with</w:t>
      </w:r>
      <w:r w:rsidRPr="00312267">
        <w:t xml:space="preserve"> clotrimazole 500 mg vaginal tablet </w:t>
      </w:r>
    </w:p>
    <w:p w14:paraId="0B9B4648" w14:textId="77777777" w:rsidR="00D44050" w:rsidRPr="00312267" w:rsidRDefault="00D44050" w:rsidP="00D44050">
      <w:pPr>
        <w:pStyle w:val="ListParagraph"/>
        <w:numPr>
          <w:ilvl w:val="0"/>
          <w:numId w:val="53"/>
        </w:numPr>
        <w:spacing w:line="256" w:lineRule="auto"/>
      </w:pPr>
      <w:r w:rsidRPr="00312267">
        <w:t xml:space="preserve">ethinylestradiol 35 microgram oral tablet </w:t>
      </w:r>
      <w:r w:rsidRPr="009B4D46">
        <w:rPr>
          <w:b/>
        </w:rPr>
        <w:t>and</w:t>
      </w:r>
      <w:r w:rsidRPr="00312267">
        <w:t xml:space="preserve"> norethindrone 500 microgram </w:t>
      </w:r>
      <w:r w:rsidRPr="00312267">
        <w:rPr>
          <w:b/>
        </w:rPr>
        <w:t>with</w:t>
      </w:r>
      <w:r w:rsidRPr="00312267">
        <w:t xml:space="preserve"> lactose oral tablet</w:t>
      </w:r>
    </w:p>
    <w:p w14:paraId="5EE3EDF4" w14:textId="77777777" w:rsidR="00D44050" w:rsidRPr="00312267" w:rsidRDefault="00D44050" w:rsidP="00D44050">
      <w:pPr>
        <w:pStyle w:val="ListParagraph"/>
        <w:numPr>
          <w:ilvl w:val="0"/>
          <w:numId w:val="53"/>
        </w:numPr>
        <w:spacing w:line="256" w:lineRule="auto"/>
      </w:pPr>
      <w:r w:rsidRPr="00312267">
        <w:t xml:space="preserve">conjugated estrogen 625 microgram oral tablet </w:t>
      </w:r>
      <w:r w:rsidRPr="00312267">
        <w:rPr>
          <w:b/>
        </w:rPr>
        <w:t>with</w:t>
      </w:r>
      <w:r w:rsidRPr="00312267">
        <w:t xml:space="preserve"> medroxyprogesterone acetate 2.5 mg oral tablet</w:t>
      </w:r>
    </w:p>
    <w:p w14:paraId="692C9383" w14:textId="77777777" w:rsidR="00D44050" w:rsidRPr="00312267" w:rsidRDefault="00D44050" w:rsidP="00D44050">
      <w:pPr>
        <w:pStyle w:val="ListParagraph"/>
        <w:numPr>
          <w:ilvl w:val="0"/>
          <w:numId w:val="53"/>
        </w:numPr>
        <w:spacing w:line="256" w:lineRule="auto"/>
      </w:pPr>
      <w:r w:rsidRPr="00312267">
        <w:t xml:space="preserve">amoxicillin (amoxicillin trihydrate) 500 mg oral capsule </w:t>
      </w:r>
      <w:r w:rsidRPr="00312267">
        <w:rPr>
          <w:b/>
        </w:rPr>
        <w:t>with</w:t>
      </w:r>
      <w:r w:rsidRPr="00312267">
        <w:t xml:space="preserve"> clarithromycin 500 mg film coated oral tablet </w:t>
      </w:r>
      <w:r w:rsidRPr="00312267">
        <w:rPr>
          <w:b/>
        </w:rPr>
        <w:t>with</w:t>
      </w:r>
      <w:r w:rsidRPr="00312267">
        <w:t xml:space="preserve"> lansoprazole prolonged release 30 mg oral capsule</w:t>
      </w:r>
    </w:p>
    <w:p w14:paraId="66C12E5B" w14:textId="77777777" w:rsidR="00A67C6F" w:rsidRPr="00773A7D" w:rsidRDefault="00A67C6F" w:rsidP="00A67C6F">
      <w:pPr>
        <w:pStyle w:val="ListParagraph"/>
        <w:numPr>
          <w:ilvl w:val="0"/>
          <w:numId w:val="53"/>
        </w:numPr>
        <w:spacing w:line="256" w:lineRule="auto"/>
      </w:pPr>
      <w:r w:rsidRPr="00773A7D">
        <w:t xml:space="preserve">budesonide 2 mg dispersible tablet for rectal solution </w:t>
      </w:r>
      <w:r w:rsidRPr="00773A7D">
        <w:rPr>
          <w:b/>
        </w:rPr>
        <w:t>with</w:t>
      </w:r>
      <w:r w:rsidRPr="00773A7D">
        <w:t xml:space="preserve"> vehicle for rectal solution</w:t>
      </w:r>
    </w:p>
    <w:p w14:paraId="1C1C5046" w14:textId="77777777" w:rsidR="00A67C6F" w:rsidRPr="00773A7D" w:rsidRDefault="00A67C6F" w:rsidP="00A67C6F">
      <w:pPr>
        <w:pStyle w:val="ListParagraph"/>
        <w:numPr>
          <w:ilvl w:val="0"/>
          <w:numId w:val="53"/>
        </w:numPr>
        <w:spacing w:line="256" w:lineRule="auto"/>
      </w:pPr>
      <w:r w:rsidRPr="00773A7D">
        <w:t xml:space="preserve">glucagon 1 mg powder for solution for injection </w:t>
      </w:r>
      <w:r w:rsidRPr="00773A7D">
        <w:rPr>
          <w:b/>
        </w:rPr>
        <w:t>with</w:t>
      </w:r>
      <w:r w:rsidRPr="00773A7D">
        <w:t xml:space="preserve"> water for injection 1.5 mL</w:t>
      </w:r>
    </w:p>
    <w:p w14:paraId="05404089" w14:textId="77777777" w:rsidR="00A67C6F" w:rsidRPr="00773A7D" w:rsidRDefault="00A67C6F" w:rsidP="00A67C6F">
      <w:pPr>
        <w:pStyle w:val="ListParagraph"/>
        <w:numPr>
          <w:ilvl w:val="0"/>
          <w:numId w:val="53"/>
        </w:numPr>
        <w:spacing w:line="256" w:lineRule="auto"/>
      </w:pPr>
      <w:r w:rsidRPr="00773A7D">
        <w:t xml:space="preserve">follitropin alfa 33 mcg powder for solution for injection </w:t>
      </w:r>
      <w:r w:rsidRPr="00773A7D">
        <w:rPr>
          <w:b/>
        </w:rPr>
        <w:t>with</w:t>
      </w:r>
      <w:r w:rsidRPr="00773A7D">
        <w:t xml:space="preserve"> diluent solution</w:t>
      </w:r>
    </w:p>
    <w:p w14:paraId="0CF8769A" w14:textId="77777777" w:rsidR="00A67C6F" w:rsidRDefault="00A67C6F" w:rsidP="00A67C6F">
      <w:r>
        <w:t>For products that are supplied with a diluent (often referred to as “kits”) the diluent should be only briefly described (e.g. as “diluent”) rather than in detail (e.g. “bacteriostatic water for injections”).  Similarly, for products with one of their component manufactured items that is effectively inert (as in the every-day oral contraceptive products) the inert component will also be minimally described without any requirement for strength information (e.g. “lactose tablets”).</w:t>
      </w:r>
    </w:p>
    <w:p w14:paraId="46DCFEF5" w14:textId="423F9216" w:rsidR="00C54BD5" w:rsidRDefault="00A67C6F" w:rsidP="009B4D46">
      <w:pPr>
        <w:pStyle w:val="Heading2"/>
      </w:pPr>
      <w:bookmarkStart w:id="77" w:name="_Toc476299336"/>
      <w:r>
        <w:t>Combination Product MP Formal Name</w:t>
      </w:r>
      <w:bookmarkEnd w:id="77"/>
      <w:r w:rsidR="00E220DD">
        <w:t xml:space="preserve"> Pattern</w:t>
      </w:r>
    </w:p>
    <w:p w14:paraId="76E2F372" w14:textId="2F82D06C" w:rsidR="00A67C6F" w:rsidRDefault="00A67C6F" w:rsidP="00A67C6F">
      <w:r>
        <w:t xml:space="preserve">The </w:t>
      </w:r>
      <w:r w:rsidR="00DE02A1">
        <w:t>f</w:t>
      </w:r>
      <w:r>
        <w:t xml:space="preserve">ormal </w:t>
      </w:r>
      <w:r w:rsidR="00DE02A1">
        <w:t>n</w:t>
      </w:r>
      <w:r>
        <w:t>ame pattern to describe a combination MP will follow the pattern for MP Formal Names; it is acknowledged that this will produce very long names, but since these are for “under the hood” use only, to date no issues have been raised against this.</w:t>
      </w:r>
    </w:p>
    <w:p w14:paraId="1D0D3F10" w14:textId="77777777" w:rsidR="00A67C6F" w:rsidRDefault="00A67C6F" w:rsidP="00A67C6F">
      <w:r>
        <w:t xml:space="preserve">Examples: </w:t>
      </w:r>
    </w:p>
    <w:p w14:paraId="203917B7" w14:textId="43D22A68" w:rsidR="00A67C6F" w:rsidRPr="009B4D46" w:rsidRDefault="00A67C6F" w:rsidP="00A67C6F">
      <w:pPr>
        <w:pStyle w:val="ListParagraph"/>
        <w:numPr>
          <w:ilvl w:val="0"/>
          <w:numId w:val="53"/>
        </w:numPr>
        <w:spacing w:line="256" w:lineRule="auto"/>
      </w:pPr>
      <w:r w:rsidRPr="009B4D46">
        <w:t>CANESTEN COMBI-PAK COMFORTAB 1 [</w:t>
      </w:r>
      <w:r w:rsidR="00D44050" w:rsidRPr="00312267">
        <w:t>clotrimazole 1 % cutaneous cream</w:t>
      </w:r>
      <w:r w:rsidR="00D44050" w:rsidRPr="00312267">
        <w:rPr>
          <w:b/>
        </w:rPr>
        <w:t xml:space="preserve"> </w:t>
      </w:r>
      <w:r w:rsidR="00D44050" w:rsidRPr="009B4D46">
        <w:t>with</w:t>
      </w:r>
      <w:r w:rsidR="00D44050" w:rsidRPr="00312267">
        <w:t xml:space="preserve"> clotrimazole 500 mg vaginal tablet</w:t>
      </w:r>
      <w:r w:rsidRPr="009B4D46">
        <w:t xml:space="preserve">] </w:t>
      </w:r>
      <w:r w:rsidRPr="009B4D46">
        <w:rPr>
          <w:rFonts w:eastAsia="Times New Roman"/>
          <w:lang w:val="en-US"/>
        </w:rPr>
        <w:t>BAYER INC CONSUMER CARE</w:t>
      </w:r>
    </w:p>
    <w:p w14:paraId="494F8539" w14:textId="3AEDC31D" w:rsidR="00A67C6F" w:rsidRPr="009B4D46" w:rsidRDefault="00A67C6F" w:rsidP="00A67C6F">
      <w:pPr>
        <w:pStyle w:val="ListParagraph"/>
        <w:numPr>
          <w:ilvl w:val="0"/>
          <w:numId w:val="53"/>
        </w:numPr>
        <w:spacing w:line="256" w:lineRule="auto"/>
      </w:pPr>
      <w:r w:rsidRPr="009B4D46">
        <w:t>BREVICON 0.5/35 TABLETS (28-DAY PACK) [</w:t>
      </w:r>
      <w:r w:rsidR="00D44050" w:rsidRPr="00312267">
        <w:t xml:space="preserve">ethinylestradiol 35 microgram oral tablet </w:t>
      </w:r>
      <w:r w:rsidR="00D44050" w:rsidRPr="009B4D46">
        <w:t>and</w:t>
      </w:r>
      <w:r w:rsidR="00D44050" w:rsidRPr="00312267">
        <w:t xml:space="preserve"> norethindrone 500 microgram </w:t>
      </w:r>
      <w:r w:rsidR="00D44050" w:rsidRPr="009B4D46">
        <w:t>with</w:t>
      </w:r>
      <w:r w:rsidR="00D44050" w:rsidRPr="00312267">
        <w:t xml:space="preserve"> lactose oral tablet</w:t>
      </w:r>
      <w:r w:rsidRPr="009B4D46">
        <w:t>] PFIZER CANADA INC</w:t>
      </w:r>
    </w:p>
    <w:p w14:paraId="0AB6A8F6" w14:textId="77777777" w:rsidR="00A67C6F" w:rsidRPr="009B4D46" w:rsidRDefault="00A67C6F" w:rsidP="00A67C6F">
      <w:pPr>
        <w:pStyle w:val="ListParagraph"/>
        <w:numPr>
          <w:ilvl w:val="0"/>
          <w:numId w:val="53"/>
        </w:numPr>
        <w:spacing w:line="256" w:lineRule="auto"/>
      </w:pPr>
      <w:r w:rsidRPr="009B4D46">
        <w:t>PREMPLUS [conjugated estrogen 625 microgram oral tablet with medroxyprogesterone acetate 2.5 mg oral tablet] PFIZER CANADA INC</w:t>
      </w:r>
    </w:p>
    <w:p w14:paraId="1C7CA343" w14:textId="019C7896" w:rsidR="00A67C6F" w:rsidRPr="009B4D46" w:rsidRDefault="00A67C6F" w:rsidP="00A67C6F">
      <w:pPr>
        <w:pStyle w:val="ListParagraph"/>
        <w:numPr>
          <w:ilvl w:val="0"/>
          <w:numId w:val="53"/>
        </w:numPr>
        <w:spacing w:line="256" w:lineRule="auto"/>
      </w:pPr>
      <w:r w:rsidRPr="009B4D46">
        <w:t>HP-PAC [</w:t>
      </w:r>
      <w:r w:rsidR="00624534" w:rsidRPr="00312267">
        <w:t xml:space="preserve">amoxicillin (amoxicillin trihydrate) 500 mg oral capsule </w:t>
      </w:r>
      <w:r w:rsidR="00624534" w:rsidRPr="00312267">
        <w:rPr>
          <w:b/>
        </w:rPr>
        <w:t>with</w:t>
      </w:r>
      <w:r w:rsidR="00624534" w:rsidRPr="00312267">
        <w:t xml:space="preserve"> clarithromycin 500 mg film coated oral tablet </w:t>
      </w:r>
      <w:r w:rsidR="00624534" w:rsidRPr="00312267">
        <w:rPr>
          <w:b/>
        </w:rPr>
        <w:t>with</w:t>
      </w:r>
      <w:r w:rsidR="00624534" w:rsidRPr="00312267">
        <w:t xml:space="preserve"> lansoprazole prolonged release 30 mg oral capsule</w:t>
      </w:r>
      <w:r w:rsidRPr="009B4D46">
        <w:t xml:space="preserve">] </w:t>
      </w:r>
      <w:r w:rsidRPr="009B4D46">
        <w:rPr>
          <w:lang w:val="en-US"/>
        </w:rPr>
        <w:t>TAKEDA PHARMACEUTICALS AMERICA INC</w:t>
      </w:r>
    </w:p>
    <w:p w14:paraId="748FF629" w14:textId="77777777" w:rsidR="00A67C6F" w:rsidRPr="009B4D46" w:rsidRDefault="00A67C6F" w:rsidP="00A67C6F">
      <w:pPr>
        <w:pStyle w:val="ListParagraph"/>
        <w:numPr>
          <w:ilvl w:val="0"/>
          <w:numId w:val="53"/>
        </w:numPr>
        <w:spacing w:line="256" w:lineRule="auto"/>
      </w:pPr>
      <w:r w:rsidRPr="009B4D46">
        <w:t xml:space="preserve">ENTOCORT ENEMA [budesonide 2 mg dispersible tablet for rectal solution </w:t>
      </w:r>
      <w:r w:rsidRPr="009B4D46">
        <w:rPr>
          <w:b/>
        </w:rPr>
        <w:t>with</w:t>
      </w:r>
      <w:r w:rsidRPr="009B4D46">
        <w:t xml:space="preserve"> vehicle for rectal solution] TILLOTS PHARMA GMBH</w:t>
      </w:r>
    </w:p>
    <w:p w14:paraId="51E38545" w14:textId="77777777" w:rsidR="00A67C6F" w:rsidRPr="009B4D46" w:rsidRDefault="00A67C6F" w:rsidP="00A67C6F">
      <w:pPr>
        <w:pStyle w:val="ListParagraph"/>
        <w:numPr>
          <w:ilvl w:val="0"/>
          <w:numId w:val="53"/>
        </w:numPr>
        <w:spacing w:line="256" w:lineRule="auto"/>
      </w:pPr>
      <w:r w:rsidRPr="009B4D46">
        <w:t xml:space="preserve">GLUCAGEN HYPOKIT [glucagon 1 mg powder for solution for injection </w:t>
      </w:r>
      <w:r w:rsidRPr="009B4D46">
        <w:rPr>
          <w:b/>
        </w:rPr>
        <w:t>with</w:t>
      </w:r>
      <w:r w:rsidRPr="009B4D46">
        <w:t xml:space="preserve"> water for injection 1.5 mL] </w:t>
      </w:r>
      <w:r w:rsidRPr="009B4D46">
        <w:rPr>
          <w:lang w:val="en-US"/>
        </w:rPr>
        <w:t>NOVO NORDISK CANADA INC</w:t>
      </w:r>
    </w:p>
    <w:p w14:paraId="207C8401" w14:textId="77777777" w:rsidR="00A67C6F" w:rsidRPr="009B4D46" w:rsidRDefault="00A67C6F" w:rsidP="00A67C6F">
      <w:pPr>
        <w:pStyle w:val="ListParagraph"/>
        <w:numPr>
          <w:ilvl w:val="0"/>
          <w:numId w:val="53"/>
        </w:numPr>
        <w:spacing w:line="256" w:lineRule="auto"/>
      </w:pPr>
      <w:r w:rsidRPr="009B4D46">
        <w:t xml:space="preserve">GONAL-F [follitropin alfa 33 mcg powder for solution for injection </w:t>
      </w:r>
      <w:r w:rsidRPr="009B4D46">
        <w:rPr>
          <w:b/>
        </w:rPr>
        <w:t>with</w:t>
      </w:r>
      <w:r w:rsidRPr="009B4D46">
        <w:t xml:space="preserve"> diluent solution] </w:t>
      </w:r>
      <w:r w:rsidRPr="009B4D46">
        <w:rPr>
          <w:lang w:val="en-US"/>
        </w:rPr>
        <w:t>EMD SERONO A DIVISION OF EMD INC CANADA</w:t>
      </w:r>
    </w:p>
    <w:p w14:paraId="6634F0C8" w14:textId="77777777" w:rsidR="00A67C6F" w:rsidRPr="00A67C6F" w:rsidRDefault="00A67C6F"/>
    <w:p w14:paraId="59BA405F" w14:textId="77777777" w:rsidR="00DF076A" w:rsidRPr="00C54BD5" w:rsidRDefault="00DF076A" w:rsidP="00C54BD5"/>
    <w:p w14:paraId="728C1AA7" w14:textId="77777777" w:rsidR="00E077E2" w:rsidRDefault="00D0434A" w:rsidP="00257039">
      <w:pPr>
        <w:pStyle w:val="ListParagraph"/>
        <w:ind w:left="142"/>
      </w:pPr>
      <w:r w:rsidRPr="00715A87">
        <w:rPr>
          <w:b/>
        </w:rPr>
        <w:br w:type="page"/>
      </w:r>
      <w:r w:rsidR="0094248B" w:rsidRPr="00715A87">
        <w:rPr>
          <w:b/>
        </w:rPr>
        <w:lastRenderedPageBreak/>
        <w:t xml:space="preserve"> </w:t>
      </w:r>
    </w:p>
    <w:p w14:paraId="03E77C52" w14:textId="2E0D76FA" w:rsidR="00F46996" w:rsidRDefault="00F46996" w:rsidP="00257039">
      <w:pPr>
        <w:pStyle w:val="Heading1"/>
        <w:numPr>
          <w:ilvl w:val="0"/>
          <w:numId w:val="0"/>
        </w:numPr>
        <w:ind w:left="432"/>
      </w:pPr>
      <w:bookmarkStart w:id="78" w:name="_Toc476299337"/>
      <w:r>
        <w:t xml:space="preserve">Appendix </w:t>
      </w:r>
      <w:r w:rsidR="00F83528">
        <w:t>A</w:t>
      </w:r>
      <w:r>
        <w:t>, Advisory Group Members</w:t>
      </w:r>
      <w:bookmarkEnd w:id="78"/>
    </w:p>
    <w:tbl>
      <w:tblPr>
        <w:tblStyle w:val="TableGrid"/>
        <w:tblW w:w="0" w:type="auto"/>
        <w:tblInd w:w="250" w:type="dxa"/>
        <w:tblLook w:val="04A0" w:firstRow="1" w:lastRow="0" w:firstColumn="1" w:lastColumn="0" w:noHBand="0" w:noVBand="1"/>
      </w:tblPr>
      <w:tblGrid>
        <w:gridCol w:w="3119"/>
        <w:gridCol w:w="5103"/>
      </w:tblGrid>
      <w:tr w:rsidR="00F46996" w:rsidRPr="008F75E7" w14:paraId="59EAA32C" w14:textId="77777777" w:rsidTr="00700E36">
        <w:tc>
          <w:tcPr>
            <w:tcW w:w="3119" w:type="dxa"/>
            <w:shd w:val="clear" w:color="auto" w:fill="E2EFD9" w:themeFill="accent6" w:themeFillTint="33"/>
          </w:tcPr>
          <w:p w14:paraId="62990ECF" w14:textId="77777777" w:rsidR="00F46996" w:rsidRPr="008F75E7" w:rsidRDefault="00F46996" w:rsidP="008F75E7">
            <w:pPr>
              <w:jc w:val="center"/>
              <w:rPr>
                <w:b/>
              </w:rPr>
            </w:pPr>
            <w:r w:rsidRPr="008F75E7">
              <w:rPr>
                <w:b/>
              </w:rPr>
              <w:t>Name</w:t>
            </w:r>
          </w:p>
        </w:tc>
        <w:tc>
          <w:tcPr>
            <w:tcW w:w="5103" w:type="dxa"/>
            <w:shd w:val="clear" w:color="auto" w:fill="E2EFD9" w:themeFill="accent6" w:themeFillTint="33"/>
          </w:tcPr>
          <w:p w14:paraId="24D9FDCF" w14:textId="77777777" w:rsidR="00F46996" w:rsidRPr="008F75E7" w:rsidRDefault="00F46996" w:rsidP="008F75E7">
            <w:pPr>
              <w:jc w:val="center"/>
              <w:rPr>
                <w:b/>
              </w:rPr>
            </w:pPr>
            <w:r w:rsidRPr="008F75E7">
              <w:rPr>
                <w:b/>
              </w:rPr>
              <w:t>Organization</w:t>
            </w:r>
          </w:p>
        </w:tc>
      </w:tr>
      <w:tr w:rsidR="00F46996" w14:paraId="059ED00A" w14:textId="77777777" w:rsidTr="00700E36">
        <w:tc>
          <w:tcPr>
            <w:tcW w:w="3119" w:type="dxa"/>
          </w:tcPr>
          <w:p w14:paraId="1982B8F0" w14:textId="77777777" w:rsidR="00F46996" w:rsidRDefault="00F46996" w:rsidP="00182A44">
            <w:r>
              <w:t>Raymond Chevalier</w:t>
            </w:r>
          </w:p>
        </w:tc>
        <w:tc>
          <w:tcPr>
            <w:tcW w:w="5103" w:type="dxa"/>
          </w:tcPr>
          <w:p w14:paraId="46FD7C85" w14:textId="77777777" w:rsidR="00F46996" w:rsidRDefault="00F46996" w:rsidP="00182A44">
            <w:r>
              <w:t>Vigilance Santé</w:t>
            </w:r>
          </w:p>
        </w:tc>
      </w:tr>
      <w:tr w:rsidR="00F46996" w14:paraId="0F99653C" w14:textId="77777777" w:rsidTr="00700E36">
        <w:tc>
          <w:tcPr>
            <w:tcW w:w="3119" w:type="dxa"/>
          </w:tcPr>
          <w:p w14:paraId="389FBB51" w14:textId="77777777" w:rsidR="00F46996" w:rsidRDefault="00F46996" w:rsidP="00182A44">
            <w:r>
              <w:t>Isabelle Filion</w:t>
            </w:r>
          </w:p>
        </w:tc>
        <w:tc>
          <w:tcPr>
            <w:tcW w:w="5103" w:type="dxa"/>
          </w:tcPr>
          <w:p w14:paraId="62E1E84B" w14:textId="77777777" w:rsidR="00F46996" w:rsidRDefault="00F46996" w:rsidP="00182A44">
            <w:r>
              <w:t>Vigilance Santé</w:t>
            </w:r>
          </w:p>
        </w:tc>
      </w:tr>
      <w:tr w:rsidR="00F46996" w14:paraId="6C08F7A8" w14:textId="77777777" w:rsidTr="00700E36">
        <w:tc>
          <w:tcPr>
            <w:tcW w:w="3119" w:type="dxa"/>
          </w:tcPr>
          <w:p w14:paraId="0ACD5610" w14:textId="77777777" w:rsidR="00F46996" w:rsidRPr="00E0315A" w:rsidRDefault="00F46996" w:rsidP="00182A44">
            <w:r w:rsidRPr="00E0315A">
              <w:t>Shelita Dattani</w:t>
            </w:r>
          </w:p>
        </w:tc>
        <w:tc>
          <w:tcPr>
            <w:tcW w:w="5103" w:type="dxa"/>
          </w:tcPr>
          <w:p w14:paraId="026B5E30" w14:textId="394B7D5F" w:rsidR="00F46996" w:rsidRDefault="00700E36" w:rsidP="00700E36">
            <w:r>
              <w:t>Canadian Pharmacists Association (CPhA)</w:t>
            </w:r>
          </w:p>
        </w:tc>
      </w:tr>
      <w:tr w:rsidR="00F46996" w14:paraId="2D95365C" w14:textId="77777777" w:rsidTr="00700E36">
        <w:tc>
          <w:tcPr>
            <w:tcW w:w="3119" w:type="dxa"/>
          </w:tcPr>
          <w:p w14:paraId="2F11C5EC" w14:textId="77777777" w:rsidR="00F46996" w:rsidRPr="00E0315A" w:rsidRDefault="00F46996" w:rsidP="00182A44">
            <w:r>
              <w:t xml:space="preserve">Barbara Jovaisas </w:t>
            </w:r>
          </w:p>
        </w:tc>
        <w:tc>
          <w:tcPr>
            <w:tcW w:w="5103" w:type="dxa"/>
          </w:tcPr>
          <w:p w14:paraId="57E2A9B4" w14:textId="31CFA403" w:rsidR="00F46996" w:rsidRDefault="00700E36" w:rsidP="00182A44">
            <w:r>
              <w:t>Canadian Pharmacists Association (CPhA)</w:t>
            </w:r>
          </w:p>
        </w:tc>
      </w:tr>
      <w:tr w:rsidR="00F46996" w14:paraId="183297B0" w14:textId="77777777" w:rsidTr="00700E36">
        <w:tc>
          <w:tcPr>
            <w:tcW w:w="3119" w:type="dxa"/>
          </w:tcPr>
          <w:p w14:paraId="50532457" w14:textId="77777777" w:rsidR="00F46996" w:rsidRPr="00E0315A" w:rsidRDefault="00F46996" w:rsidP="00182A44">
            <w:r w:rsidRPr="00E0315A">
              <w:t>Natalie Borden</w:t>
            </w:r>
          </w:p>
        </w:tc>
        <w:tc>
          <w:tcPr>
            <w:tcW w:w="5103" w:type="dxa"/>
          </w:tcPr>
          <w:p w14:paraId="20A5EAEF" w14:textId="77777777" w:rsidR="00F46996" w:rsidRDefault="00F46996" w:rsidP="00182A44">
            <w:r>
              <w:t>Nova Scotia Department of Health and Wellness</w:t>
            </w:r>
          </w:p>
        </w:tc>
      </w:tr>
      <w:tr w:rsidR="00F46996" w14:paraId="12B5B226" w14:textId="77777777" w:rsidTr="00700E36">
        <w:tc>
          <w:tcPr>
            <w:tcW w:w="3119" w:type="dxa"/>
          </w:tcPr>
          <w:p w14:paraId="67F1EBA4" w14:textId="77777777" w:rsidR="00F46996" w:rsidRPr="00E0315A" w:rsidRDefault="00F46996" w:rsidP="00182A44">
            <w:r w:rsidRPr="00E0315A">
              <w:t>Jordan Hunt</w:t>
            </w:r>
          </w:p>
        </w:tc>
        <w:tc>
          <w:tcPr>
            <w:tcW w:w="5103" w:type="dxa"/>
          </w:tcPr>
          <w:p w14:paraId="46E9CEF7" w14:textId="1BF51AB4" w:rsidR="00F46996" w:rsidRDefault="00D3288E" w:rsidP="00182A44">
            <w:r>
              <w:t>Canadian Institute for Health Information (</w:t>
            </w:r>
            <w:r w:rsidR="00F46996">
              <w:t>CIHI</w:t>
            </w:r>
            <w:r>
              <w:t>)</w:t>
            </w:r>
          </w:p>
        </w:tc>
      </w:tr>
      <w:tr w:rsidR="00F46996" w14:paraId="42AFD999" w14:textId="77777777" w:rsidTr="00700E36">
        <w:tc>
          <w:tcPr>
            <w:tcW w:w="3119" w:type="dxa"/>
          </w:tcPr>
          <w:p w14:paraId="5F801C2B" w14:textId="77777777" w:rsidR="00F46996" w:rsidRPr="00E0315A" w:rsidRDefault="00F46996" w:rsidP="00182A44">
            <w:r w:rsidRPr="00E0315A">
              <w:t>Marc L’Arrivee</w:t>
            </w:r>
          </w:p>
        </w:tc>
        <w:tc>
          <w:tcPr>
            <w:tcW w:w="5103" w:type="dxa"/>
          </w:tcPr>
          <w:p w14:paraId="50C57895" w14:textId="77777777" w:rsidR="00F46996" w:rsidRDefault="00F46996" w:rsidP="00182A44">
            <w:r>
              <w:t>Manitoba eHealth</w:t>
            </w:r>
          </w:p>
        </w:tc>
      </w:tr>
      <w:tr w:rsidR="00F46996" w14:paraId="21C7EEA5" w14:textId="77777777" w:rsidTr="00700E36">
        <w:tc>
          <w:tcPr>
            <w:tcW w:w="3119" w:type="dxa"/>
          </w:tcPr>
          <w:p w14:paraId="6F3BAAE1" w14:textId="77777777" w:rsidR="00F46996" w:rsidRPr="00E0315A" w:rsidRDefault="00F46996" w:rsidP="00182A44">
            <w:r w:rsidRPr="00E0315A">
              <w:t>Karen Hay</w:t>
            </w:r>
          </w:p>
        </w:tc>
        <w:tc>
          <w:tcPr>
            <w:tcW w:w="5103" w:type="dxa"/>
          </w:tcPr>
          <w:p w14:paraId="5F1773F2" w14:textId="77777777" w:rsidR="00F46996" w:rsidRDefault="00F46996" w:rsidP="00182A44">
            <w:r>
              <w:t>Ontario Ministry of Health</w:t>
            </w:r>
          </w:p>
        </w:tc>
      </w:tr>
      <w:tr w:rsidR="00F46996" w14:paraId="7437D622" w14:textId="77777777" w:rsidTr="00700E36">
        <w:tc>
          <w:tcPr>
            <w:tcW w:w="3119" w:type="dxa"/>
          </w:tcPr>
          <w:p w14:paraId="0E1B00B8" w14:textId="77777777" w:rsidR="00F46996" w:rsidRPr="00AD7CF8" w:rsidRDefault="00F46996" w:rsidP="00182A44">
            <w:r>
              <w:t>Melva Peters</w:t>
            </w:r>
          </w:p>
        </w:tc>
        <w:tc>
          <w:tcPr>
            <w:tcW w:w="5103" w:type="dxa"/>
          </w:tcPr>
          <w:p w14:paraId="3CF73EFA" w14:textId="77777777" w:rsidR="00F46996" w:rsidRDefault="00F46996" w:rsidP="00182A44">
            <w:r>
              <w:t>Ontario Ministry of Health</w:t>
            </w:r>
          </w:p>
        </w:tc>
      </w:tr>
      <w:tr w:rsidR="00F46996" w14:paraId="7D302359" w14:textId="77777777" w:rsidTr="00700E36">
        <w:tc>
          <w:tcPr>
            <w:tcW w:w="3119" w:type="dxa"/>
          </w:tcPr>
          <w:p w14:paraId="1D1EC3F9" w14:textId="77777777" w:rsidR="00F46996" w:rsidRPr="00AD7CF8" w:rsidRDefault="00F46996" w:rsidP="00182A44">
            <w:r w:rsidRPr="00AD7CF8">
              <w:t>Jim Kavanagh</w:t>
            </w:r>
          </w:p>
        </w:tc>
        <w:tc>
          <w:tcPr>
            <w:tcW w:w="5103" w:type="dxa"/>
          </w:tcPr>
          <w:p w14:paraId="4050F768" w14:textId="27AF3EF3" w:rsidR="00F46996" w:rsidRDefault="00F46996" w:rsidP="00182A44">
            <w:r>
              <w:t>Telus</w:t>
            </w:r>
            <w:r w:rsidR="00486DD3">
              <w:t xml:space="preserve"> Health</w:t>
            </w:r>
          </w:p>
        </w:tc>
      </w:tr>
      <w:tr w:rsidR="00F46996" w14:paraId="3E8FC4E9" w14:textId="77777777" w:rsidTr="00700E36">
        <w:tc>
          <w:tcPr>
            <w:tcW w:w="3119" w:type="dxa"/>
          </w:tcPr>
          <w:p w14:paraId="3AC913FB" w14:textId="77777777" w:rsidR="00F46996" w:rsidRPr="00AD7CF8" w:rsidRDefault="00F46996" w:rsidP="00182A44">
            <w:r w:rsidRPr="00AD7CF8">
              <w:t>Benjamin Yuen</w:t>
            </w:r>
          </w:p>
        </w:tc>
        <w:tc>
          <w:tcPr>
            <w:tcW w:w="5103" w:type="dxa"/>
          </w:tcPr>
          <w:p w14:paraId="4F104765" w14:textId="090EB703" w:rsidR="00F46996" w:rsidRDefault="00F46996" w:rsidP="00182A44">
            <w:r>
              <w:t>Telus</w:t>
            </w:r>
            <w:r w:rsidR="00486DD3">
              <w:t xml:space="preserve"> Health</w:t>
            </w:r>
          </w:p>
        </w:tc>
      </w:tr>
      <w:tr w:rsidR="00F46996" w14:paraId="44876A29" w14:textId="77777777" w:rsidTr="00700E36">
        <w:tc>
          <w:tcPr>
            <w:tcW w:w="3119" w:type="dxa"/>
          </w:tcPr>
          <w:p w14:paraId="2C81E29B" w14:textId="77777777" w:rsidR="00F46996" w:rsidRPr="00AD7CF8" w:rsidRDefault="00F46996" w:rsidP="00182A44">
            <w:r w:rsidRPr="00AD7CF8">
              <w:t>John McBride</w:t>
            </w:r>
          </w:p>
        </w:tc>
        <w:tc>
          <w:tcPr>
            <w:tcW w:w="5103" w:type="dxa"/>
          </w:tcPr>
          <w:p w14:paraId="0DDF247C" w14:textId="2A72546F" w:rsidR="00F46996" w:rsidRDefault="00D3288E" w:rsidP="00182A44">
            <w:r>
              <w:t>Institute for Safe Medication Practices Canada (</w:t>
            </w:r>
            <w:r w:rsidR="00F46996">
              <w:t>ISMP</w:t>
            </w:r>
            <w:r>
              <w:t xml:space="preserve"> Canada)</w:t>
            </w:r>
          </w:p>
        </w:tc>
      </w:tr>
      <w:tr w:rsidR="00F46996" w14:paraId="4FCDBF1F" w14:textId="77777777" w:rsidTr="00700E36">
        <w:tc>
          <w:tcPr>
            <w:tcW w:w="3119" w:type="dxa"/>
          </w:tcPr>
          <w:p w14:paraId="1A007AD1" w14:textId="77777777" w:rsidR="00F46996" w:rsidRPr="00AD7CF8" w:rsidRDefault="00F46996" w:rsidP="00182A44">
            <w:r w:rsidRPr="00AD7CF8">
              <w:t>Doris Nessim</w:t>
            </w:r>
          </w:p>
        </w:tc>
        <w:tc>
          <w:tcPr>
            <w:tcW w:w="5103" w:type="dxa"/>
          </w:tcPr>
          <w:p w14:paraId="1F746830" w14:textId="77777777" w:rsidR="00F46996" w:rsidRDefault="00F46996" w:rsidP="00182A44">
            <w:r>
              <w:t>GS1</w:t>
            </w:r>
          </w:p>
        </w:tc>
      </w:tr>
      <w:tr w:rsidR="00F46996" w14:paraId="32968D72" w14:textId="77777777" w:rsidTr="00700E36">
        <w:tc>
          <w:tcPr>
            <w:tcW w:w="3119" w:type="dxa"/>
          </w:tcPr>
          <w:p w14:paraId="2329DF41" w14:textId="77777777" w:rsidR="00F46996" w:rsidRPr="00AD7CF8" w:rsidRDefault="00F46996" w:rsidP="00182A44">
            <w:r w:rsidRPr="00AD7CF8">
              <w:t>Martin Darveau</w:t>
            </w:r>
          </w:p>
        </w:tc>
        <w:tc>
          <w:tcPr>
            <w:tcW w:w="5103" w:type="dxa"/>
          </w:tcPr>
          <w:p w14:paraId="18669609" w14:textId="39BA624E" w:rsidR="00F46996" w:rsidRDefault="00D3288E" w:rsidP="00182A44">
            <w:r>
              <w:t>Ministry of Health and Social Services Quebec (</w:t>
            </w:r>
            <w:r w:rsidR="00F46996">
              <w:t>MSSS</w:t>
            </w:r>
            <w:r>
              <w:t>)</w:t>
            </w:r>
          </w:p>
        </w:tc>
      </w:tr>
      <w:tr w:rsidR="00F46996" w14:paraId="35AB70A2" w14:textId="77777777" w:rsidTr="00700E36">
        <w:tc>
          <w:tcPr>
            <w:tcW w:w="3119" w:type="dxa"/>
          </w:tcPr>
          <w:p w14:paraId="54BD0E67" w14:textId="77777777" w:rsidR="00F46996" w:rsidRDefault="00F46996" w:rsidP="00182A44">
            <w:r>
              <w:t>George Robinson</w:t>
            </w:r>
          </w:p>
        </w:tc>
        <w:tc>
          <w:tcPr>
            <w:tcW w:w="5103" w:type="dxa"/>
          </w:tcPr>
          <w:p w14:paraId="73DE63E6" w14:textId="148FB38D" w:rsidR="00F46996" w:rsidRDefault="00F46996" w:rsidP="00182A44">
            <w:r>
              <w:t>First</w:t>
            </w:r>
            <w:r w:rsidR="00C274A9">
              <w:t xml:space="preserve"> </w:t>
            </w:r>
            <w:r>
              <w:t>DataBank</w:t>
            </w:r>
          </w:p>
        </w:tc>
      </w:tr>
      <w:tr w:rsidR="00F46996" w14:paraId="0567CA76" w14:textId="77777777" w:rsidTr="00700E36">
        <w:tc>
          <w:tcPr>
            <w:tcW w:w="3119" w:type="dxa"/>
          </w:tcPr>
          <w:p w14:paraId="0D0CB6EB" w14:textId="77777777" w:rsidR="00F46996" w:rsidRDefault="00F46996" w:rsidP="00182A44">
            <w:r>
              <w:t>Joanne Luong</w:t>
            </w:r>
          </w:p>
        </w:tc>
        <w:tc>
          <w:tcPr>
            <w:tcW w:w="5103" w:type="dxa"/>
          </w:tcPr>
          <w:p w14:paraId="3BD21476" w14:textId="67E7EA4F" w:rsidR="00F46996" w:rsidRDefault="00F46996" w:rsidP="00182A44">
            <w:r>
              <w:t>First</w:t>
            </w:r>
            <w:r w:rsidR="00C274A9">
              <w:t xml:space="preserve"> </w:t>
            </w:r>
            <w:r>
              <w:t>DataBank</w:t>
            </w:r>
          </w:p>
        </w:tc>
      </w:tr>
      <w:tr w:rsidR="00F46996" w14:paraId="5B5F3D20" w14:textId="77777777" w:rsidTr="00700E36">
        <w:tc>
          <w:tcPr>
            <w:tcW w:w="3119" w:type="dxa"/>
          </w:tcPr>
          <w:p w14:paraId="79CED14D" w14:textId="77777777" w:rsidR="00F46996" w:rsidRDefault="00F46996" w:rsidP="00182A44">
            <w:r>
              <w:t>Dr. Rashaad Bhyat</w:t>
            </w:r>
          </w:p>
        </w:tc>
        <w:tc>
          <w:tcPr>
            <w:tcW w:w="5103" w:type="dxa"/>
          </w:tcPr>
          <w:p w14:paraId="0E407F45" w14:textId="6047E45F" w:rsidR="00F46996" w:rsidRDefault="00486DD3" w:rsidP="00292D0B">
            <w:r>
              <w:t xml:space="preserve">Canada Health </w:t>
            </w:r>
            <w:r w:rsidR="00F46996">
              <w:t xml:space="preserve">Infoway </w:t>
            </w:r>
          </w:p>
        </w:tc>
      </w:tr>
      <w:tr w:rsidR="00F46996" w14:paraId="362FE191" w14:textId="77777777" w:rsidTr="00700E36">
        <w:tc>
          <w:tcPr>
            <w:tcW w:w="3119" w:type="dxa"/>
          </w:tcPr>
          <w:p w14:paraId="6FB8E444" w14:textId="77777777" w:rsidR="00F46996" w:rsidRDefault="00F46996" w:rsidP="00182A44">
            <w:r>
              <w:t>Vikesh Srivastava</w:t>
            </w:r>
          </w:p>
        </w:tc>
        <w:tc>
          <w:tcPr>
            <w:tcW w:w="5103" w:type="dxa"/>
          </w:tcPr>
          <w:p w14:paraId="2319F745" w14:textId="77777777" w:rsidR="00F46996" w:rsidRDefault="00F46996" w:rsidP="00182A44">
            <w:r>
              <w:t>Health Canada</w:t>
            </w:r>
          </w:p>
        </w:tc>
      </w:tr>
      <w:tr w:rsidR="00F46996" w14:paraId="5E7EDB26" w14:textId="77777777" w:rsidTr="00700E36">
        <w:tc>
          <w:tcPr>
            <w:tcW w:w="3119" w:type="dxa"/>
          </w:tcPr>
          <w:p w14:paraId="65ED46CC" w14:textId="77777777" w:rsidR="00F46996" w:rsidRDefault="00F46996" w:rsidP="00182A44">
            <w:r>
              <w:t>Louise Travill</w:t>
            </w:r>
          </w:p>
        </w:tc>
        <w:tc>
          <w:tcPr>
            <w:tcW w:w="5103" w:type="dxa"/>
          </w:tcPr>
          <w:p w14:paraId="5AC1F91E" w14:textId="77777777" w:rsidR="00F46996" w:rsidRDefault="00F46996" w:rsidP="00182A44">
            <w:r>
              <w:t>Health Canada</w:t>
            </w:r>
          </w:p>
        </w:tc>
      </w:tr>
      <w:tr w:rsidR="00F46996" w14:paraId="7C85FC95" w14:textId="77777777" w:rsidTr="00700E36">
        <w:tc>
          <w:tcPr>
            <w:tcW w:w="3119" w:type="dxa"/>
          </w:tcPr>
          <w:p w14:paraId="43AA262F" w14:textId="77777777" w:rsidR="00F46996" w:rsidRDefault="00F46996" w:rsidP="00182A44">
            <w:r>
              <w:t>Daniel Buijs</w:t>
            </w:r>
          </w:p>
        </w:tc>
        <w:tc>
          <w:tcPr>
            <w:tcW w:w="5103" w:type="dxa"/>
          </w:tcPr>
          <w:p w14:paraId="7187A9B2" w14:textId="77777777" w:rsidR="00F46996" w:rsidRDefault="00F46996" w:rsidP="00182A44">
            <w:r>
              <w:t>Health Canada</w:t>
            </w:r>
          </w:p>
        </w:tc>
      </w:tr>
      <w:tr w:rsidR="00F46996" w14:paraId="6A5B551C" w14:textId="77777777" w:rsidTr="00700E36">
        <w:tc>
          <w:tcPr>
            <w:tcW w:w="3119" w:type="dxa"/>
          </w:tcPr>
          <w:p w14:paraId="3B37E820" w14:textId="77777777" w:rsidR="00F46996" w:rsidRDefault="00F46996" w:rsidP="00182A44">
            <w:r>
              <w:t xml:space="preserve">Kartik Goyal </w:t>
            </w:r>
          </w:p>
        </w:tc>
        <w:tc>
          <w:tcPr>
            <w:tcW w:w="5103" w:type="dxa"/>
          </w:tcPr>
          <w:p w14:paraId="6AD0E12C" w14:textId="77777777" w:rsidR="00F46996" w:rsidRDefault="00F46996" w:rsidP="00182A44">
            <w:r>
              <w:t>Health Canada</w:t>
            </w:r>
          </w:p>
        </w:tc>
      </w:tr>
      <w:tr w:rsidR="00F46996" w14:paraId="1453E91F" w14:textId="77777777" w:rsidTr="00700E36">
        <w:tc>
          <w:tcPr>
            <w:tcW w:w="3119" w:type="dxa"/>
          </w:tcPr>
          <w:p w14:paraId="4CDD0463" w14:textId="77777777" w:rsidR="00F46996" w:rsidRDefault="00F46996" w:rsidP="00182A44">
            <w:r>
              <w:t>Tanya Achilles</w:t>
            </w:r>
          </w:p>
        </w:tc>
        <w:tc>
          <w:tcPr>
            <w:tcW w:w="5103" w:type="dxa"/>
          </w:tcPr>
          <w:p w14:paraId="55FE3569" w14:textId="20882073" w:rsidR="00F46996" w:rsidRDefault="00CD2B6A" w:rsidP="00182A44">
            <w:r>
              <w:t xml:space="preserve">Canada Health </w:t>
            </w:r>
            <w:r w:rsidR="00F46996">
              <w:t>Infoway</w:t>
            </w:r>
          </w:p>
        </w:tc>
      </w:tr>
      <w:tr w:rsidR="00F46996" w14:paraId="5B9D1FAA" w14:textId="77777777" w:rsidTr="00700E36">
        <w:tc>
          <w:tcPr>
            <w:tcW w:w="3119" w:type="dxa"/>
          </w:tcPr>
          <w:p w14:paraId="7222F3EB" w14:textId="77777777" w:rsidR="00F46996" w:rsidRDefault="00F46996" w:rsidP="00182A44">
            <w:r>
              <w:t>Seema Nayani</w:t>
            </w:r>
          </w:p>
        </w:tc>
        <w:tc>
          <w:tcPr>
            <w:tcW w:w="5103" w:type="dxa"/>
          </w:tcPr>
          <w:p w14:paraId="41F47E46" w14:textId="02069339" w:rsidR="00F46996" w:rsidRDefault="00486DD3" w:rsidP="00292D0B">
            <w:r>
              <w:t xml:space="preserve">Canada Health Infoway </w:t>
            </w:r>
          </w:p>
        </w:tc>
      </w:tr>
      <w:tr w:rsidR="00F46996" w14:paraId="2485BC70" w14:textId="77777777" w:rsidTr="00700E36">
        <w:tc>
          <w:tcPr>
            <w:tcW w:w="3119" w:type="dxa"/>
          </w:tcPr>
          <w:p w14:paraId="35D4AD9A" w14:textId="77777777" w:rsidR="00F46996" w:rsidRDefault="00F46996" w:rsidP="00182A44">
            <w:r>
              <w:t>Julie James</w:t>
            </w:r>
          </w:p>
        </w:tc>
        <w:tc>
          <w:tcPr>
            <w:tcW w:w="5103" w:type="dxa"/>
          </w:tcPr>
          <w:p w14:paraId="3B14B58D" w14:textId="1745D98F" w:rsidR="00F46996" w:rsidRDefault="00486DD3" w:rsidP="00486DD3">
            <w:r>
              <w:t xml:space="preserve">Canada Health Infoway </w:t>
            </w:r>
          </w:p>
        </w:tc>
      </w:tr>
      <w:tr w:rsidR="00F46996" w14:paraId="5963F8ED" w14:textId="77777777" w:rsidTr="00700E36">
        <w:tc>
          <w:tcPr>
            <w:tcW w:w="3119" w:type="dxa"/>
          </w:tcPr>
          <w:p w14:paraId="399AE2D7" w14:textId="77777777" w:rsidR="00F46996" w:rsidRDefault="00F46996" w:rsidP="00182A44">
            <w:r>
              <w:t>Beverly Knight</w:t>
            </w:r>
          </w:p>
        </w:tc>
        <w:tc>
          <w:tcPr>
            <w:tcW w:w="5103" w:type="dxa"/>
          </w:tcPr>
          <w:p w14:paraId="05FD16E5" w14:textId="66FD1CC7" w:rsidR="00F46996" w:rsidRDefault="00486DD3" w:rsidP="00182A44">
            <w:r>
              <w:t>Canada Health Infoway</w:t>
            </w:r>
          </w:p>
        </w:tc>
      </w:tr>
    </w:tbl>
    <w:p w14:paraId="6B517C9A" w14:textId="77777777" w:rsidR="00F46996" w:rsidRDefault="00F46996">
      <w:pPr>
        <w:rPr>
          <w:rFonts w:asciiTheme="majorHAnsi" w:eastAsiaTheme="majorEastAsia" w:hAnsiTheme="majorHAnsi" w:cstheme="majorBidi"/>
          <w:color w:val="2E74B5" w:themeColor="accent1" w:themeShade="BF"/>
          <w:sz w:val="32"/>
          <w:szCs w:val="32"/>
        </w:rPr>
      </w:pPr>
      <w:r>
        <w:br w:type="page"/>
      </w:r>
    </w:p>
    <w:p w14:paraId="30261E5A" w14:textId="4E796AF2" w:rsidR="006A5BA6" w:rsidRDefault="006A5BA6" w:rsidP="006A5BA6">
      <w:pPr>
        <w:pStyle w:val="Heading1"/>
        <w:numPr>
          <w:ilvl w:val="0"/>
          <w:numId w:val="0"/>
        </w:numPr>
      </w:pPr>
      <w:bookmarkStart w:id="79" w:name="_Appendix_B,_Product"/>
      <w:bookmarkStart w:id="80" w:name="_Toc476299338"/>
      <w:bookmarkEnd w:id="79"/>
      <w:r>
        <w:lastRenderedPageBreak/>
        <w:t xml:space="preserve">Appendix B, </w:t>
      </w:r>
      <w:r w:rsidR="00015595">
        <w:t xml:space="preserve">Product </w:t>
      </w:r>
      <w:r>
        <w:t xml:space="preserve">Status </w:t>
      </w:r>
      <w:r w:rsidR="00E3072D">
        <w:t xml:space="preserve">Storyboard </w:t>
      </w:r>
      <w:r>
        <w:t>Example</w:t>
      </w:r>
      <w:bookmarkEnd w:id="80"/>
      <w:r>
        <w:t xml:space="preserve"> </w:t>
      </w:r>
    </w:p>
    <w:p w14:paraId="2D42CB35" w14:textId="313D4D53" w:rsidR="006A5BA6" w:rsidRDefault="006A5BA6" w:rsidP="006A5BA6">
      <w:r>
        <w:t>Fred’s Pharmaceuticals gain</w:t>
      </w:r>
      <w:r w:rsidR="002B5E30">
        <w:t>s</w:t>
      </w:r>
      <w:r>
        <w:t xml:space="preserve"> a Notice of Compliance (N</w:t>
      </w:r>
      <w:r w:rsidR="00015595">
        <w:t>o</w:t>
      </w:r>
      <w:r>
        <w:t>C) from Health Canada for “Exotodrug 250mg and 500mg Capolets” (which contain exotocillin hydrochloride</w:t>
      </w:r>
      <w:r w:rsidR="006B3619">
        <w:t xml:space="preserve"> in a “proprietary” dose form for Fred’s Pharmaceuticals called “capolet”</w:t>
      </w:r>
      <w:r>
        <w:t>) on 12 Jan 2012 and these have a DIN of 40928121 and 40928122 respectively.  They notify Health Canada that they are marketing both products in Canada on 25 Jan 2012.  They continue to market those products on an ongoing basis.</w:t>
      </w:r>
    </w:p>
    <w:p w14:paraId="767A715D" w14:textId="27ADDE82" w:rsidR="006A5BA6" w:rsidRDefault="006A5BA6" w:rsidP="006A5BA6">
      <w:r>
        <w:t xml:space="preserve">In June 2016, the patent for exotocillin runs out and Joe’s Generics gains a </w:t>
      </w:r>
      <w:r w:rsidR="00CF207D">
        <w:t xml:space="preserve">NoC </w:t>
      </w:r>
      <w:r>
        <w:t>for a generic version of exotocillin using the “reference product” procedure.</w:t>
      </w:r>
    </w:p>
    <w:p w14:paraId="525BF711" w14:textId="2E872B88" w:rsidR="006A5BA6" w:rsidRDefault="006A5BA6" w:rsidP="006A5BA6">
      <w:r>
        <w:t>As margins drop, Fred’s Pharmaceuticals decide</w:t>
      </w:r>
      <w:r w:rsidR="00B37C85">
        <w:t>s</w:t>
      </w:r>
      <w:r>
        <w:t xml:space="preserve"> it is no longer viable for them to continue to market their branded presentation, and in March 2017 sell it on to Mike’s MeToos who continue to market it as EXOTODRUG in Canada, but with new DINs.</w:t>
      </w:r>
    </w:p>
    <w:p w14:paraId="2D2231CD" w14:textId="77777777" w:rsidR="006A5BA6" w:rsidRDefault="006A5BA6" w:rsidP="006A5BA6">
      <w:r>
        <w:t>Eventually, the antibiotic resistance to exotocillin is so widespread that it is no longer sensible to market any products containing exotocillin.  Joe’s Generics notify HC of their decision to stop marketing in April 2019 and Mike’s MeToos do so in September 2020.</w:t>
      </w:r>
    </w:p>
    <w:p w14:paraId="13DD4B29" w14:textId="39ECBBEF" w:rsidR="006A5BA6" w:rsidRPr="00E3072D" w:rsidRDefault="006A5BA6" w:rsidP="00E3072D">
      <w:pPr>
        <w:rPr>
          <w:b/>
          <w:u w:val="single"/>
        </w:rPr>
      </w:pPr>
      <w:r w:rsidRPr="00E3072D">
        <w:rPr>
          <w:b/>
          <w:u w:val="single"/>
        </w:rPr>
        <w:t xml:space="preserve">In the </w:t>
      </w:r>
      <w:r w:rsidR="002D6431" w:rsidRPr="00E3072D">
        <w:rPr>
          <w:b/>
          <w:u w:val="single"/>
        </w:rPr>
        <w:t xml:space="preserve">Canadian Clinical Drug Data Set </w:t>
      </w:r>
      <w:r w:rsidRPr="00E3072D">
        <w:rPr>
          <w:b/>
          <w:u w:val="single"/>
        </w:rPr>
        <w:t>January 2012:</w:t>
      </w:r>
    </w:p>
    <w:p w14:paraId="2B991486" w14:textId="77777777" w:rsidR="006A5BA6" w:rsidRPr="00FE3F57" w:rsidRDefault="006A5BA6" w:rsidP="006A5BA6">
      <w:pPr>
        <w:rPr>
          <w:b/>
        </w:rPr>
      </w:pPr>
      <w:r w:rsidRPr="00FE3F57">
        <w:rPr>
          <w:b/>
        </w:rPr>
        <w:t>Two new MPs:</w:t>
      </w:r>
    </w:p>
    <w:p w14:paraId="2AB52E19" w14:textId="25D12212" w:rsidR="006A5BA6" w:rsidRDefault="006A5BA6" w:rsidP="006A5BA6">
      <w:pPr>
        <w:pStyle w:val="ListParagraph"/>
        <w:numPr>
          <w:ilvl w:val="0"/>
          <w:numId w:val="37"/>
        </w:numPr>
      </w:pPr>
      <w:r>
        <w:t xml:space="preserve">EXOTODRUG CAPOLETS [exotocillin (exotocillin hydrochloride) 250 mg oral </w:t>
      </w:r>
      <w:r w:rsidR="00F41F7A">
        <w:t>capsule</w:t>
      </w:r>
      <w:r>
        <w:t>] FRED</w:t>
      </w:r>
      <w:r w:rsidR="00B37C85">
        <w:t>’</w:t>
      </w:r>
      <w:r>
        <w:t>S PHARMACEUTICALS INC</w:t>
      </w:r>
    </w:p>
    <w:p w14:paraId="03B6519F" w14:textId="167948A5" w:rsidR="006A5BA6" w:rsidRDefault="006A5BA6" w:rsidP="006A5BA6">
      <w:pPr>
        <w:pStyle w:val="ListParagraph"/>
        <w:numPr>
          <w:ilvl w:val="0"/>
          <w:numId w:val="37"/>
        </w:numPr>
      </w:pPr>
      <w:r>
        <w:t xml:space="preserve">EXOTODRUG CAPOLETS [exotocillin (exotocillin hydrochloride) 500 mg oral </w:t>
      </w:r>
      <w:r w:rsidR="00F41F7A">
        <w:t>capsule</w:t>
      </w:r>
      <w:r>
        <w:t>] FRED</w:t>
      </w:r>
      <w:r w:rsidR="00B37C85">
        <w:t>’</w:t>
      </w:r>
      <w:r>
        <w:t>S PHARMACEUTICALS INC</w:t>
      </w:r>
    </w:p>
    <w:p w14:paraId="046600C1" w14:textId="77777777" w:rsidR="006A5BA6" w:rsidRDefault="006A5BA6" w:rsidP="006A5BA6">
      <w:r>
        <w:t>Both have status “active”</w:t>
      </w:r>
    </w:p>
    <w:p w14:paraId="5837A43C" w14:textId="77777777" w:rsidR="006A5BA6" w:rsidRPr="00FE3F57" w:rsidRDefault="006A5BA6" w:rsidP="006A5BA6">
      <w:pPr>
        <w:rPr>
          <w:b/>
        </w:rPr>
      </w:pPr>
      <w:r w:rsidRPr="00FE3F57">
        <w:rPr>
          <w:b/>
        </w:rPr>
        <w:t>Two new NTPs:</w:t>
      </w:r>
    </w:p>
    <w:p w14:paraId="69A46D82" w14:textId="77777777" w:rsidR="006A5BA6" w:rsidRDefault="006A5BA6" w:rsidP="006A5BA6">
      <w:pPr>
        <w:pStyle w:val="ListParagraph"/>
        <w:numPr>
          <w:ilvl w:val="0"/>
          <w:numId w:val="37"/>
        </w:numPr>
      </w:pPr>
      <w:r>
        <w:t xml:space="preserve">exotocillin (exotocillin hydrochloride) 250 mg oral </w:t>
      </w:r>
      <w:r w:rsidR="00F41F7A">
        <w:t>capsule</w:t>
      </w:r>
    </w:p>
    <w:p w14:paraId="6409FAA7" w14:textId="77777777" w:rsidR="006A5BA6" w:rsidRDefault="006A5BA6" w:rsidP="006A5BA6">
      <w:pPr>
        <w:pStyle w:val="ListParagraph"/>
        <w:numPr>
          <w:ilvl w:val="0"/>
          <w:numId w:val="37"/>
        </w:numPr>
      </w:pPr>
      <w:r>
        <w:t xml:space="preserve">exotocillin (exotocillin hydrochloride) 500 mg oral </w:t>
      </w:r>
      <w:r w:rsidR="00F41F7A">
        <w:t>capsule</w:t>
      </w:r>
    </w:p>
    <w:p w14:paraId="6DE1BE1E" w14:textId="77777777" w:rsidR="006A5BA6" w:rsidRDefault="006A5BA6" w:rsidP="006A5BA6">
      <w:r>
        <w:t>Both have status “active”</w:t>
      </w:r>
    </w:p>
    <w:p w14:paraId="084782DB" w14:textId="58F2FC35" w:rsidR="006A5BA6" w:rsidRPr="00E3072D" w:rsidRDefault="006A5BA6" w:rsidP="00E3072D">
      <w:pPr>
        <w:rPr>
          <w:b/>
          <w:u w:val="single"/>
        </w:rPr>
      </w:pPr>
      <w:r w:rsidRPr="00E3072D">
        <w:rPr>
          <w:b/>
          <w:u w:val="single"/>
        </w:rPr>
        <w:t xml:space="preserve">In the </w:t>
      </w:r>
      <w:r w:rsidR="002D6431" w:rsidRPr="00E3072D">
        <w:rPr>
          <w:b/>
          <w:u w:val="single"/>
        </w:rPr>
        <w:t xml:space="preserve">Canadian Clinical Drug Data Set </w:t>
      </w:r>
      <w:r w:rsidRPr="00E3072D">
        <w:rPr>
          <w:b/>
          <w:u w:val="single"/>
        </w:rPr>
        <w:t>June 2016:</w:t>
      </w:r>
    </w:p>
    <w:p w14:paraId="3A73CC13" w14:textId="77777777" w:rsidR="006A5BA6" w:rsidRDefault="006A5BA6" w:rsidP="006A5BA6">
      <w:r>
        <w:t>The same two NTPs are present as “active”, but two new MPs join the existing EXOTODRUG concepts, all with the status “active”</w:t>
      </w:r>
    </w:p>
    <w:p w14:paraId="0768B771" w14:textId="77777777" w:rsidR="006A5BA6" w:rsidRDefault="006A5BA6" w:rsidP="006A5BA6">
      <w:pPr>
        <w:pStyle w:val="ListParagraph"/>
        <w:numPr>
          <w:ilvl w:val="0"/>
          <w:numId w:val="37"/>
        </w:numPr>
      </w:pPr>
      <w:r>
        <w:t xml:space="preserve">JG-EXOTOCILLIN [exotocillin (exotocillin hydrochloride) 250 mg oral </w:t>
      </w:r>
      <w:r w:rsidR="00F41F7A">
        <w:t>capsule</w:t>
      </w:r>
      <w:r>
        <w:t>] JOE’S GENERICS INC</w:t>
      </w:r>
    </w:p>
    <w:p w14:paraId="575228EA" w14:textId="77777777" w:rsidR="006A5BA6" w:rsidRDefault="006A5BA6" w:rsidP="006A5BA6">
      <w:pPr>
        <w:pStyle w:val="ListParagraph"/>
        <w:numPr>
          <w:ilvl w:val="0"/>
          <w:numId w:val="37"/>
        </w:numPr>
      </w:pPr>
      <w:r>
        <w:t xml:space="preserve">JG-EXOTOCILLIN [exotocillin (exotocillin hydrochloride) 500 mg oral </w:t>
      </w:r>
      <w:r w:rsidR="00F41F7A">
        <w:t>capsule</w:t>
      </w:r>
      <w:r>
        <w:t>] JOE’S GENERICS INC</w:t>
      </w:r>
    </w:p>
    <w:p w14:paraId="05F88210" w14:textId="0A3221BF" w:rsidR="006A5BA6" w:rsidRPr="00E3072D" w:rsidRDefault="006A5BA6" w:rsidP="00E3072D">
      <w:pPr>
        <w:rPr>
          <w:b/>
          <w:u w:val="single"/>
        </w:rPr>
      </w:pPr>
      <w:r w:rsidRPr="00E3072D">
        <w:rPr>
          <w:b/>
          <w:u w:val="single"/>
        </w:rPr>
        <w:t xml:space="preserve">In the </w:t>
      </w:r>
      <w:r w:rsidR="002D6431" w:rsidRPr="00E3072D">
        <w:rPr>
          <w:b/>
          <w:u w:val="single"/>
        </w:rPr>
        <w:t xml:space="preserve">Canadian Clinical Drug Data Set </w:t>
      </w:r>
      <w:r w:rsidRPr="00E3072D">
        <w:rPr>
          <w:b/>
          <w:u w:val="single"/>
        </w:rPr>
        <w:t>March 2017:</w:t>
      </w:r>
    </w:p>
    <w:p w14:paraId="29A24641" w14:textId="77777777" w:rsidR="006A5BA6" w:rsidRDefault="006A5BA6" w:rsidP="006A5BA6">
      <w:r>
        <w:t>The same two NTPs are present as “active”, but the new MPs now look like this:</w:t>
      </w:r>
    </w:p>
    <w:p w14:paraId="516DE60E" w14:textId="77777777" w:rsidR="006A5BA6" w:rsidRPr="00DE1052" w:rsidRDefault="006A5BA6" w:rsidP="006A5BA6">
      <w:pPr>
        <w:rPr>
          <w:b/>
        </w:rPr>
      </w:pPr>
      <w:r w:rsidRPr="00DE1052">
        <w:rPr>
          <w:b/>
        </w:rPr>
        <w:t>Active:</w:t>
      </w:r>
    </w:p>
    <w:p w14:paraId="001F9B01" w14:textId="77777777" w:rsidR="006A5BA6" w:rsidRDefault="006A5BA6" w:rsidP="006A5BA6">
      <w:pPr>
        <w:pStyle w:val="ListParagraph"/>
        <w:numPr>
          <w:ilvl w:val="0"/>
          <w:numId w:val="37"/>
        </w:numPr>
      </w:pPr>
      <w:r>
        <w:t xml:space="preserve">JG-EXOTOCILLIN [exotocillin (exotocillin hydrochloride) 250 mg oral </w:t>
      </w:r>
      <w:r w:rsidR="00F41F7A">
        <w:t>capsule</w:t>
      </w:r>
      <w:r>
        <w:t>] JOE’S GENERICS INC</w:t>
      </w:r>
    </w:p>
    <w:p w14:paraId="578A28C3" w14:textId="77777777" w:rsidR="006A5BA6" w:rsidRDefault="006A5BA6" w:rsidP="006A5BA6">
      <w:pPr>
        <w:pStyle w:val="ListParagraph"/>
        <w:numPr>
          <w:ilvl w:val="0"/>
          <w:numId w:val="37"/>
        </w:numPr>
      </w:pPr>
      <w:r>
        <w:t xml:space="preserve">JG-EXOTOCILLIN [exotocillin (exotocillin hydrochloride) 500 mg oral </w:t>
      </w:r>
      <w:r w:rsidR="00F41F7A">
        <w:t>capsule</w:t>
      </w:r>
      <w:r>
        <w:t>] JOE’S GENERICS INC</w:t>
      </w:r>
    </w:p>
    <w:p w14:paraId="6A4AB1E8" w14:textId="44D7D6FA" w:rsidR="006A5BA6" w:rsidRDefault="006A5BA6" w:rsidP="006A5BA6">
      <w:pPr>
        <w:pStyle w:val="ListParagraph"/>
        <w:numPr>
          <w:ilvl w:val="0"/>
          <w:numId w:val="37"/>
        </w:numPr>
      </w:pPr>
      <w:r>
        <w:t xml:space="preserve">EXOTODRUG CAPOLETS [exotocillin (exotocillin hydrochloride) 250 mg oral </w:t>
      </w:r>
      <w:r w:rsidR="00F41F7A">
        <w:t>capsule</w:t>
      </w:r>
      <w:r>
        <w:t>] MIKE</w:t>
      </w:r>
      <w:r w:rsidR="00B37C85">
        <w:t>’</w:t>
      </w:r>
      <w:r>
        <w:t>S METOOS PHARMA</w:t>
      </w:r>
    </w:p>
    <w:p w14:paraId="4E97FD2D" w14:textId="3FC915B2" w:rsidR="006A5BA6" w:rsidRDefault="006A5BA6" w:rsidP="006A5BA6">
      <w:pPr>
        <w:pStyle w:val="ListParagraph"/>
        <w:numPr>
          <w:ilvl w:val="0"/>
          <w:numId w:val="37"/>
        </w:numPr>
      </w:pPr>
      <w:r>
        <w:lastRenderedPageBreak/>
        <w:t xml:space="preserve">EXOTODRUG CAPOLETS [exotocillin (exotocillin hydrochloride) 500 mg oral </w:t>
      </w:r>
      <w:r w:rsidR="00F41F7A">
        <w:t>capsule</w:t>
      </w:r>
      <w:r>
        <w:t>] MIKE</w:t>
      </w:r>
      <w:r w:rsidR="00B37C85">
        <w:t>’</w:t>
      </w:r>
      <w:r>
        <w:t>S METOOS PHARMA</w:t>
      </w:r>
    </w:p>
    <w:p w14:paraId="37D896C4" w14:textId="77777777" w:rsidR="006A5BA6" w:rsidRPr="00DE1052" w:rsidRDefault="006A5BA6" w:rsidP="006A5BA6">
      <w:pPr>
        <w:rPr>
          <w:b/>
        </w:rPr>
      </w:pPr>
      <w:r w:rsidRPr="00DE1052">
        <w:rPr>
          <w:b/>
        </w:rPr>
        <w:t>Inactive:</w:t>
      </w:r>
    </w:p>
    <w:p w14:paraId="0B1CBADE" w14:textId="75522EBC" w:rsidR="006A5BA6" w:rsidRDefault="006A5BA6" w:rsidP="006A5BA6">
      <w:pPr>
        <w:pStyle w:val="ListParagraph"/>
        <w:numPr>
          <w:ilvl w:val="0"/>
          <w:numId w:val="37"/>
        </w:numPr>
      </w:pPr>
      <w:r>
        <w:t xml:space="preserve">EXOTODRUG CAPOLETS [exotocillin (exotocillin hydrochloride) 250 mg oral </w:t>
      </w:r>
      <w:r w:rsidR="00F41F7A">
        <w:t>capsule</w:t>
      </w:r>
      <w:r>
        <w:t>] FRED</w:t>
      </w:r>
      <w:r w:rsidR="00B37C85">
        <w:t>’</w:t>
      </w:r>
      <w:r>
        <w:t>S PHARMACEUTICALS INC</w:t>
      </w:r>
    </w:p>
    <w:p w14:paraId="68398C12" w14:textId="664F8928" w:rsidR="006A5BA6" w:rsidRDefault="006A5BA6" w:rsidP="006A5BA6">
      <w:pPr>
        <w:pStyle w:val="ListParagraph"/>
        <w:numPr>
          <w:ilvl w:val="0"/>
          <w:numId w:val="37"/>
        </w:numPr>
      </w:pPr>
      <w:r>
        <w:t xml:space="preserve">EXOTODRUG CAPOLETS [exotocillin (exotocillin hydrochloride) 500 mg oral </w:t>
      </w:r>
      <w:r w:rsidR="00F41F7A">
        <w:t>capsule</w:t>
      </w:r>
      <w:r>
        <w:t>] FRED</w:t>
      </w:r>
      <w:r w:rsidR="00B37C85">
        <w:t>’</w:t>
      </w:r>
      <w:r>
        <w:t>S PHARMACEUTICALS INC</w:t>
      </w:r>
    </w:p>
    <w:p w14:paraId="02BF7BF0" w14:textId="56F57A83" w:rsidR="006A5BA6" w:rsidRPr="00E3072D" w:rsidRDefault="006A5BA6" w:rsidP="00E3072D">
      <w:pPr>
        <w:rPr>
          <w:b/>
          <w:u w:val="single"/>
        </w:rPr>
      </w:pPr>
      <w:r w:rsidRPr="00E3072D">
        <w:rPr>
          <w:b/>
          <w:u w:val="single"/>
        </w:rPr>
        <w:t xml:space="preserve">In the </w:t>
      </w:r>
      <w:r w:rsidR="002D6431" w:rsidRPr="00E3072D">
        <w:rPr>
          <w:b/>
          <w:u w:val="single"/>
        </w:rPr>
        <w:t xml:space="preserve">Canadian Clinical Drug Data Set </w:t>
      </w:r>
      <w:r w:rsidRPr="00E3072D">
        <w:rPr>
          <w:b/>
          <w:u w:val="single"/>
        </w:rPr>
        <w:t>April 2019:</w:t>
      </w:r>
    </w:p>
    <w:p w14:paraId="07026129" w14:textId="77777777" w:rsidR="006A5BA6" w:rsidRDefault="006A5BA6" w:rsidP="006A5BA6">
      <w:r>
        <w:t>The same two NTPs are present as “active”, but the new MPs now look like this:</w:t>
      </w:r>
    </w:p>
    <w:p w14:paraId="01561381" w14:textId="77777777" w:rsidR="006A5BA6" w:rsidRPr="00DE1052" w:rsidRDefault="006A5BA6" w:rsidP="006A5BA6">
      <w:pPr>
        <w:rPr>
          <w:b/>
        </w:rPr>
      </w:pPr>
      <w:r w:rsidRPr="00DE1052">
        <w:rPr>
          <w:b/>
        </w:rPr>
        <w:t>Active:</w:t>
      </w:r>
    </w:p>
    <w:p w14:paraId="5E36E969" w14:textId="3488477F" w:rsidR="006A5BA6" w:rsidRDefault="006A5BA6" w:rsidP="006A5BA6">
      <w:pPr>
        <w:pStyle w:val="ListParagraph"/>
        <w:numPr>
          <w:ilvl w:val="0"/>
          <w:numId w:val="37"/>
        </w:numPr>
      </w:pPr>
      <w:r>
        <w:t xml:space="preserve">EXOTODRUG CAPOLETS [exotocillin (exotocillin hydrochloride) 250 mg oral </w:t>
      </w:r>
      <w:r w:rsidR="00F41F7A">
        <w:t>capsule</w:t>
      </w:r>
      <w:r>
        <w:t>] MIKE</w:t>
      </w:r>
      <w:r w:rsidR="00B37C85">
        <w:t>’</w:t>
      </w:r>
      <w:r>
        <w:t>S METOOS PHARMA</w:t>
      </w:r>
    </w:p>
    <w:p w14:paraId="7BA53C82" w14:textId="7CE7DA32" w:rsidR="006A5BA6" w:rsidRDefault="006A5BA6" w:rsidP="006A5BA6">
      <w:pPr>
        <w:pStyle w:val="ListParagraph"/>
        <w:numPr>
          <w:ilvl w:val="0"/>
          <w:numId w:val="37"/>
        </w:numPr>
      </w:pPr>
      <w:r>
        <w:t xml:space="preserve">EXOTODRUG CAPOLETS [exotocillin (exotocillin hydrochloride) 500 mg oral </w:t>
      </w:r>
      <w:r w:rsidR="00F41F7A">
        <w:t>capsule</w:t>
      </w:r>
      <w:r>
        <w:t>] MIKE</w:t>
      </w:r>
      <w:r w:rsidR="00B37C85">
        <w:t>’</w:t>
      </w:r>
      <w:r>
        <w:t>S METOOS PHARMA</w:t>
      </w:r>
    </w:p>
    <w:p w14:paraId="0D0F440F" w14:textId="77777777" w:rsidR="006A5BA6" w:rsidRPr="00DE1052" w:rsidRDefault="006A5BA6" w:rsidP="006A5BA6">
      <w:pPr>
        <w:rPr>
          <w:b/>
        </w:rPr>
      </w:pPr>
      <w:r w:rsidRPr="00DE1052">
        <w:rPr>
          <w:b/>
        </w:rPr>
        <w:t>Inactive:</w:t>
      </w:r>
    </w:p>
    <w:p w14:paraId="1DB2BE9B" w14:textId="6485DE84" w:rsidR="006A5BA6" w:rsidRDefault="006A5BA6" w:rsidP="006A5BA6">
      <w:pPr>
        <w:pStyle w:val="ListParagraph"/>
        <w:numPr>
          <w:ilvl w:val="0"/>
          <w:numId w:val="37"/>
        </w:numPr>
      </w:pPr>
      <w:r>
        <w:t xml:space="preserve">EXOTODRUG CAPOLETS [exotocillin (exotocillin hydrochloride) 250 mg oral </w:t>
      </w:r>
      <w:r w:rsidR="00F41F7A">
        <w:t>capsule</w:t>
      </w:r>
      <w:r>
        <w:t>] FRED</w:t>
      </w:r>
      <w:r w:rsidR="00B37C85">
        <w:t>’</w:t>
      </w:r>
      <w:r>
        <w:t>S PHARMACEUTICALS INC</w:t>
      </w:r>
    </w:p>
    <w:p w14:paraId="6D46FAE6" w14:textId="7262C7CF" w:rsidR="006A5BA6" w:rsidRDefault="006A5BA6" w:rsidP="006A5BA6">
      <w:pPr>
        <w:pStyle w:val="ListParagraph"/>
        <w:numPr>
          <w:ilvl w:val="0"/>
          <w:numId w:val="37"/>
        </w:numPr>
      </w:pPr>
      <w:r>
        <w:t xml:space="preserve">EXOTODRUG CAPOLETS [exotocillin (exotocillin hydrochloride) 500 mg oral </w:t>
      </w:r>
      <w:r w:rsidR="00F41F7A">
        <w:t>capsule</w:t>
      </w:r>
      <w:r>
        <w:t>] FRED</w:t>
      </w:r>
      <w:r w:rsidR="00B37C85">
        <w:t>’</w:t>
      </w:r>
      <w:r>
        <w:t>S PHARMACEUTICALS INC</w:t>
      </w:r>
    </w:p>
    <w:p w14:paraId="57144B68" w14:textId="77777777" w:rsidR="006A5BA6" w:rsidRDefault="006A5BA6" w:rsidP="006A5BA6">
      <w:pPr>
        <w:pStyle w:val="ListParagraph"/>
        <w:numPr>
          <w:ilvl w:val="0"/>
          <w:numId w:val="37"/>
        </w:numPr>
      </w:pPr>
      <w:r>
        <w:t xml:space="preserve">JG-EXOTOCILLIN [exotocillin (exotocillin hydrochloride) 250 mg oral </w:t>
      </w:r>
      <w:r w:rsidR="00F41F7A">
        <w:t>capsule</w:t>
      </w:r>
      <w:r>
        <w:t>] JOE’S GENERICS INC</w:t>
      </w:r>
    </w:p>
    <w:p w14:paraId="409DA661" w14:textId="77777777" w:rsidR="006A5BA6" w:rsidRDefault="006A5BA6" w:rsidP="006A5BA6">
      <w:pPr>
        <w:pStyle w:val="ListParagraph"/>
        <w:numPr>
          <w:ilvl w:val="0"/>
          <w:numId w:val="37"/>
        </w:numPr>
      </w:pPr>
      <w:r>
        <w:t xml:space="preserve">JG-EXOTOCILLIN [exotocillin (exotocillin hydrochloride) 500 mg oral </w:t>
      </w:r>
      <w:r w:rsidR="00F41F7A">
        <w:t>capsule</w:t>
      </w:r>
      <w:r>
        <w:t>] JOE’S GENERICS INC</w:t>
      </w:r>
    </w:p>
    <w:p w14:paraId="7B04A9A8" w14:textId="2D569531" w:rsidR="006A5BA6" w:rsidRPr="00E3072D" w:rsidRDefault="006A5BA6" w:rsidP="00E3072D">
      <w:pPr>
        <w:rPr>
          <w:b/>
          <w:u w:val="single"/>
        </w:rPr>
      </w:pPr>
      <w:r w:rsidRPr="00E3072D">
        <w:rPr>
          <w:b/>
          <w:u w:val="single"/>
        </w:rPr>
        <w:t xml:space="preserve">In the </w:t>
      </w:r>
      <w:r w:rsidR="002D6431" w:rsidRPr="00E3072D">
        <w:rPr>
          <w:b/>
          <w:u w:val="single"/>
        </w:rPr>
        <w:t xml:space="preserve">Canadian Clinical Drug Data Set </w:t>
      </w:r>
      <w:r w:rsidRPr="00E3072D">
        <w:rPr>
          <w:b/>
          <w:u w:val="single"/>
        </w:rPr>
        <w:t>September 2020:</w:t>
      </w:r>
    </w:p>
    <w:p w14:paraId="7CED8ABD" w14:textId="52983F8B" w:rsidR="006A5BA6" w:rsidRDefault="006A5BA6" w:rsidP="006A5BA6">
      <w:r>
        <w:t>Both NTP concepts are marked as inactive and all 6 MP concepts are now marked as inactive.</w:t>
      </w:r>
    </w:p>
    <w:p w14:paraId="3FF0667A" w14:textId="77777777" w:rsidR="006A5BA6" w:rsidRDefault="006A5BA6">
      <w:pPr>
        <w:rPr>
          <w:rFonts w:asciiTheme="majorHAnsi" w:eastAsiaTheme="majorEastAsia" w:hAnsiTheme="majorHAnsi" w:cstheme="majorBidi"/>
          <w:color w:val="2E74B5" w:themeColor="accent1" w:themeShade="BF"/>
          <w:sz w:val="32"/>
          <w:szCs w:val="32"/>
          <w:highlight w:val="yellow"/>
        </w:rPr>
      </w:pPr>
    </w:p>
    <w:p w14:paraId="04982CDE" w14:textId="77777777" w:rsidR="006A5BA6" w:rsidRDefault="006A5BA6">
      <w:pPr>
        <w:rPr>
          <w:rFonts w:asciiTheme="majorHAnsi" w:eastAsiaTheme="majorEastAsia" w:hAnsiTheme="majorHAnsi" w:cstheme="majorBidi"/>
          <w:color w:val="2E74B5" w:themeColor="accent1" w:themeShade="BF"/>
          <w:sz w:val="32"/>
          <w:szCs w:val="32"/>
          <w:highlight w:val="yellow"/>
        </w:rPr>
      </w:pPr>
      <w:r>
        <w:rPr>
          <w:highlight w:val="yellow"/>
        </w:rPr>
        <w:br w:type="page"/>
      </w:r>
    </w:p>
    <w:p w14:paraId="775D1E84" w14:textId="3163AE03" w:rsidR="00142585" w:rsidRDefault="00142585" w:rsidP="00257039">
      <w:pPr>
        <w:pStyle w:val="Heading1"/>
        <w:numPr>
          <w:ilvl w:val="0"/>
          <w:numId w:val="0"/>
        </w:numPr>
        <w:ind w:left="432"/>
      </w:pPr>
      <w:bookmarkStart w:id="81" w:name="_Toc476299339"/>
      <w:r>
        <w:lastRenderedPageBreak/>
        <w:t>Appendix C: Diagrammatic Representation of Formal Naming</w:t>
      </w:r>
      <w:bookmarkEnd w:id="81"/>
      <w:r>
        <w:t xml:space="preserve"> </w:t>
      </w:r>
    </w:p>
    <w:p w14:paraId="58178121" w14:textId="2A1FEA23" w:rsidR="00142585" w:rsidRDefault="00142585" w:rsidP="009B4D46">
      <w:pPr>
        <w:pStyle w:val="Heading2"/>
        <w:numPr>
          <w:ilvl w:val="0"/>
          <w:numId w:val="0"/>
        </w:numPr>
        <w:ind w:left="718" w:hanging="576"/>
      </w:pPr>
      <w:bookmarkStart w:id="82" w:name="_Toc476299340"/>
      <w:r>
        <w:t>NTP: Single active ingredient substance products</w:t>
      </w:r>
      <w:bookmarkEnd w:id="82"/>
    </w:p>
    <w:p w14:paraId="799EFB5F" w14:textId="2BC3D530" w:rsidR="0070730D" w:rsidRPr="00652FDB" w:rsidRDefault="0070730D" w:rsidP="00652FDB">
      <w:pPr>
        <w:rPr>
          <w:b/>
          <w:u w:val="single"/>
        </w:rPr>
      </w:pPr>
      <w:r w:rsidRPr="00652FDB">
        <w:rPr>
          <w:b/>
          <w:u w:val="single"/>
        </w:rPr>
        <w:t>Precise ingredient substance and basis of strength substance are the same</w:t>
      </w:r>
    </w:p>
    <w:p w14:paraId="049488EA" w14:textId="0A1360EE" w:rsidR="0070730D" w:rsidRDefault="00834136" w:rsidP="009B4D46">
      <w:pPr>
        <w:keepNext/>
      </w:pPr>
      <w:r>
        <w:rPr>
          <w:noProof/>
          <w:lang w:val="en-CA" w:eastAsia="en-CA"/>
        </w:rPr>
        <w:drawing>
          <wp:inline distT="0" distB="0" distL="0" distR="0" wp14:anchorId="1486482C" wp14:editId="5273E304">
            <wp:extent cx="5736590" cy="3541157"/>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6590" cy="3541157"/>
                    </a:xfrm>
                    <a:prstGeom prst="rect">
                      <a:avLst/>
                    </a:prstGeom>
                    <a:noFill/>
                  </pic:spPr>
                </pic:pic>
              </a:graphicData>
            </a:graphic>
          </wp:inline>
        </w:drawing>
      </w:r>
    </w:p>
    <w:p w14:paraId="3AD48E07" w14:textId="46891707" w:rsidR="00124CEF" w:rsidRPr="00304438" w:rsidRDefault="0070730D" w:rsidP="009B4D46">
      <w:pPr>
        <w:pStyle w:val="Caption"/>
      </w:pPr>
      <w:r w:rsidRPr="00304438">
        <w:t xml:space="preserve">Figure </w:t>
      </w:r>
      <w:fldSimple w:instr=" SEQ Figure \* ARABIC ">
        <w:r w:rsidR="00834136" w:rsidRPr="00304438">
          <w:rPr>
            <w:noProof/>
          </w:rPr>
          <w:t>8</w:t>
        </w:r>
      </w:fldSimple>
      <w:r w:rsidRPr="00304438">
        <w:t>: NTP formal name pattern for NTPs where basis of strength substance is the same as the precise ingredient substance</w:t>
      </w:r>
    </w:p>
    <w:p w14:paraId="1B88DCF0" w14:textId="72F48DD7" w:rsidR="0070730D" w:rsidRPr="00652FDB" w:rsidRDefault="0070730D" w:rsidP="00652FDB">
      <w:pPr>
        <w:rPr>
          <w:b/>
          <w:u w:val="single"/>
        </w:rPr>
      </w:pPr>
      <w:r w:rsidRPr="00652FDB">
        <w:rPr>
          <w:b/>
          <w:u w:val="single"/>
        </w:rPr>
        <w:t>Precise ingredient substance and basis of strength substance are different</w:t>
      </w:r>
    </w:p>
    <w:p w14:paraId="6558721E" w14:textId="44C949C9" w:rsidR="0070730D" w:rsidRPr="00D32FC7" w:rsidRDefault="00834136" w:rsidP="009B4D46">
      <w:r>
        <w:rPr>
          <w:noProof/>
          <w:lang w:val="en-CA" w:eastAsia="en-CA"/>
        </w:rPr>
        <w:drawing>
          <wp:inline distT="0" distB="0" distL="0" distR="0" wp14:anchorId="73042099" wp14:editId="0B44E304">
            <wp:extent cx="5772150" cy="3468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72150" cy="3468875"/>
                    </a:xfrm>
                    <a:prstGeom prst="rect">
                      <a:avLst/>
                    </a:prstGeom>
                    <a:noFill/>
                  </pic:spPr>
                </pic:pic>
              </a:graphicData>
            </a:graphic>
          </wp:inline>
        </w:drawing>
      </w:r>
    </w:p>
    <w:p w14:paraId="262C3824" w14:textId="65D0ADE9" w:rsidR="0070730D" w:rsidRDefault="0070730D" w:rsidP="009B4D46">
      <w:pPr>
        <w:keepNext/>
      </w:pPr>
    </w:p>
    <w:p w14:paraId="0972895C" w14:textId="4C421590" w:rsidR="0070730D" w:rsidRPr="00304438" w:rsidRDefault="0070730D">
      <w:pPr>
        <w:pStyle w:val="Caption"/>
      </w:pPr>
      <w:r w:rsidRPr="00304438">
        <w:t xml:space="preserve">Figure </w:t>
      </w:r>
      <w:fldSimple w:instr=" SEQ Figure \* ARABIC ">
        <w:r w:rsidR="00834136" w:rsidRPr="00304438">
          <w:rPr>
            <w:noProof/>
          </w:rPr>
          <w:t>9</w:t>
        </w:r>
      </w:fldSimple>
      <w:r w:rsidRPr="00304438">
        <w:t>: NTP formal name pattern for NTPs where basis of strength substance is different from the precise ingredient substance</w:t>
      </w:r>
    </w:p>
    <w:p w14:paraId="7E57D508" w14:textId="0876AA35" w:rsidR="0070730D" w:rsidRDefault="0070730D" w:rsidP="0070730D">
      <w:pPr>
        <w:pStyle w:val="Heading2"/>
        <w:numPr>
          <w:ilvl w:val="0"/>
          <w:numId w:val="0"/>
        </w:numPr>
        <w:ind w:left="718" w:hanging="576"/>
      </w:pPr>
      <w:bookmarkStart w:id="83" w:name="_Toc476299341"/>
      <w:r>
        <w:t>NTP: Multiple active ingredient substance products</w:t>
      </w:r>
      <w:bookmarkEnd w:id="83"/>
    </w:p>
    <w:p w14:paraId="6779756F" w14:textId="77777777" w:rsidR="00834136" w:rsidRDefault="00834136" w:rsidP="00834136">
      <w:pPr>
        <w:keepNext/>
      </w:pPr>
      <w:r>
        <w:rPr>
          <w:noProof/>
          <w:lang w:val="en-CA" w:eastAsia="en-CA"/>
        </w:rPr>
        <w:drawing>
          <wp:inline distT="0" distB="0" distL="0" distR="0" wp14:anchorId="27F86CD4" wp14:editId="08B1F722">
            <wp:extent cx="5812790" cy="4011178"/>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22990" cy="4018217"/>
                    </a:xfrm>
                    <a:prstGeom prst="rect">
                      <a:avLst/>
                    </a:prstGeom>
                    <a:noFill/>
                  </pic:spPr>
                </pic:pic>
              </a:graphicData>
            </a:graphic>
          </wp:inline>
        </w:drawing>
      </w:r>
    </w:p>
    <w:p w14:paraId="399B0E2C" w14:textId="48F98DAC" w:rsidR="00834136" w:rsidRPr="00304438" w:rsidRDefault="00834136" w:rsidP="00834136">
      <w:pPr>
        <w:pStyle w:val="Caption"/>
      </w:pPr>
      <w:r w:rsidRPr="00304438">
        <w:t xml:space="preserve">Figure </w:t>
      </w:r>
      <w:fldSimple w:instr=" SEQ Figure \* ARABIC ">
        <w:r w:rsidRPr="00304438">
          <w:rPr>
            <w:noProof/>
          </w:rPr>
          <w:t>10</w:t>
        </w:r>
      </w:fldSimple>
      <w:r w:rsidRPr="00304438">
        <w:t>: NTP formal name pattern for NTPs multiple active ingredient substances</w:t>
      </w:r>
    </w:p>
    <w:p w14:paraId="2D022573" w14:textId="15E75A22" w:rsidR="00142585" w:rsidRDefault="00142585">
      <w:pPr>
        <w:rPr>
          <w:rFonts w:asciiTheme="majorHAnsi" w:eastAsiaTheme="majorEastAsia" w:hAnsiTheme="majorHAnsi" w:cstheme="majorBidi"/>
          <w:color w:val="2E74B5" w:themeColor="accent1" w:themeShade="BF"/>
          <w:sz w:val="32"/>
          <w:szCs w:val="32"/>
        </w:rPr>
      </w:pPr>
      <w:r>
        <w:br w:type="page"/>
      </w:r>
    </w:p>
    <w:p w14:paraId="149485A7" w14:textId="62FDC9CC" w:rsidR="00100E40" w:rsidRDefault="00257039" w:rsidP="00257039">
      <w:pPr>
        <w:pStyle w:val="Heading1"/>
        <w:numPr>
          <w:ilvl w:val="0"/>
          <w:numId w:val="0"/>
        </w:numPr>
        <w:ind w:left="432"/>
      </w:pPr>
      <w:bookmarkStart w:id="84" w:name="_Toc476299342"/>
      <w:r w:rsidRPr="00FA331B">
        <w:lastRenderedPageBreak/>
        <w:t>A</w:t>
      </w:r>
      <w:r w:rsidR="002C2EA1" w:rsidRPr="00FA331B">
        <w:t xml:space="preserve">ppendix </w:t>
      </w:r>
      <w:r w:rsidR="00142585">
        <w:t>D</w:t>
      </w:r>
      <w:r w:rsidR="002C2EA1" w:rsidRPr="00FA331B">
        <w:t xml:space="preserve">:  </w:t>
      </w:r>
      <w:r w:rsidR="00100E40">
        <w:t>International Units</w:t>
      </w:r>
      <w:bookmarkEnd w:id="84"/>
    </w:p>
    <w:p w14:paraId="214C6775" w14:textId="2B5FFF40" w:rsidR="00100E40" w:rsidRDefault="00100E40" w:rsidP="00100E40">
      <w:pPr>
        <w:rPr>
          <w:lang w:val="en"/>
        </w:rPr>
      </w:pPr>
      <w:r>
        <w:rPr>
          <w:lang w:val="en"/>
        </w:rPr>
        <w:t xml:space="preserve">International units are a unit of measurement for the biological activity of a variety of substances, particularly vitamins, hormones, some vaccines and blood products and some biologically active medicinal substances.  </w:t>
      </w:r>
    </w:p>
    <w:p w14:paraId="0B29C973" w14:textId="253496ED" w:rsidR="00100E40" w:rsidRPr="00910A00" w:rsidRDefault="000C5D6E" w:rsidP="00100E40">
      <w:pPr>
        <w:rPr>
          <w:iCs/>
          <w:lang w:val="fr-FR"/>
        </w:rPr>
      </w:pPr>
      <w:r>
        <w:rPr>
          <w:lang w:val="en"/>
        </w:rPr>
        <w:t>Although International Units are widely used in laboratory test result reporting, t</w:t>
      </w:r>
      <w:r w:rsidR="00100E40">
        <w:rPr>
          <w:lang w:val="en"/>
        </w:rPr>
        <w:t xml:space="preserve">here is no equivalence between IU measurements of different biological agents.  For instance, one IU of vitamin E cannot be equated with one IU of vitamin A in any way, by </w:t>
      </w:r>
      <w:hyperlink r:id="rId27" w:tooltip="Mass" w:history="1">
        <w:r w:rsidR="00100E40" w:rsidRPr="00910A00">
          <w:t>mass</w:t>
        </w:r>
      </w:hyperlink>
      <w:r w:rsidR="00100E40">
        <w:rPr>
          <w:lang w:val="en"/>
        </w:rPr>
        <w:t xml:space="preserve"> or by biologic activity or therapeutic </w:t>
      </w:r>
      <w:hyperlink r:id="rId28" w:tooltip="Efficacy" w:history="1">
        <w:r w:rsidR="00100E40" w:rsidRPr="00910A00">
          <w:t>efficacy</w:t>
        </w:r>
      </w:hyperlink>
      <w:r w:rsidR="00100E40">
        <w:rPr>
          <w:lang w:val="en"/>
        </w:rPr>
        <w:t>.</w:t>
      </w:r>
    </w:p>
    <w:p w14:paraId="5D22015D" w14:textId="284EB0CB" w:rsidR="00100E40" w:rsidRDefault="00100E40" w:rsidP="00100E40">
      <w:pPr>
        <w:rPr>
          <w:iCs/>
          <w:lang w:val="fr-FR"/>
        </w:rPr>
      </w:pPr>
      <w:r>
        <w:rPr>
          <w:lang w:val="en"/>
        </w:rPr>
        <w:t xml:space="preserve">Although produced by the </w:t>
      </w:r>
      <w:hyperlink r:id="rId29" w:tooltip="World Health Organization" w:history="1">
        <w:r w:rsidRPr="00FB3EAB">
          <w:t>WHO</w:t>
        </w:r>
      </w:hyperlink>
      <w:r>
        <w:rPr>
          <w:lang w:val="en"/>
        </w:rPr>
        <w:t xml:space="preserve"> </w:t>
      </w:r>
      <w:hyperlink r:id="rId30" w:tooltip="WHO Expert Committee on Biological Standardization" w:history="1">
        <w:r w:rsidRPr="00FB3EAB">
          <w:t>Expert Committee on Biological Standardization</w:t>
        </w:r>
      </w:hyperlink>
      <w:r>
        <w:rPr>
          <w:lang w:val="en"/>
        </w:rPr>
        <w:t xml:space="preserve">, international units are NOT part of the International System of Units (also known as the SI units, </w:t>
      </w:r>
      <w:r w:rsidRPr="00FB3EAB">
        <w:rPr>
          <w:iCs/>
          <w:lang w:val="fr-FR"/>
        </w:rPr>
        <w:t>Système international d'unités)</w:t>
      </w:r>
      <w:r>
        <w:rPr>
          <w:iCs/>
          <w:lang w:val="fr-FR"/>
        </w:rPr>
        <w:t xml:space="preserve">.  </w:t>
      </w:r>
    </w:p>
    <w:p w14:paraId="7C9B3CA6" w14:textId="77777777" w:rsidR="00100E40" w:rsidRPr="00E3072D" w:rsidRDefault="00100E40" w:rsidP="00E3072D">
      <w:pPr>
        <w:rPr>
          <w:b/>
          <w:u w:val="single"/>
          <w:lang w:val="en"/>
        </w:rPr>
      </w:pPr>
      <w:r w:rsidRPr="00E3072D">
        <w:rPr>
          <w:b/>
          <w:u w:val="single"/>
          <w:lang w:val="en"/>
        </w:rPr>
        <w:t>Examples of International units</w:t>
      </w:r>
    </w:p>
    <w:p w14:paraId="6A72B3C6" w14:textId="77777777" w:rsidR="00100E40" w:rsidRPr="00910A00" w:rsidRDefault="00100E40" w:rsidP="00100E40">
      <w:pPr>
        <w:rPr>
          <w:b/>
          <w:lang w:val="en"/>
        </w:rPr>
      </w:pPr>
      <w:r w:rsidRPr="00910A00">
        <w:rPr>
          <w:b/>
          <w:lang w:val="en"/>
        </w:rPr>
        <w:t>Vitamin A</w:t>
      </w:r>
    </w:p>
    <w:p w14:paraId="4D679C5A" w14:textId="77777777" w:rsidR="00100E40" w:rsidRDefault="00100E40" w:rsidP="00100E40">
      <w:pPr>
        <w:rPr>
          <w:lang w:val="en"/>
        </w:rPr>
      </w:pPr>
      <w:r>
        <w:rPr>
          <w:lang w:val="en"/>
        </w:rPr>
        <w:t xml:space="preserve">1 IU is the biological equivalent of </w:t>
      </w:r>
    </w:p>
    <w:p w14:paraId="1AE61857" w14:textId="77777777" w:rsidR="00100E40" w:rsidRDefault="00100E40" w:rsidP="00100E40">
      <w:pPr>
        <w:pStyle w:val="ListParagraph"/>
        <w:numPr>
          <w:ilvl w:val="0"/>
          <w:numId w:val="57"/>
        </w:numPr>
        <w:rPr>
          <w:lang w:val="en"/>
        </w:rPr>
      </w:pPr>
      <w:r>
        <w:rPr>
          <w:lang w:val="en"/>
        </w:rPr>
        <w:t>300 nanograms</w:t>
      </w:r>
      <w:r w:rsidRPr="00910A00">
        <w:rPr>
          <w:lang w:val="en"/>
        </w:rPr>
        <w:t xml:space="preserve"> of retinal </w:t>
      </w:r>
      <w:r>
        <w:rPr>
          <w:lang w:val="en"/>
        </w:rPr>
        <w:t xml:space="preserve"> </w:t>
      </w:r>
      <w:r w:rsidRPr="00910A00">
        <w:rPr>
          <w:lang w:val="en"/>
        </w:rPr>
        <w:t>or</w:t>
      </w:r>
    </w:p>
    <w:p w14:paraId="08408DD0" w14:textId="77777777" w:rsidR="00100E40" w:rsidRDefault="00100E40" w:rsidP="00100E40">
      <w:pPr>
        <w:pStyle w:val="ListParagraph"/>
        <w:numPr>
          <w:ilvl w:val="0"/>
          <w:numId w:val="57"/>
        </w:numPr>
        <w:rPr>
          <w:lang w:val="en"/>
        </w:rPr>
      </w:pPr>
      <w:r>
        <w:rPr>
          <w:lang w:val="en"/>
        </w:rPr>
        <w:t>600 nanograms</w:t>
      </w:r>
      <w:r w:rsidRPr="00910A00">
        <w:rPr>
          <w:lang w:val="en"/>
        </w:rPr>
        <w:t xml:space="preserve"> of beta</w:t>
      </w:r>
      <w:r>
        <w:rPr>
          <w:lang w:val="en"/>
        </w:rPr>
        <w:t>-</w:t>
      </w:r>
      <w:r w:rsidRPr="00910A00">
        <w:rPr>
          <w:lang w:val="en"/>
        </w:rPr>
        <w:t>carotene</w:t>
      </w:r>
    </w:p>
    <w:p w14:paraId="2F8D0DA0" w14:textId="77777777" w:rsidR="00100E40" w:rsidRPr="00910A00" w:rsidRDefault="00100E40" w:rsidP="00100E40">
      <w:pPr>
        <w:rPr>
          <w:b/>
          <w:lang w:val="en"/>
        </w:rPr>
      </w:pPr>
      <w:r w:rsidRPr="00910A00">
        <w:rPr>
          <w:b/>
          <w:lang w:val="en"/>
        </w:rPr>
        <w:t xml:space="preserve">Vitamin </w:t>
      </w:r>
      <w:r>
        <w:rPr>
          <w:b/>
          <w:lang w:val="en"/>
        </w:rPr>
        <w:t>E</w:t>
      </w:r>
    </w:p>
    <w:p w14:paraId="51507B48" w14:textId="77777777" w:rsidR="00100E40" w:rsidRDefault="00100E40" w:rsidP="00100E40">
      <w:pPr>
        <w:rPr>
          <w:lang w:val="en"/>
        </w:rPr>
      </w:pPr>
      <w:r>
        <w:rPr>
          <w:lang w:val="en"/>
        </w:rPr>
        <w:t xml:space="preserve">1 IU is the biological equivalent of </w:t>
      </w:r>
    </w:p>
    <w:p w14:paraId="17964FED" w14:textId="77777777" w:rsidR="00100E40" w:rsidRDefault="00100E40" w:rsidP="00100E40">
      <w:pPr>
        <w:pStyle w:val="ListParagraph"/>
        <w:numPr>
          <w:ilvl w:val="0"/>
          <w:numId w:val="57"/>
        </w:numPr>
        <w:rPr>
          <w:lang w:val="en"/>
        </w:rPr>
      </w:pPr>
      <w:r>
        <w:rPr>
          <w:lang w:val="en"/>
        </w:rPr>
        <w:t>667 micrograms of d-alpha-tocopherol</w:t>
      </w:r>
    </w:p>
    <w:p w14:paraId="7C84F79C" w14:textId="77777777" w:rsidR="00100E40" w:rsidRDefault="00100E40" w:rsidP="00100E40">
      <w:pPr>
        <w:pStyle w:val="ListParagraph"/>
        <w:numPr>
          <w:ilvl w:val="0"/>
          <w:numId w:val="57"/>
        </w:numPr>
        <w:rPr>
          <w:lang w:val="en"/>
        </w:rPr>
      </w:pPr>
      <w:r>
        <w:rPr>
          <w:lang w:val="en"/>
        </w:rPr>
        <w:t>450 micrograms of dl-alpha-tocopherol acetate</w:t>
      </w:r>
    </w:p>
    <w:p w14:paraId="141C0493" w14:textId="77777777" w:rsidR="00100E40" w:rsidRPr="00910A00" w:rsidRDefault="00100E40" w:rsidP="00100E40">
      <w:pPr>
        <w:rPr>
          <w:b/>
          <w:lang w:val="en"/>
        </w:rPr>
      </w:pPr>
      <w:r>
        <w:rPr>
          <w:b/>
          <w:lang w:val="en"/>
        </w:rPr>
        <w:t>Insulin</w:t>
      </w:r>
    </w:p>
    <w:p w14:paraId="11E83A45" w14:textId="77777777" w:rsidR="00100E40" w:rsidRDefault="00100E40" w:rsidP="00100E40">
      <w:pPr>
        <w:rPr>
          <w:lang w:val="en"/>
        </w:rPr>
      </w:pPr>
      <w:r>
        <w:rPr>
          <w:lang w:val="en"/>
        </w:rPr>
        <w:t xml:space="preserve">1 IU is the biological equivalent of </w:t>
      </w:r>
    </w:p>
    <w:p w14:paraId="15102BC1" w14:textId="77777777" w:rsidR="00100E40" w:rsidRDefault="00100E40" w:rsidP="00100E40">
      <w:pPr>
        <w:pStyle w:val="ListParagraph"/>
        <w:numPr>
          <w:ilvl w:val="0"/>
          <w:numId w:val="57"/>
        </w:numPr>
        <w:rPr>
          <w:lang w:val="en"/>
        </w:rPr>
      </w:pPr>
      <w:r>
        <w:rPr>
          <w:lang w:val="en"/>
        </w:rPr>
        <w:t>34.7 micrograms of human insulin (Ph Eur)</w:t>
      </w:r>
    </w:p>
    <w:p w14:paraId="286B57EB" w14:textId="77777777" w:rsidR="00100E40" w:rsidRDefault="00100E40" w:rsidP="00100E40">
      <w:pPr>
        <w:rPr>
          <w:b/>
          <w:lang w:val="en"/>
        </w:rPr>
      </w:pPr>
      <w:r>
        <w:rPr>
          <w:b/>
          <w:lang w:val="en"/>
        </w:rPr>
        <w:t xml:space="preserve">Penicillin </w:t>
      </w:r>
    </w:p>
    <w:p w14:paraId="39188CD1" w14:textId="77777777" w:rsidR="00100E40" w:rsidRDefault="00100E40" w:rsidP="00100E40">
      <w:pPr>
        <w:rPr>
          <w:lang w:val="en"/>
        </w:rPr>
      </w:pPr>
      <w:r>
        <w:rPr>
          <w:lang w:val="en"/>
        </w:rPr>
        <w:t xml:space="preserve">1 IU is the biological equivalent of </w:t>
      </w:r>
    </w:p>
    <w:p w14:paraId="7DDEFB79" w14:textId="77777777" w:rsidR="00100E40" w:rsidRDefault="00100E40" w:rsidP="00100E40">
      <w:pPr>
        <w:pStyle w:val="ListParagraph"/>
        <w:numPr>
          <w:ilvl w:val="0"/>
          <w:numId w:val="57"/>
        </w:numPr>
        <w:rPr>
          <w:lang w:val="en"/>
        </w:rPr>
      </w:pPr>
      <w:r>
        <w:rPr>
          <w:lang w:val="en"/>
        </w:rPr>
        <w:t>590 nanograms</w:t>
      </w:r>
      <w:r w:rsidRPr="00910A00">
        <w:rPr>
          <w:lang w:val="en"/>
        </w:rPr>
        <w:t xml:space="preserve"> </w:t>
      </w:r>
      <w:r>
        <w:rPr>
          <w:lang w:val="en"/>
        </w:rPr>
        <w:t>of phenoxymethylpenicillin (penicillin V)</w:t>
      </w:r>
    </w:p>
    <w:p w14:paraId="6E625115" w14:textId="77777777" w:rsidR="00100E40" w:rsidRPr="002175A1" w:rsidRDefault="00100E40" w:rsidP="00100E40">
      <w:pPr>
        <w:pStyle w:val="ListParagraph"/>
      </w:pPr>
    </w:p>
    <w:p w14:paraId="5142E805" w14:textId="77777777" w:rsidR="00100E40" w:rsidRPr="00E3072D" w:rsidRDefault="00100E40" w:rsidP="00E3072D">
      <w:pPr>
        <w:rPr>
          <w:b/>
          <w:u w:val="single"/>
          <w:lang w:val="en"/>
        </w:rPr>
      </w:pPr>
      <w:r w:rsidRPr="00E3072D">
        <w:rPr>
          <w:b/>
          <w:u w:val="single"/>
          <w:lang w:val="en"/>
        </w:rPr>
        <w:t>Rationale</w:t>
      </w:r>
    </w:p>
    <w:p w14:paraId="0ECBFAFC" w14:textId="77777777" w:rsidR="00100E40" w:rsidRDefault="00100E40" w:rsidP="00100E40">
      <w:pPr>
        <w:rPr>
          <w:lang w:val="en"/>
        </w:rPr>
      </w:pPr>
      <w:r>
        <w:rPr>
          <w:iCs/>
          <w:lang w:val="fr-FR"/>
        </w:rPr>
        <w:t>International</w:t>
      </w:r>
      <w:r>
        <w:rPr>
          <w:lang w:val="en"/>
        </w:rPr>
        <w:t xml:space="preserve"> units are used to compare different forms or different preparations of similarly acting biological agents; different presentations that will produce the same biological effect will contain the same number of IUs.</w:t>
      </w:r>
    </w:p>
    <w:p w14:paraId="4CCD83D8" w14:textId="77777777" w:rsidR="00100E40" w:rsidRPr="00E3072D" w:rsidRDefault="00100E40" w:rsidP="00E3072D">
      <w:pPr>
        <w:rPr>
          <w:b/>
          <w:u w:val="single"/>
          <w:lang w:val="en"/>
        </w:rPr>
      </w:pPr>
      <w:r w:rsidRPr="00E3072D">
        <w:rPr>
          <w:b/>
          <w:u w:val="single"/>
          <w:lang w:val="en"/>
        </w:rPr>
        <w:t>Nomenclature</w:t>
      </w:r>
    </w:p>
    <w:p w14:paraId="0347E0FF" w14:textId="77777777" w:rsidR="00100E40" w:rsidRDefault="00100E40" w:rsidP="00100E40">
      <w:pPr>
        <w:rPr>
          <w:lang w:val="en"/>
        </w:rPr>
      </w:pPr>
      <w:r>
        <w:rPr>
          <w:lang w:val="en"/>
        </w:rPr>
        <w:t xml:space="preserve">The name </w:t>
      </w:r>
      <w:r>
        <w:rPr>
          <w:b/>
          <w:bCs/>
          <w:lang w:val="en"/>
        </w:rPr>
        <w:t>international unit</w:t>
      </w:r>
      <w:r>
        <w:rPr>
          <w:lang w:val="en"/>
        </w:rPr>
        <w:t xml:space="preserve"> has often been capitalized (in English and other languages), although major English-language dictionaries treat it as a common noun and thus use lower case.  In some other languages, the term is: </w:t>
      </w:r>
    </w:p>
    <w:p w14:paraId="778F3CD9" w14:textId="77777777" w:rsidR="00100E40" w:rsidRPr="007B3061" w:rsidRDefault="00100E40" w:rsidP="00100E40">
      <w:pPr>
        <w:pStyle w:val="ListParagraph"/>
        <w:numPr>
          <w:ilvl w:val="0"/>
          <w:numId w:val="57"/>
        </w:numPr>
        <w:rPr>
          <w:lang w:val="en"/>
        </w:rPr>
      </w:pPr>
      <w:r w:rsidRPr="007B3061">
        <w:rPr>
          <w:iCs/>
          <w:lang w:val="en"/>
        </w:rPr>
        <w:t>unité internationale (French)</w:t>
      </w:r>
    </w:p>
    <w:p w14:paraId="4D1E4319" w14:textId="77777777" w:rsidR="00100E40" w:rsidRPr="007B3061" w:rsidRDefault="00100E40" w:rsidP="00100E40">
      <w:pPr>
        <w:pStyle w:val="ListParagraph"/>
        <w:numPr>
          <w:ilvl w:val="0"/>
          <w:numId w:val="57"/>
        </w:numPr>
        <w:rPr>
          <w:lang w:val="en"/>
        </w:rPr>
      </w:pPr>
      <w:r w:rsidRPr="007B3061">
        <w:rPr>
          <w:iCs/>
          <w:lang w:val="en"/>
        </w:rPr>
        <w:lastRenderedPageBreak/>
        <w:t>unidad internacional (Spanish)</w:t>
      </w:r>
    </w:p>
    <w:p w14:paraId="1D010700" w14:textId="77777777" w:rsidR="00100E40" w:rsidRPr="007B3061" w:rsidRDefault="00100E40" w:rsidP="00100E40">
      <w:pPr>
        <w:pStyle w:val="ListParagraph"/>
        <w:numPr>
          <w:ilvl w:val="0"/>
          <w:numId w:val="57"/>
        </w:numPr>
        <w:rPr>
          <w:lang w:val="en"/>
        </w:rPr>
      </w:pPr>
      <w:r w:rsidRPr="007B3061">
        <w:rPr>
          <w:iCs/>
          <w:lang w:val="en"/>
        </w:rPr>
        <w:t>unità internazionale (Italian)</w:t>
      </w:r>
    </w:p>
    <w:p w14:paraId="4B765A93" w14:textId="77777777" w:rsidR="00100E40" w:rsidRPr="007B3061" w:rsidRDefault="00100E40" w:rsidP="00100E40">
      <w:pPr>
        <w:pStyle w:val="ListParagraph"/>
        <w:numPr>
          <w:ilvl w:val="0"/>
          <w:numId w:val="57"/>
        </w:numPr>
        <w:rPr>
          <w:lang w:val="en"/>
        </w:rPr>
      </w:pPr>
      <w:r w:rsidRPr="007B3061">
        <w:rPr>
          <w:iCs/>
          <w:lang w:val="en"/>
        </w:rPr>
        <w:t>internationale Einheit (German)</w:t>
      </w:r>
    </w:p>
    <w:p w14:paraId="167D8F7F" w14:textId="77777777" w:rsidR="00100E40" w:rsidRPr="007B3061" w:rsidRDefault="00100E40" w:rsidP="00100E40">
      <w:pPr>
        <w:pStyle w:val="ListParagraph"/>
        <w:numPr>
          <w:ilvl w:val="0"/>
          <w:numId w:val="57"/>
        </w:numPr>
        <w:rPr>
          <w:lang w:val="en"/>
        </w:rPr>
      </w:pPr>
      <w:r w:rsidRPr="007B3061">
        <w:rPr>
          <w:iCs/>
          <w:lang w:val="en"/>
        </w:rPr>
        <w:t>internationale eenheid (Dutch)</w:t>
      </w:r>
    </w:p>
    <w:p w14:paraId="69F6C9A9" w14:textId="77777777" w:rsidR="00100E40" w:rsidRDefault="00100E40" w:rsidP="00100E40">
      <w:pPr>
        <w:pStyle w:val="ListParagraph"/>
        <w:numPr>
          <w:ilvl w:val="0"/>
          <w:numId w:val="57"/>
        </w:numPr>
        <w:rPr>
          <w:lang w:val="en"/>
        </w:rPr>
      </w:pPr>
      <w:r w:rsidRPr="007B3061">
        <w:rPr>
          <w:iCs/>
          <w:lang w:val="en"/>
        </w:rPr>
        <w:t>mezhdunarodnaya jedinica (Russian)</w:t>
      </w:r>
      <w:r w:rsidRPr="007B3061">
        <w:rPr>
          <w:lang w:val="en"/>
        </w:rPr>
        <w:t xml:space="preserve"> </w:t>
      </w:r>
      <w:r>
        <w:rPr>
          <w:lang w:val="en"/>
        </w:rPr>
        <w:t>[международная единица]</w:t>
      </w:r>
    </w:p>
    <w:p w14:paraId="3BA34005" w14:textId="77777777" w:rsidR="00100E40" w:rsidRDefault="00100E40" w:rsidP="00100E40">
      <w:pPr>
        <w:rPr>
          <w:lang w:val="en"/>
        </w:rPr>
      </w:pPr>
      <w:r>
        <w:rPr>
          <w:lang w:val="en"/>
        </w:rPr>
        <w:t>Because the language terms vary, it is hard to have a standard abbreviation.  The following are frequently used:</w:t>
      </w:r>
    </w:p>
    <w:p w14:paraId="00DBE1AD" w14:textId="77777777" w:rsidR="00100E40" w:rsidRDefault="00100E40" w:rsidP="00100E40">
      <w:pPr>
        <w:pStyle w:val="ListParagraph"/>
        <w:numPr>
          <w:ilvl w:val="0"/>
          <w:numId w:val="58"/>
        </w:numPr>
        <w:rPr>
          <w:lang w:val="en"/>
        </w:rPr>
      </w:pPr>
      <w:r>
        <w:rPr>
          <w:lang w:val="en"/>
        </w:rPr>
        <w:t>IU – in Romance languages</w:t>
      </w:r>
    </w:p>
    <w:p w14:paraId="0E6D65DE" w14:textId="77777777" w:rsidR="00100E40" w:rsidRDefault="00100E40" w:rsidP="00100E40">
      <w:pPr>
        <w:pStyle w:val="ListParagraph"/>
        <w:numPr>
          <w:ilvl w:val="0"/>
          <w:numId w:val="58"/>
        </w:numPr>
        <w:rPr>
          <w:lang w:val="en"/>
        </w:rPr>
      </w:pPr>
      <w:r>
        <w:rPr>
          <w:lang w:val="en"/>
        </w:rPr>
        <w:t>UI – in Germanic languages</w:t>
      </w:r>
    </w:p>
    <w:p w14:paraId="15E9BC16" w14:textId="77777777" w:rsidR="00100E40" w:rsidRPr="00A16C07" w:rsidRDefault="00100E40" w:rsidP="00100E40">
      <w:pPr>
        <w:pStyle w:val="ListParagraph"/>
        <w:numPr>
          <w:ilvl w:val="0"/>
          <w:numId w:val="58"/>
        </w:numPr>
        <w:rPr>
          <w:lang w:val="en"/>
        </w:rPr>
      </w:pPr>
      <w:r>
        <w:rPr>
          <w:lang w:val="en"/>
        </w:rPr>
        <w:t>ME – in Russian</w:t>
      </w:r>
    </w:p>
    <w:p w14:paraId="758BA8A5" w14:textId="77777777" w:rsidR="00F46C85" w:rsidRDefault="00100E40" w:rsidP="00100E40">
      <w:pPr>
        <w:rPr>
          <w:lang w:val="en"/>
        </w:rPr>
      </w:pPr>
      <w:r>
        <w:rPr>
          <w:lang w:val="en"/>
        </w:rPr>
        <w:t xml:space="preserve">There is a risk of having the letter "I" confused with the digit "1".  Many institutions and medicines safety bodies have a stated policy to omit the "I" and therefor to use only </w:t>
      </w:r>
      <w:r>
        <w:rPr>
          <w:b/>
          <w:bCs/>
          <w:lang w:val="en"/>
        </w:rPr>
        <w:t>U</w:t>
      </w:r>
      <w:r>
        <w:rPr>
          <w:lang w:val="en"/>
        </w:rPr>
        <w:t xml:space="preserve"> or </w:t>
      </w:r>
      <w:r>
        <w:rPr>
          <w:b/>
          <w:bCs/>
          <w:lang w:val="en"/>
        </w:rPr>
        <w:t>E</w:t>
      </w:r>
      <w:r>
        <w:rPr>
          <w:lang w:val="en"/>
        </w:rPr>
        <w:t xml:space="preserve"> when describing abbreviated strength using international units.  Other institutions and medicines safety bodies require the word "units" (or words "international units") to be written out in full.</w:t>
      </w:r>
      <w:r w:rsidR="00F46C85">
        <w:rPr>
          <w:lang w:val="en"/>
        </w:rPr>
        <w:t xml:space="preserve">  </w:t>
      </w:r>
    </w:p>
    <w:p w14:paraId="42E14D14" w14:textId="1BD3C634" w:rsidR="00100E40" w:rsidRPr="00A16C07" w:rsidRDefault="00F46C85" w:rsidP="00100E40">
      <w:pPr>
        <w:rPr>
          <w:lang w:val="en"/>
        </w:rPr>
      </w:pPr>
      <w:r>
        <w:rPr>
          <w:lang w:val="en"/>
        </w:rPr>
        <w:t>For the Canadian Clinical Drug Data Set, the word “units” will be used in full.</w:t>
      </w:r>
    </w:p>
    <w:p w14:paraId="0258C15F" w14:textId="77777777" w:rsidR="00100E40" w:rsidRPr="00E3072D" w:rsidRDefault="00100E40" w:rsidP="00E3072D">
      <w:pPr>
        <w:rPr>
          <w:b/>
          <w:u w:val="single"/>
          <w:lang w:val="en"/>
        </w:rPr>
      </w:pPr>
      <w:r w:rsidRPr="00E3072D">
        <w:rPr>
          <w:b/>
          <w:u w:val="single"/>
          <w:lang w:val="en"/>
        </w:rPr>
        <w:t>Methodology</w:t>
      </w:r>
    </w:p>
    <w:p w14:paraId="21FF1528" w14:textId="77777777" w:rsidR="00100E40" w:rsidRDefault="00100E40" w:rsidP="00100E40">
      <w:pPr>
        <w:rPr>
          <w:lang w:val="en"/>
        </w:rPr>
      </w:pPr>
      <w:r>
        <w:rPr>
          <w:lang w:val="en"/>
        </w:rPr>
        <w:t xml:space="preserve">To define the IU for a substance, an international collaborative study is organized by the </w:t>
      </w:r>
      <w:hyperlink r:id="rId31" w:tooltip="World Health Organization" w:history="1">
        <w:r w:rsidRPr="00A21184">
          <w:t>WHO</w:t>
        </w:r>
      </w:hyperlink>
      <w:r>
        <w:rPr>
          <w:lang w:val="en"/>
        </w:rPr>
        <w:t xml:space="preserve"> </w:t>
      </w:r>
      <w:hyperlink r:id="rId32" w:tooltip="WHO Expert Committee on Biological Standardization" w:history="1">
        <w:r w:rsidRPr="00A21184">
          <w:t>Expert Committee on Biological Standardization</w:t>
        </w:r>
      </w:hyperlink>
      <w:r>
        <w:rPr>
          <w:lang w:val="en"/>
        </w:rPr>
        <w:t xml:space="preserve"> to reach a consensus on the methods of analysis and biological assay, and therefore to draw a baseline for standardization for the substance.   This uses highly purified preparations of the </w:t>
      </w:r>
      <w:hyperlink r:id="rId33" w:tooltip="Chemical substance" w:history="1">
        <w:r w:rsidRPr="00A21184">
          <w:t>substance</w:t>
        </w:r>
      </w:hyperlink>
      <w:r>
        <w:rPr>
          <w:lang w:val="en"/>
        </w:rPr>
        <w:t xml:space="preserve">, typically in </w:t>
      </w:r>
      <w:hyperlink r:id="rId34" w:tooltip="Lyophilize" w:history="1">
        <w:r w:rsidRPr="00A21184">
          <w:t>lyophilized</w:t>
        </w:r>
      </w:hyperlink>
      <w:r>
        <w:rPr>
          <w:lang w:val="en"/>
        </w:rPr>
        <w:t xml:space="preserve"> form, called "international reference preparations" or IRPs.  Assays are performed and initially an arbitrarily set number of IUs contained in that IRP preparation.  Similar substances are then calibrated against this initial IU standard. </w:t>
      </w:r>
    </w:p>
    <w:p w14:paraId="51DB697D" w14:textId="77777777" w:rsidR="00100E40" w:rsidRDefault="00100E40" w:rsidP="00100E40">
      <w:pPr>
        <w:rPr>
          <w:lang w:val="en"/>
        </w:rPr>
      </w:pPr>
      <w:r>
        <w:rPr>
          <w:lang w:val="en"/>
        </w:rPr>
        <w:t xml:space="preserve">All assay results can be quite variable; the final IU value for samples of a given IRP are determined by consensus.  </w:t>
      </w:r>
    </w:p>
    <w:p w14:paraId="696AB59A" w14:textId="0452D21A" w:rsidR="00100E40" w:rsidRDefault="00100E40" w:rsidP="00100E40">
      <w:pPr>
        <w:rPr>
          <w:lang w:val="en"/>
        </w:rPr>
      </w:pPr>
      <w:r>
        <w:rPr>
          <w:lang w:val="en"/>
        </w:rPr>
        <w:t xml:space="preserve">The IRP that provides the best results and shows the best </w:t>
      </w:r>
      <w:r w:rsidR="009D074B">
        <w:rPr>
          <w:lang w:val="en"/>
        </w:rPr>
        <w:t>long-term</w:t>
      </w:r>
      <w:r>
        <w:rPr>
          <w:lang w:val="en"/>
        </w:rPr>
        <w:t xml:space="preserve"> stability is selected to define the next IU.   This IRP is then referred to as the "international standard.</w:t>
      </w:r>
    </w:p>
    <w:p w14:paraId="3DC5C2F1" w14:textId="77777777" w:rsidR="00100E40" w:rsidRPr="00E3072D" w:rsidRDefault="00100E40" w:rsidP="00E3072D">
      <w:pPr>
        <w:rPr>
          <w:b/>
          <w:u w:val="single"/>
          <w:lang w:val="en"/>
        </w:rPr>
      </w:pPr>
      <w:r w:rsidRPr="00E3072D">
        <w:rPr>
          <w:b/>
          <w:u w:val="single"/>
          <w:lang w:val="en"/>
        </w:rPr>
        <w:t>Enzyme units (katals)</w:t>
      </w:r>
    </w:p>
    <w:p w14:paraId="66D463E7" w14:textId="77777777" w:rsidR="00100E40" w:rsidRDefault="00100E40" w:rsidP="00100E40">
      <w:pPr>
        <w:rPr>
          <w:lang w:val="en"/>
        </w:rPr>
      </w:pPr>
      <w:r>
        <w:rPr>
          <w:iCs/>
          <w:lang w:val="fr-FR"/>
        </w:rPr>
        <w:t>International</w:t>
      </w:r>
      <w:r>
        <w:rPr>
          <w:lang w:val="en"/>
        </w:rPr>
        <w:t xml:space="preserve"> units should not be confused with enzyme units (</w:t>
      </w:r>
      <w:r w:rsidRPr="00FB3EAB">
        <w:rPr>
          <w:lang w:val="en"/>
        </w:rPr>
        <w:t>international unit of enzyme activity</w:t>
      </w:r>
      <w:r>
        <w:rPr>
          <w:lang w:val="en"/>
        </w:rPr>
        <w:t xml:space="preserve">: this is the amount of the enzyme that produces a certain amount of </w:t>
      </w:r>
      <w:hyperlink r:id="rId35" w:anchor="Enzyme_activity" w:tooltip="Enzyme assay" w:history="1">
        <w:r w:rsidRPr="00FB3EAB">
          <w:t>enzymatic activity</w:t>
        </w:r>
      </w:hyperlink>
      <w:r>
        <w:rPr>
          <w:lang w:val="en"/>
        </w:rPr>
        <w:t xml:space="preserve">; the amount that </w:t>
      </w:r>
      <w:hyperlink r:id="rId36" w:tooltip="Catalysis" w:history="1">
        <w:r w:rsidRPr="00FB3EAB">
          <w:t>catalyzes</w:t>
        </w:r>
      </w:hyperlink>
      <w:r>
        <w:rPr>
          <w:lang w:val="en"/>
        </w:rPr>
        <w:t xml:space="preserve"> the conversion of 1 </w:t>
      </w:r>
      <w:hyperlink r:id="rId37" w:tooltip="Micro-" w:history="1">
        <w:r w:rsidRPr="00FB3EAB">
          <w:t>micro</w:t>
        </w:r>
      </w:hyperlink>
      <w:hyperlink r:id="rId38" w:tooltip="Mole (unit)" w:history="1">
        <w:r w:rsidRPr="00FB3EAB">
          <w:t>mol</w:t>
        </w:r>
      </w:hyperlink>
      <w:r>
        <w:rPr>
          <w:lang w:val="en"/>
        </w:rPr>
        <w:t xml:space="preserve"> of </w:t>
      </w:r>
      <w:hyperlink r:id="rId39" w:tooltip="Substrate (biochemistry)" w:history="1">
        <w:r w:rsidRPr="00FB3EAB">
          <w:t>substrate</w:t>
        </w:r>
      </w:hyperlink>
      <w:r>
        <w:rPr>
          <w:lang w:val="en"/>
        </w:rPr>
        <w:t xml:space="preserve"> per minute.  The enzyme unit has been deprecated in favour of the SI unit of </w:t>
      </w:r>
      <w:r w:rsidRPr="00FB3EAB">
        <w:rPr>
          <w:b/>
          <w:lang w:val="en"/>
        </w:rPr>
        <w:t>katal</w:t>
      </w:r>
      <w:r>
        <w:rPr>
          <w:lang w:val="en"/>
        </w:rPr>
        <w:t xml:space="preserve"> (the amount of enzyme that converts 1 mole of substrate per second)</w:t>
      </w:r>
    </w:p>
    <w:p w14:paraId="5DF2B380" w14:textId="77777777" w:rsidR="00100E40" w:rsidRPr="00292D0B" w:rsidRDefault="00100E40" w:rsidP="009B4D46"/>
    <w:p w14:paraId="6D51D3D2" w14:textId="77777777" w:rsidR="000A5307" w:rsidRDefault="000A5307">
      <w:pPr>
        <w:rPr>
          <w:rFonts w:asciiTheme="majorHAnsi" w:eastAsiaTheme="majorEastAsia" w:hAnsiTheme="majorHAnsi" w:cstheme="majorBidi"/>
          <w:color w:val="2E74B5" w:themeColor="accent1" w:themeShade="BF"/>
          <w:sz w:val="32"/>
          <w:szCs w:val="32"/>
        </w:rPr>
      </w:pPr>
      <w:r>
        <w:br w:type="page"/>
      </w:r>
    </w:p>
    <w:p w14:paraId="5CFDEC41" w14:textId="4D0FAC4D" w:rsidR="001E58DA" w:rsidRPr="002C2EA1" w:rsidRDefault="00100E40" w:rsidP="00292D0B">
      <w:pPr>
        <w:pStyle w:val="Heading1"/>
        <w:numPr>
          <w:ilvl w:val="0"/>
          <w:numId w:val="0"/>
        </w:numPr>
        <w:ind w:left="432"/>
      </w:pPr>
      <w:bookmarkStart w:id="85" w:name="_Toc476299343"/>
      <w:r w:rsidRPr="00FA331B">
        <w:lastRenderedPageBreak/>
        <w:t xml:space="preserve">Appendix </w:t>
      </w:r>
      <w:r>
        <w:t>E</w:t>
      </w:r>
      <w:r w:rsidRPr="00FA331B">
        <w:t xml:space="preserve">:  </w:t>
      </w:r>
      <w:r>
        <w:t>Glossary</w:t>
      </w:r>
      <w:bookmarkEnd w:id="85"/>
    </w:p>
    <w:tbl>
      <w:tblPr>
        <w:tblStyle w:val="TableGrid"/>
        <w:tblW w:w="0" w:type="auto"/>
        <w:tblLook w:val="04A0" w:firstRow="1" w:lastRow="0" w:firstColumn="1" w:lastColumn="0" w:noHBand="0" w:noVBand="1"/>
      </w:tblPr>
      <w:tblGrid>
        <w:gridCol w:w="2885"/>
        <w:gridCol w:w="6131"/>
      </w:tblGrid>
      <w:tr w:rsidR="00812301" w:rsidRPr="00812301" w14:paraId="69EF1AEF" w14:textId="77777777" w:rsidTr="00584C86">
        <w:tc>
          <w:tcPr>
            <w:tcW w:w="2943" w:type="dxa"/>
            <w:shd w:val="clear" w:color="auto" w:fill="E2EFD9" w:themeFill="accent6" w:themeFillTint="33"/>
          </w:tcPr>
          <w:p w14:paraId="145D6EE1" w14:textId="77777777" w:rsidR="00812301" w:rsidRPr="00812301" w:rsidRDefault="00812301" w:rsidP="00812301">
            <w:pPr>
              <w:jc w:val="center"/>
              <w:rPr>
                <w:b/>
                <w:lang w:val="en-US"/>
              </w:rPr>
            </w:pPr>
            <w:r w:rsidRPr="00812301">
              <w:rPr>
                <w:b/>
                <w:lang w:val="en-US"/>
              </w:rPr>
              <w:t>Term used in this document</w:t>
            </w:r>
          </w:p>
        </w:tc>
        <w:tc>
          <w:tcPr>
            <w:tcW w:w="6299" w:type="dxa"/>
            <w:shd w:val="clear" w:color="auto" w:fill="E2EFD9" w:themeFill="accent6" w:themeFillTint="33"/>
          </w:tcPr>
          <w:p w14:paraId="5F736B7A" w14:textId="77777777" w:rsidR="00812301" w:rsidRPr="00FA331B" w:rsidRDefault="00812301" w:rsidP="00812301">
            <w:pPr>
              <w:jc w:val="center"/>
            </w:pPr>
            <w:r w:rsidRPr="00FA331B">
              <w:t>Definition of Term</w:t>
            </w:r>
          </w:p>
        </w:tc>
      </w:tr>
      <w:tr w:rsidR="00812301" w14:paraId="70170F26" w14:textId="77777777" w:rsidTr="00584C86">
        <w:tc>
          <w:tcPr>
            <w:tcW w:w="2943" w:type="dxa"/>
          </w:tcPr>
          <w:p w14:paraId="14E92715" w14:textId="77777777" w:rsidR="00812301" w:rsidRDefault="00812301" w:rsidP="005A687C">
            <w:pPr>
              <w:rPr>
                <w:lang w:val="en-US"/>
              </w:rPr>
            </w:pPr>
            <w:r>
              <w:rPr>
                <w:lang w:val="en-US"/>
              </w:rPr>
              <w:t>Identification of Medicinal Products (IDMP)</w:t>
            </w:r>
          </w:p>
        </w:tc>
        <w:tc>
          <w:tcPr>
            <w:tcW w:w="6299" w:type="dxa"/>
          </w:tcPr>
          <w:p w14:paraId="4F8D0574" w14:textId="792B9CE5" w:rsidR="00812301" w:rsidRPr="00FA331B" w:rsidRDefault="00FA331B" w:rsidP="005A687C">
            <w:r w:rsidRPr="00FA331B">
              <w:t xml:space="preserve">Identification of Medicinal Products (IDMP) is a set of five ISO </w:t>
            </w:r>
            <w:r w:rsidR="009D074B" w:rsidRPr="00FA331B">
              <w:t>norms, which</w:t>
            </w:r>
            <w:r w:rsidRPr="00FA331B">
              <w:t xml:space="preserve"> has been developed in response to a </w:t>
            </w:r>
            <w:r w:rsidR="009D074B" w:rsidRPr="00FA331B">
              <w:t>worldwide</w:t>
            </w:r>
            <w:r w:rsidRPr="00FA331B">
              <w:t xml:space="preserve"> demand for internationally harmonized specifications for medicinal products.</w:t>
            </w:r>
          </w:p>
        </w:tc>
      </w:tr>
      <w:tr w:rsidR="00812301" w14:paraId="5F4D8A40" w14:textId="77777777" w:rsidTr="00584C86">
        <w:tc>
          <w:tcPr>
            <w:tcW w:w="2943" w:type="dxa"/>
          </w:tcPr>
          <w:p w14:paraId="3FAD271B" w14:textId="77777777" w:rsidR="00812301" w:rsidRDefault="00812301" w:rsidP="005A687C">
            <w:pPr>
              <w:rPr>
                <w:lang w:val="en-US"/>
              </w:rPr>
            </w:pPr>
            <w:r w:rsidRPr="00531455">
              <w:t>European Directorate for the Quality of Medicines and Healthcare</w:t>
            </w:r>
            <w:r w:rsidRPr="00534FC6">
              <w:t xml:space="preserve"> </w:t>
            </w:r>
            <w:r>
              <w:t>(</w:t>
            </w:r>
            <w:r w:rsidRPr="00534FC6">
              <w:t>EDQM</w:t>
            </w:r>
            <w:r>
              <w:t>)</w:t>
            </w:r>
          </w:p>
        </w:tc>
        <w:tc>
          <w:tcPr>
            <w:tcW w:w="6299" w:type="dxa"/>
          </w:tcPr>
          <w:p w14:paraId="70C20BD9" w14:textId="35CA8E57" w:rsidR="00812301" w:rsidRDefault="00812301" w:rsidP="00B37C85">
            <w:pPr>
              <w:rPr>
                <w:lang w:val="en-US"/>
              </w:rPr>
            </w:pPr>
            <w:r>
              <w:t xml:space="preserve">The European Directorate for the Quality of Medicines &amp; Healthcare publishes a database of standard terms, for dose forms, routes of administration and various other key concepts within the domain.  This was originally in response to a request from the European Commission, but now is available for wider global use to support the Identification of Medicinal Products (IDMP) initiative and to support healthcare generally.  </w:t>
            </w:r>
          </w:p>
        </w:tc>
      </w:tr>
      <w:tr w:rsidR="00812301" w14:paraId="6F8DAC62" w14:textId="77777777" w:rsidTr="00584C86">
        <w:tc>
          <w:tcPr>
            <w:tcW w:w="2943" w:type="dxa"/>
          </w:tcPr>
          <w:p w14:paraId="3CBDB45C" w14:textId="77777777" w:rsidR="00812301" w:rsidRPr="00812301" w:rsidRDefault="00812301" w:rsidP="00812301">
            <w:pPr>
              <w:tabs>
                <w:tab w:val="num" w:pos="720"/>
              </w:tabs>
              <w:rPr>
                <w:lang w:val="en-CA"/>
              </w:rPr>
            </w:pPr>
            <w:r w:rsidRPr="002C2EA1">
              <w:rPr>
                <w:lang w:val="en-US"/>
              </w:rPr>
              <w:t xml:space="preserve">Health Canada Drug Product Database (DPD) </w:t>
            </w:r>
          </w:p>
        </w:tc>
        <w:tc>
          <w:tcPr>
            <w:tcW w:w="6299" w:type="dxa"/>
          </w:tcPr>
          <w:p w14:paraId="54BCF19B" w14:textId="76F9D1B9" w:rsidR="00812301" w:rsidRDefault="00FA331B" w:rsidP="005A687C">
            <w:pPr>
              <w:rPr>
                <w:lang w:val="en-US"/>
              </w:rPr>
            </w:pPr>
            <w:r w:rsidRPr="00FA331B">
              <w:t>The DPD contains product specific information on drugs approved for use in Canada. The database is managed by Health Canada and includes human pharmaceutical and biological drugs, veterinary drugs, radiopharmaceutical drugs and disinfectant products</w:t>
            </w:r>
            <w:r w:rsidR="00A01855">
              <w:t>.</w:t>
            </w:r>
          </w:p>
        </w:tc>
      </w:tr>
      <w:tr w:rsidR="00812301" w14:paraId="58C95A12" w14:textId="77777777" w:rsidTr="00584C86">
        <w:tc>
          <w:tcPr>
            <w:tcW w:w="2943" w:type="dxa"/>
          </w:tcPr>
          <w:p w14:paraId="291B2D14" w14:textId="77777777" w:rsidR="00812301" w:rsidRPr="00812301" w:rsidRDefault="00812301" w:rsidP="00584C86">
            <w:r>
              <w:t>International Nonproprietary Names (</w:t>
            </w:r>
            <w:r w:rsidRPr="001E58DA">
              <w:t>INN</w:t>
            </w:r>
            <w:r w:rsidR="00584C86">
              <w:t>)</w:t>
            </w:r>
          </w:p>
        </w:tc>
        <w:tc>
          <w:tcPr>
            <w:tcW w:w="6299" w:type="dxa"/>
          </w:tcPr>
          <w:p w14:paraId="129D2D50" w14:textId="77777777" w:rsidR="00812301" w:rsidRDefault="00812301" w:rsidP="00812301">
            <w:r>
              <w:t>International Nonproprietary Names (INN)</w:t>
            </w:r>
            <w:r>
              <w:rPr>
                <w:rStyle w:val="FootnoteReference"/>
              </w:rPr>
              <w:footnoteReference w:id="7"/>
            </w:r>
            <w:r>
              <w:t xml:space="preserve"> are managed by the World Health Organization (WHO) and can be used to identify pharmaceutical substances that are acting as active pharmaceutical ingredients.  Each INN is a unique name that is globally recognized and is public property, and therefore can be used freely.  </w:t>
            </w:r>
          </w:p>
          <w:p w14:paraId="32E00FC2" w14:textId="77777777" w:rsidR="00812301" w:rsidRPr="00584C86" w:rsidRDefault="00812301" w:rsidP="005A687C">
            <w:r>
              <w:t>The INN is also intended to be used a</w:t>
            </w:r>
            <w:r w:rsidRPr="00E95587">
              <w:t xml:space="preserve">s a basis for </w:t>
            </w:r>
            <w:r>
              <w:t xml:space="preserve">non-branded </w:t>
            </w:r>
            <w:r w:rsidRPr="00E95587">
              <w:t>product names</w:t>
            </w:r>
            <w:r>
              <w:t xml:space="preserve"> in healthcare, to provide clear identification of medicines, safe prescription and dispensing of medicines to patients, and for communication and exchange of information among health professionals and scientists worldwide.</w:t>
            </w:r>
          </w:p>
        </w:tc>
      </w:tr>
      <w:tr w:rsidR="00812301" w14:paraId="7CB9D2FE" w14:textId="77777777" w:rsidTr="00584C86">
        <w:tc>
          <w:tcPr>
            <w:tcW w:w="2943" w:type="dxa"/>
          </w:tcPr>
          <w:p w14:paraId="3F914127" w14:textId="77777777" w:rsidR="00812301" w:rsidRDefault="00584C86" w:rsidP="005A687C">
            <w:pPr>
              <w:rPr>
                <w:lang w:val="en-US"/>
              </w:rPr>
            </w:pPr>
            <w:r>
              <w:t>Modified International Nonproprietary Names (</w:t>
            </w:r>
            <w:r w:rsidRPr="001E58DA">
              <w:t>INNm</w:t>
            </w:r>
            <w:r>
              <w:t>)</w:t>
            </w:r>
          </w:p>
        </w:tc>
        <w:tc>
          <w:tcPr>
            <w:tcW w:w="6299" w:type="dxa"/>
          </w:tcPr>
          <w:p w14:paraId="427D3C20" w14:textId="77777777" w:rsidR="00584C86" w:rsidRDefault="00584C86" w:rsidP="00584C86">
            <w:r>
              <w:t xml:space="preserve">An INN is usually authored for the active part of the molecule only, to avoid the multiplication of entries in cases where several salts, esters, etc. are actually used in medicinal products.  To describe active ingredient substances precisely, modified INNs (INNMs) must be created independently (e.g. within a terminology itself).  </w:t>
            </w:r>
            <w:r>
              <w:br/>
              <w:t xml:space="preserve">For example: mepyramine maleate (a salt of mepyramine with maleic acid) is an example of an INNM. However, when the creation of an INNM would require the use of a long or inconvenient name for the radical/modifier part of the INNM, the INN programme will author a short name for such a radical or modifier; for example: </w:t>
            </w:r>
            <w:r>
              <w:br/>
              <w:t xml:space="preserve">mesilate for methanesulfonate and </w:t>
            </w:r>
            <w:r>
              <w:br/>
              <w:t xml:space="preserve">camsilate for </w:t>
            </w:r>
            <w:r w:rsidRPr="00D47E5D">
              <w:t>rac-(7,7-dimethyl-2-oxobicyclo[2.2.1]heptan-1-yl)methanesulfonate</w:t>
            </w:r>
            <w:r>
              <w:t>)</w:t>
            </w:r>
          </w:p>
          <w:p w14:paraId="597871FD" w14:textId="77777777" w:rsidR="00812301" w:rsidRDefault="00812301" w:rsidP="005A687C">
            <w:pPr>
              <w:rPr>
                <w:lang w:val="en-US"/>
              </w:rPr>
            </w:pPr>
          </w:p>
        </w:tc>
      </w:tr>
    </w:tbl>
    <w:p w14:paraId="7FE0638A" w14:textId="77777777" w:rsidR="00812301" w:rsidRDefault="00812301" w:rsidP="005A687C">
      <w:pPr>
        <w:rPr>
          <w:lang w:val="en-US"/>
        </w:rPr>
      </w:pPr>
    </w:p>
    <w:p w14:paraId="5F138816" w14:textId="77777777" w:rsidR="002C2EA1" w:rsidRDefault="002C2EA1" w:rsidP="005A687C"/>
    <w:sectPr w:rsidR="002C2EA1">
      <w:headerReference w:type="even" r:id="rId40"/>
      <w:headerReference w:type="default" r:id="rId41"/>
      <w:footerReference w:type="even" r:id="rId42"/>
      <w:footerReference w:type="default" r:id="rId43"/>
      <w:headerReference w:type="first" r:id="rId44"/>
      <w:footerReference w:type="firs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E0593D" w14:textId="77777777" w:rsidR="00C66AA1" w:rsidRDefault="00C66AA1" w:rsidP="00460CE5">
      <w:pPr>
        <w:spacing w:after="0" w:line="240" w:lineRule="auto"/>
      </w:pPr>
      <w:r>
        <w:separator/>
      </w:r>
    </w:p>
  </w:endnote>
  <w:endnote w:type="continuationSeparator" w:id="0">
    <w:p w14:paraId="5806B649" w14:textId="77777777" w:rsidR="00C66AA1" w:rsidRDefault="00C66AA1" w:rsidP="00460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2ACF7" w14:textId="77777777" w:rsidR="00B44648" w:rsidRDefault="00B446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9316090"/>
      <w:docPartObj>
        <w:docPartGallery w:val="Page Numbers (Bottom of Page)"/>
        <w:docPartUnique/>
      </w:docPartObj>
    </w:sdtPr>
    <w:sdtEndPr>
      <w:rPr>
        <w:noProof/>
      </w:rPr>
    </w:sdtEndPr>
    <w:sdtContent>
      <w:p w14:paraId="53019D26" w14:textId="21429A29" w:rsidR="00B44648" w:rsidRDefault="00B44648">
        <w:pPr>
          <w:pStyle w:val="Footer"/>
          <w:jc w:val="right"/>
        </w:pPr>
        <w:r>
          <w:fldChar w:fldCharType="begin"/>
        </w:r>
        <w:r>
          <w:instrText xml:space="preserve"> PAGE   \* MERGEFORMAT </w:instrText>
        </w:r>
        <w:r>
          <w:fldChar w:fldCharType="separate"/>
        </w:r>
        <w:r w:rsidR="003A0422">
          <w:rPr>
            <w:noProof/>
          </w:rPr>
          <w:t>6</w:t>
        </w:r>
        <w:r>
          <w:rPr>
            <w:noProof/>
          </w:rPr>
          <w:fldChar w:fldCharType="end"/>
        </w:r>
      </w:p>
    </w:sdtContent>
  </w:sdt>
  <w:p w14:paraId="7FF696AA" w14:textId="77777777" w:rsidR="00B44648" w:rsidRDefault="00B446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979BE" w14:textId="77777777" w:rsidR="00B44648" w:rsidRDefault="00B446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817480" w14:textId="77777777" w:rsidR="00C66AA1" w:rsidRDefault="00C66AA1" w:rsidP="00460CE5">
      <w:pPr>
        <w:spacing w:after="0" w:line="240" w:lineRule="auto"/>
      </w:pPr>
      <w:r>
        <w:separator/>
      </w:r>
    </w:p>
  </w:footnote>
  <w:footnote w:type="continuationSeparator" w:id="0">
    <w:p w14:paraId="64A46FC7" w14:textId="77777777" w:rsidR="00C66AA1" w:rsidRDefault="00C66AA1" w:rsidP="00460CE5">
      <w:pPr>
        <w:spacing w:after="0" w:line="240" w:lineRule="auto"/>
      </w:pPr>
      <w:r>
        <w:continuationSeparator/>
      </w:r>
    </w:p>
  </w:footnote>
  <w:footnote w:id="1">
    <w:p w14:paraId="22CD8A54" w14:textId="77777777" w:rsidR="00B44648" w:rsidRPr="000547C7" w:rsidRDefault="00B44648" w:rsidP="00F91727">
      <w:pPr>
        <w:pStyle w:val="FootnoteText"/>
        <w:rPr>
          <w:b/>
          <w:lang w:val="en-GB"/>
        </w:rPr>
      </w:pPr>
      <w:r>
        <w:rPr>
          <w:rStyle w:val="FootnoteReference"/>
        </w:rPr>
        <w:footnoteRef/>
      </w:r>
      <w:r>
        <w:t xml:space="preserve"> </w:t>
      </w:r>
      <w:r>
        <w:rPr>
          <w:lang w:val="en-GB"/>
        </w:rPr>
        <w:t xml:space="preserve">An interchange terminology is one that is primarily designed to be used </w:t>
      </w:r>
      <w:r>
        <w:rPr>
          <w:i/>
          <w:lang w:val="en-GB"/>
        </w:rPr>
        <w:t>inside</w:t>
      </w:r>
      <w:r>
        <w:rPr>
          <w:lang w:val="en-GB"/>
        </w:rPr>
        <w:t xml:space="preserve"> systems to support the sharing of meaning when systems communicate between each other.  An interface terminology is often only used to provide mappings.  This is in contrast to an interface terminology whose purpose is to support </w:t>
      </w:r>
      <w:r>
        <w:rPr>
          <w:lang w:val="en"/>
        </w:rPr>
        <w:t>clinicians’ entry of patient-related information into systems, and to facilitate display of computer-stored patient information to clinician users as simple human-readable text.</w:t>
      </w:r>
    </w:p>
  </w:footnote>
  <w:footnote w:id="2">
    <w:p w14:paraId="0563C2F7" w14:textId="38F5B3EB" w:rsidR="00B44648" w:rsidRPr="009B4D46" w:rsidRDefault="00B44648">
      <w:pPr>
        <w:pStyle w:val="FootnoteText"/>
        <w:rPr>
          <w:lang w:val="en-GB"/>
        </w:rPr>
      </w:pPr>
      <w:r>
        <w:rPr>
          <w:rStyle w:val="FootnoteReference"/>
        </w:rPr>
        <w:footnoteRef/>
      </w:r>
      <w:r>
        <w:t xml:space="preserve"> </w:t>
      </w:r>
      <w:r>
        <w:rPr>
          <w:lang w:val="en-GB"/>
        </w:rPr>
        <w:t>ISMP’s List of Error-Prone Abbreviations, Symbols, and Dose Designations (2015)</w:t>
      </w:r>
    </w:p>
  </w:footnote>
  <w:footnote w:id="3">
    <w:p w14:paraId="6872FCFE" w14:textId="49597E90" w:rsidR="00B44648" w:rsidRPr="002338AC" w:rsidRDefault="00B44648">
      <w:pPr>
        <w:pStyle w:val="FootnoteText"/>
        <w:rPr>
          <w:lang w:val="en-GB"/>
        </w:rPr>
      </w:pPr>
      <w:r>
        <w:rPr>
          <w:rStyle w:val="FootnoteReference"/>
        </w:rPr>
        <w:footnoteRef/>
      </w:r>
      <w:r>
        <w:t xml:space="preserve"> Although the</w:t>
      </w:r>
      <w:r w:rsidRPr="002338AC">
        <w:t xml:space="preserve"> SI system supports both ml and mL (and indeed l and L for liters)</w:t>
      </w:r>
      <w:r>
        <w:t xml:space="preserve"> and b</w:t>
      </w:r>
      <w:r w:rsidRPr="002338AC">
        <w:t>oth are used in science and in medicine.  The convention in medicinal product terminology appears to be moving towards mL to try to avoid any possibility of confusion between lower case l and the numeric 1</w:t>
      </w:r>
    </w:p>
  </w:footnote>
  <w:footnote w:id="4">
    <w:p w14:paraId="73FDA5D5" w14:textId="77777777" w:rsidR="00B44648" w:rsidRPr="001D08D5" w:rsidRDefault="00B44648" w:rsidP="005945BA">
      <w:pPr>
        <w:pStyle w:val="FootnoteText"/>
        <w:rPr>
          <w:lang w:val="en-GB"/>
        </w:rPr>
      </w:pPr>
      <w:r>
        <w:rPr>
          <w:rStyle w:val="FootnoteReference"/>
        </w:rPr>
        <w:footnoteRef/>
      </w:r>
      <w:r>
        <w:t xml:space="preserve"> </w:t>
      </w:r>
      <w:r w:rsidRPr="001D08D5">
        <w:t>https://www.edqm.eu/en/Standard-Terms-590.html</w:t>
      </w:r>
    </w:p>
  </w:footnote>
  <w:footnote w:id="5">
    <w:p w14:paraId="51BDD9B9" w14:textId="608F3B01" w:rsidR="00B44648" w:rsidRPr="0004383A" w:rsidRDefault="00B44648">
      <w:pPr>
        <w:pStyle w:val="FootnoteText"/>
        <w:rPr>
          <w:lang w:val="en-GB"/>
        </w:rPr>
      </w:pPr>
      <w:r>
        <w:rPr>
          <w:rStyle w:val="FootnoteReference"/>
        </w:rPr>
        <w:footnoteRef/>
      </w:r>
      <w:r>
        <w:t xml:space="preserve"> The EDQM dose form terminology was developed on a model originally designed by a team in</w:t>
      </w:r>
      <w:r w:rsidRPr="0004383A">
        <w:t>cluding representatives from HL7, SNOMED CT and regulatory agencies</w:t>
      </w:r>
      <w:r>
        <w:t xml:space="preserve">.  It </w:t>
      </w:r>
      <w:r w:rsidRPr="0004383A">
        <w:t>has been adopted for use by a number of organizations around the globe for use in healthcare as well as in the regulatory domain.   It was therefore felt to be a good choice to support the Canadian NTP development and helps Health Canada towards IDMP compliance</w:t>
      </w:r>
      <w:r>
        <w:t>.</w:t>
      </w:r>
    </w:p>
  </w:footnote>
  <w:footnote w:id="6">
    <w:p w14:paraId="2FD0D3ED" w14:textId="77777777" w:rsidR="00B44648" w:rsidRPr="000E5DA0" w:rsidRDefault="00B44648" w:rsidP="00DF076A">
      <w:pPr>
        <w:pStyle w:val="FootnoteText"/>
        <w:rPr>
          <w:lang w:val="en-GB"/>
        </w:rPr>
      </w:pPr>
      <w:r>
        <w:rPr>
          <w:rStyle w:val="FootnoteReference"/>
        </w:rPr>
        <w:footnoteRef/>
      </w:r>
      <w:r>
        <w:t xml:space="preserve"> </w:t>
      </w:r>
      <w:r>
        <w:rPr>
          <w:lang w:val="en-GB"/>
        </w:rPr>
        <w:t>A “manufactured item” (in ISO 11615) is the entity that describes the qualitative and quantitative composition of a product that is contained in the packaging of a Medicinal Product – so it is the entity that has the Substance-Strength Set and a Dose Form</w:t>
      </w:r>
    </w:p>
  </w:footnote>
  <w:footnote w:id="7">
    <w:p w14:paraId="4ECF2D42" w14:textId="77777777" w:rsidR="00B44648" w:rsidRPr="00394C7C" w:rsidRDefault="00B44648" w:rsidP="00812301">
      <w:pPr>
        <w:pStyle w:val="FootnoteText"/>
        <w:rPr>
          <w:lang w:val="en-GB"/>
        </w:rPr>
      </w:pPr>
      <w:r>
        <w:rPr>
          <w:rStyle w:val="FootnoteReference"/>
        </w:rPr>
        <w:footnoteRef/>
      </w:r>
      <w:r>
        <w:t xml:space="preserve"> </w:t>
      </w:r>
      <w:hyperlink r:id="rId1" w:history="1">
        <w:r w:rsidRPr="00495DAC">
          <w:rPr>
            <w:rStyle w:val="Hyperlink"/>
          </w:rPr>
          <w:t>http://www.who.int/medicines/services/inn/en/</w:t>
        </w:r>
      </w:hyperlink>
      <w:r>
        <w:t xml:space="preserve"> and </w:t>
      </w:r>
      <w:hyperlink r:id="rId2" w:history="1">
        <w:r w:rsidRPr="00495DAC">
          <w:rPr>
            <w:rStyle w:val="Hyperlink"/>
          </w:rPr>
          <w:t>http://www.who.int/medicines/services/inn/innguidance/en/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6DAB1" w14:textId="7848FCA0" w:rsidR="00B44648" w:rsidRDefault="00B446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6298961"/>
      <w:docPartObj>
        <w:docPartGallery w:val="Watermarks"/>
        <w:docPartUnique/>
      </w:docPartObj>
    </w:sdtPr>
    <w:sdtContent>
      <w:p w14:paraId="11DB3CCD" w14:textId="1F205324" w:rsidR="00B44648" w:rsidRDefault="00B44648">
        <w:pPr>
          <w:pStyle w:val="Header"/>
        </w:pPr>
        <w:r>
          <w:rPr>
            <w:noProof/>
            <w:lang w:val="en-US"/>
          </w:rPr>
          <w:pict w14:anchorId="7C2056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C007D" w14:textId="5F1308E4" w:rsidR="00B44648" w:rsidRDefault="00B446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2E4E"/>
    <w:multiLevelType w:val="hybridMultilevel"/>
    <w:tmpl w:val="B888B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B4501E"/>
    <w:multiLevelType w:val="hybridMultilevel"/>
    <w:tmpl w:val="B92C6390"/>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 w15:restartNumberingAfterBreak="0">
    <w:nsid w:val="069813F9"/>
    <w:multiLevelType w:val="hybridMultilevel"/>
    <w:tmpl w:val="05BC5CB6"/>
    <w:lvl w:ilvl="0" w:tplc="C14C14B8">
      <w:start w:val="1"/>
      <w:numFmt w:val="bullet"/>
      <w:lvlText w:val="•"/>
      <w:lvlJc w:val="left"/>
      <w:pPr>
        <w:tabs>
          <w:tab w:val="num" w:pos="720"/>
        </w:tabs>
        <w:ind w:left="720" w:hanging="360"/>
      </w:pPr>
      <w:rPr>
        <w:rFonts w:ascii="Arial" w:hAnsi="Arial" w:hint="default"/>
      </w:rPr>
    </w:lvl>
    <w:lvl w:ilvl="1" w:tplc="3CAE2970" w:tentative="1">
      <w:start w:val="1"/>
      <w:numFmt w:val="bullet"/>
      <w:lvlText w:val="•"/>
      <w:lvlJc w:val="left"/>
      <w:pPr>
        <w:tabs>
          <w:tab w:val="num" w:pos="1440"/>
        </w:tabs>
        <w:ind w:left="1440" w:hanging="360"/>
      </w:pPr>
      <w:rPr>
        <w:rFonts w:ascii="Arial" w:hAnsi="Arial" w:hint="default"/>
      </w:rPr>
    </w:lvl>
    <w:lvl w:ilvl="2" w:tplc="368ACC0E" w:tentative="1">
      <w:start w:val="1"/>
      <w:numFmt w:val="bullet"/>
      <w:lvlText w:val="•"/>
      <w:lvlJc w:val="left"/>
      <w:pPr>
        <w:tabs>
          <w:tab w:val="num" w:pos="2160"/>
        </w:tabs>
        <w:ind w:left="2160" w:hanging="360"/>
      </w:pPr>
      <w:rPr>
        <w:rFonts w:ascii="Arial" w:hAnsi="Arial" w:hint="default"/>
      </w:rPr>
    </w:lvl>
    <w:lvl w:ilvl="3" w:tplc="EE586A94" w:tentative="1">
      <w:start w:val="1"/>
      <w:numFmt w:val="bullet"/>
      <w:lvlText w:val="•"/>
      <w:lvlJc w:val="left"/>
      <w:pPr>
        <w:tabs>
          <w:tab w:val="num" w:pos="2880"/>
        </w:tabs>
        <w:ind w:left="2880" w:hanging="360"/>
      </w:pPr>
      <w:rPr>
        <w:rFonts w:ascii="Arial" w:hAnsi="Arial" w:hint="default"/>
      </w:rPr>
    </w:lvl>
    <w:lvl w:ilvl="4" w:tplc="178EFE3C" w:tentative="1">
      <w:start w:val="1"/>
      <w:numFmt w:val="bullet"/>
      <w:lvlText w:val="•"/>
      <w:lvlJc w:val="left"/>
      <w:pPr>
        <w:tabs>
          <w:tab w:val="num" w:pos="3600"/>
        </w:tabs>
        <w:ind w:left="3600" w:hanging="360"/>
      </w:pPr>
      <w:rPr>
        <w:rFonts w:ascii="Arial" w:hAnsi="Arial" w:hint="default"/>
      </w:rPr>
    </w:lvl>
    <w:lvl w:ilvl="5" w:tplc="E834C57E" w:tentative="1">
      <w:start w:val="1"/>
      <w:numFmt w:val="bullet"/>
      <w:lvlText w:val="•"/>
      <w:lvlJc w:val="left"/>
      <w:pPr>
        <w:tabs>
          <w:tab w:val="num" w:pos="4320"/>
        </w:tabs>
        <w:ind w:left="4320" w:hanging="360"/>
      </w:pPr>
      <w:rPr>
        <w:rFonts w:ascii="Arial" w:hAnsi="Arial" w:hint="default"/>
      </w:rPr>
    </w:lvl>
    <w:lvl w:ilvl="6" w:tplc="07965066" w:tentative="1">
      <w:start w:val="1"/>
      <w:numFmt w:val="bullet"/>
      <w:lvlText w:val="•"/>
      <w:lvlJc w:val="left"/>
      <w:pPr>
        <w:tabs>
          <w:tab w:val="num" w:pos="5040"/>
        </w:tabs>
        <w:ind w:left="5040" w:hanging="360"/>
      </w:pPr>
      <w:rPr>
        <w:rFonts w:ascii="Arial" w:hAnsi="Arial" w:hint="default"/>
      </w:rPr>
    </w:lvl>
    <w:lvl w:ilvl="7" w:tplc="C14ADFB2" w:tentative="1">
      <w:start w:val="1"/>
      <w:numFmt w:val="bullet"/>
      <w:lvlText w:val="•"/>
      <w:lvlJc w:val="left"/>
      <w:pPr>
        <w:tabs>
          <w:tab w:val="num" w:pos="5760"/>
        </w:tabs>
        <w:ind w:left="5760" w:hanging="360"/>
      </w:pPr>
      <w:rPr>
        <w:rFonts w:ascii="Arial" w:hAnsi="Arial" w:hint="default"/>
      </w:rPr>
    </w:lvl>
    <w:lvl w:ilvl="8" w:tplc="6C3CC77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3614BC"/>
    <w:multiLevelType w:val="hybridMultilevel"/>
    <w:tmpl w:val="628648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3018AF"/>
    <w:multiLevelType w:val="hybridMultilevel"/>
    <w:tmpl w:val="28A822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A054D"/>
    <w:multiLevelType w:val="multilevel"/>
    <w:tmpl w:val="F67E03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CE02B8"/>
    <w:multiLevelType w:val="hybridMultilevel"/>
    <w:tmpl w:val="044AD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3F0704"/>
    <w:multiLevelType w:val="hybridMultilevel"/>
    <w:tmpl w:val="B66E4546"/>
    <w:lvl w:ilvl="0" w:tplc="1009000F">
      <w:start w:val="1"/>
      <w:numFmt w:val="decimal"/>
      <w:lvlText w:val="%1."/>
      <w:lvlJc w:val="left"/>
      <w:pPr>
        <w:ind w:left="862" w:hanging="360"/>
      </w:pPr>
    </w:lvl>
    <w:lvl w:ilvl="1" w:tplc="10090019" w:tentative="1">
      <w:start w:val="1"/>
      <w:numFmt w:val="lowerLetter"/>
      <w:lvlText w:val="%2."/>
      <w:lvlJc w:val="left"/>
      <w:pPr>
        <w:ind w:left="1582" w:hanging="360"/>
      </w:pPr>
    </w:lvl>
    <w:lvl w:ilvl="2" w:tplc="1009001B" w:tentative="1">
      <w:start w:val="1"/>
      <w:numFmt w:val="lowerRoman"/>
      <w:lvlText w:val="%3."/>
      <w:lvlJc w:val="right"/>
      <w:pPr>
        <w:ind w:left="2302" w:hanging="180"/>
      </w:pPr>
    </w:lvl>
    <w:lvl w:ilvl="3" w:tplc="1009000F" w:tentative="1">
      <w:start w:val="1"/>
      <w:numFmt w:val="decimal"/>
      <w:lvlText w:val="%4."/>
      <w:lvlJc w:val="left"/>
      <w:pPr>
        <w:ind w:left="3022" w:hanging="360"/>
      </w:pPr>
    </w:lvl>
    <w:lvl w:ilvl="4" w:tplc="10090019" w:tentative="1">
      <w:start w:val="1"/>
      <w:numFmt w:val="lowerLetter"/>
      <w:lvlText w:val="%5."/>
      <w:lvlJc w:val="left"/>
      <w:pPr>
        <w:ind w:left="3742" w:hanging="360"/>
      </w:pPr>
    </w:lvl>
    <w:lvl w:ilvl="5" w:tplc="1009001B" w:tentative="1">
      <w:start w:val="1"/>
      <w:numFmt w:val="lowerRoman"/>
      <w:lvlText w:val="%6."/>
      <w:lvlJc w:val="right"/>
      <w:pPr>
        <w:ind w:left="4462" w:hanging="180"/>
      </w:pPr>
    </w:lvl>
    <w:lvl w:ilvl="6" w:tplc="1009000F" w:tentative="1">
      <w:start w:val="1"/>
      <w:numFmt w:val="decimal"/>
      <w:lvlText w:val="%7."/>
      <w:lvlJc w:val="left"/>
      <w:pPr>
        <w:ind w:left="5182" w:hanging="360"/>
      </w:pPr>
    </w:lvl>
    <w:lvl w:ilvl="7" w:tplc="10090019" w:tentative="1">
      <w:start w:val="1"/>
      <w:numFmt w:val="lowerLetter"/>
      <w:lvlText w:val="%8."/>
      <w:lvlJc w:val="left"/>
      <w:pPr>
        <w:ind w:left="5902" w:hanging="360"/>
      </w:pPr>
    </w:lvl>
    <w:lvl w:ilvl="8" w:tplc="1009001B" w:tentative="1">
      <w:start w:val="1"/>
      <w:numFmt w:val="lowerRoman"/>
      <w:lvlText w:val="%9."/>
      <w:lvlJc w:val="right"/>
      <w:pPr>
        <w:ind w:left="6622" w:hanging="180"/>
      </w:pPr>
    </w:lvl>
  </w:abstractNum>
  <w:abstractNum w:abstractNumId="8" w15:restartNumberingAfterBreak="0">
    <w:nsid w:val="1A82204D"/>
    <w:multiLevelType w:val="hybridMultilevel"/>
    <w:tmpl w:val="E8582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D027F9F"/>
    <w:multiLevelType w:val="hybridMultilevel"/>
    <w:tmpl w:val="83F8217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3667E4"/>
    <w:multiLevelType w:val="hybridMultilevel"/>
    <w:tmpl w:val="13EA527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21252F01"/>
    <w:multiLevelType w:val="hybridMultilevel"/>
    <w:tmpl w:val="D3B8E424"/>
    <w:lvl w:ilvl="0" w:tplc="984E4D0C">
      <w:start w:val="1"/>
      <w:numFmt w:val="decimal"/>
      <w:lvlText w:val="%1."/>
      <w:lvlJc w:val="left"/>
      <w:pPr>
        <w:ind w:left="720" w:hanging="360"/>
      </w:pPr>
      <w:rPr>
        <w:rFonts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5C06C46"/>
    <w:multiLevelType w:val="hybridMultilevel"/>
    <w:tmpl w:val="BBC2B904"/>
    <w:lvl w:ilvl="0" w:tplc="E724F00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DE7E00"/>
    <w:multiLevelType w:val="hybridMultilevel"/>
    <w:tmpl w:val="28B64280"/>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6245CF8"/>
    <w:multiLevelType w:val="hybridMultilevel"/>
    <w:tmpl w:val="C5E690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5" w15:restartNumberingAfterBreak="0">
    <w:nsid w:val="29D179DA"/>
    <w:multiLevelType w:val="hybridMultilevel"/>
    <w:tmpl w:val="A07416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C2365F8"/>
    <w:multiLevelType w:val="hybridMultilevel"/>
    <w:tmpl w:val="4EC42C0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C9C148B"/>
    <w:multiLevelType w:val="hybridMultilevel"/>
    <w:tmpl w:val="BB04FE5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CD1D8F"/>
    <w:multiLevelType w:val="hybridMultilevel"/>
    <w:tmpl w:val="2384D0CE"/>
    <w:lvl w:ilvl="0" w:tplc="984E4D0C">
      <w:start w:val="1"/>
      <w:numFmt w:val="decimal"/>
      <w:lvlText w:val="%1."/>
      <w:lvlJc w:val="left"/>
      <w:pPr>
        <w:ind w:left="360" w:hanging="360"/>
      </w:pPr>
      <w:rPr>
        <w:rFonts w:hint="default"/>
        <w:color w:val="auto"/>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0445CA6"/>
    <w:multiLevelType w:val="hybridMultilevel"/>
    <w:tmpl w:val="3FD05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672F32"/>
    <w:multiLevelType w:val="hybridMultilevel"/>
    <w:tmpl w:val="BED6A1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B6F5E16"/>
    <w:multiLevelType w:val="hybridMultilevel"/>
    <w:tmpl w:val="93D4D3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DDF5FF7"/>
    <w:multiLevelType w:val="hybridMultilevel"/>
    <w:tmpl w:val="91249F0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573664"/>
    <w:multiLevelType w:val="hybridMultilevel"/>
    <w:tmpl w:val="94D08450"/>
    <w:lvl w:ilvl="0" w:tplc="701C4B2E">
      <w:start w:val="1"/>
      <w:numFmt w:val="bullet"/>
      <w:lvlText w:val="•"/>
      <w:lvlJc w:val="left"/>
      <w:pPr>
        <w:tabs>
          <w:tab w:val="num" w:pos="720"/>
        </w:tabs>
        <w:ind w:left="720" w:hanging="360"/>
      </w:pPr>
      <w:rPr>
        <w:rFonts w:ascii="Arial" w:hAnsi="Arial" w:hint="default"/>
      </w:rPr>
    </w:lvl>
    <w:lvl w:ilvl="1" w:tplc="AE266B04">
      <w:start w:val="1677"/>
      <w:numFmt w:val="bullet"/>
      <w:lvlText w:val="–"/>
      <w:lvlJc w:val="left"/>
      <w:pPr>
        <w:tabs>
          <w:tab w:val="num" w:pos="1440"/>
        </w:tabs>
        <w:ind w:left="1440" w:hanging="360"/>
      </w:pPr>
      <w:rPr>
        <w:rFonts w:ascii="Arial" w:hAnsi="Arial" w:hint="default"/>
      </w:rPr>
    </w:lvl>
    <w:lvl w:ilvl="2" w:tplc="E8C2F880" w:tentative="1">
      <w:start w:val="1"/>
      <w:numFmt w:val="bullet"/>
      <w:lvlText w:val="•"/>
      <w:lvlJc w:val="left"/>
      <w:pPr>
        <w:tabs>
          <w:tab w:val="num" w:pos="2160"/>
        </w:tabs>
        <w:ind w:left="2160" w:hanging="360"/>
      </w:pPr>
      <w:rPr>
        <w:rFonts w:ascii="Arial" w:hAnsi="Arial" w:hint="default"/>
      </w:rPr>
    </w:lvl>
    <w:lvl w:ilvl="3" w:tplc="E4ECD72C" w:tentative="1">
      <w:start w:val="1"/>
      <w:numFmt w:val="bullet"/>
      <w:lvlText w:val="•"/>
      <w:lvlJc w:val="left"/>
      <w:pPr>
        <w:tabs>
          <w:tab w:val="num" w:pos="2880"/>
        </w:tabs>
        <w:ind w:left="2880" w:hanging="360"/>
      </w:pPr>
      <w:rPr>
        <w:rFonts w:ascii="Arial" w:hAnsi="Arial" w:hint="default"/>
      </w:rPr>
    </w:lvl>
    <w:lvl w:ilvl="4" w:tplc="53F43E48" w:tentative="1">
      <w:start w:val="1"/>
      <w:numFmt w:val="bullet"/>
      <w:lvlText w:val="•"/>
      <w:lvlJc w:val="left"/>
      <w:pPr>
        <w:tabs>
          <w:tab w:val="num" w:pos="3600"/>
        </w:tabs>
        <w:ind w:left="3600" w:hanging="360"/>
      </w:pPr>
      <w:rPr>
        <w:rFonts w:ascii="Arial" w:hAnsi="Arial" w:hint="default"/>
      </w:rPr>
    </w:lvl>
    <w:lvl w:ilvl="5" w:tplc="A5D0CEBA" w:tentative="1">
      <w:start w:val="1"/>
      <w:numFmt w:val="bullet"/>
      <w:lvlText w:val="•"/>
      <w:lvlJc w:val="left"/>
      <w:pPr>
        <w:tabs>
          <w:tab w:val="num" w:pos="4320"/>
        </w:tabs>
        <w:ind w:left="4320" w:hanging="360"/>
      </w:pPr>
      <w:rPr>
        <w:rFonts w:ascii="Arial" w:hAnsi="Arial" w:hint="default"/>
      </w:rPr>
    </w:lvl>
    <w:lvl w:ilvl="6" w:tplc="440A9568" w:tentative="1">
      <w:start w:val="1"/>
      <w:numFmt w:val="bullet"/>
      <w:lvlText w:val="•"/>
      <w:lvlJc w:val="left"/>
      <w:pPr>
        <w:tabs>
          <w:tab w:val="num" w:pos="5040"/>
        </w:tabs>
        <w:ind w:left="5040" w:hanging="360"/>
      </w:pPr>
      <w:rPr>
        <w:rFonts w:ascii="Arial" w:hAnsi="Arial" w:hint="default"/>
      </w:rPr>
    </w:lvl>
    <w:lvl w:ilvl="7" w:tplc="4E7E9C26" w:tentative="1">
      <w:start w:val="1"/>
      <w:numFmt w:val="bullet"/>
      <w:lvlText w:val="•"/>
      <w:lvlJc w:val="left"/>
      <w:pPr>
        <w:tabs>
          <w:tab w:val="num" w:pos="5760"/>
        </w:tabs>
        <w:ind w:left="5760" w:hanging="360"/>
      </w:pPr>
      <w:rPr>
        <w:rFonts w:ascii="Arial" w:hAnsi="Arial" w:hint="default"/>
      </w:rPr>
    </w:lvl>
    <w:lvl w:ilvl="8" w:tplc="E928697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2D53449"/>
    <w:multiLevelType w:val="hybridMultilevel"/>
    <w:tmpl w:val="4220428E"/>
    <w:lvl w:ilvl="0" w:tplc="0809000B">
      <w:start w:val="1"/>
      <w:numFmt w:val="bullet"/>
      <w:lvlText w:val=""/>
      <w:lvlJc w:val="left"/>
      <w:pPr>
        <w:ind w:left="1140" w:hanging="360"/>
      </w:pPr>
      <w:rPr>
        <w:rFonts w:ascii="Wingdings" w:hAnsi="Wingdings" w:hint="default"/>
      </w:rPr>
    </w:lvl>
    <w:lvl w:ilvl="1" w:tplc="08090003">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5" w15:restartNumberingAfterBreak="0">
    <w:nsid w:val="43FC5FE1"/>
    <w:multiLevelType w:val="hybridMultilevel"/>
    <w:tmpl w:val="FCC259E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FD050A"/>
    <w:multiLevelType w:val="hybridMultilevel"/>
    <w:tmpl w:val="EBE8D250"/>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7" w15:restartNumberingAfterBreak="0">
    <w:nsid w:val="4BA838B4"/>
    <w:multiLevelType w:val="hybridMultilevel"/>
    <w:tmpl w:val="467A2C0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F60C5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4EF96C6B"/>
    <w:multiLevelType w:val="hybridMultilevel"/>
    <w:tmpl w:val="3F980AF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0" w15:restartNumberingAfterBreak="0">
    <w:nsid w:val="527F07A4"/>
    <w:multiLevelType w:val="hybridMultilevel"/>
    <w:tmpl w:val="784216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78167B"/>
    <w:multiLevelType w:val="hybridMultilevel"/>
    <w:tmpl w:val="6730369C"/>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B713B27"/>
    <w:multiLevelType w:val="hybridMultilevel"/>
    <w:tmpl w:val="2C48415A"/>
    <w:lvl w:ilvl="0" w:tplc="0809000B">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3" w15:restartNumberingAfterBreak="0">
    <w:nsid w:val="626F169E"/>
    <w:multiLevelType w:val="hybridMultilevel"/>
    <w:tmpl w:val="A0BE29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283745C"/>
    <w:multiLevelType w:val="hybridMultilevel"/>
    <w:tmpl w:val="0F4C2FE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687E6A1D"/>
    <w:multiLevelType w:val="hybridMultilevel"/>
    <w:tmpl w:val="591CF9C0"/>
    <w:lvl w:ilvl="0" w:tplc="984E4D0C">
      <w:start w:val="1"/>
      <w:numFmt w:val="decimal"/>
      <w:lvlText w:val="%1."/>
      <w:lvlJc w:val="left"/>
      <w:pPr>
        <w:ind w:left="360" w:hanging="360"/>
      </w:pPr>
      <w:rPr>
        <w:rFonts w:hint="default"/>
        <w:color w:val="auto"/>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6B1300BA"/>
    <w:multiLevelType w:val="hybridMultilevel"/>
    <w:tmpl w:val="F7BED134"/>
    <w:lvl w:ilvl="0" w:tplc="C14C14B8">
      <w:start w:val="1"/>
      <w:numFmt w:val="bullet"/>
      <w:lvlText w:val="•"/>
      <w:lvlJc w:val="left"/>
      <w:pPr>
        <w:tabs>
          <w:tab w:val="num" w:pos="720"/>
        </w:tabs>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EAF7AE7"/>
    <w:multiLevelType w:val="hybridMultilevel"/>
    <w:tmpl w:val="6368096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8" w15:restartNumberingAfterBreak="0">
    <w:nsid w:val="6EC552DE"/>
    <w:multiLevelType w:val="hybridMultilevel"/>
    <w:tmpl w:val="B7583674"/>
    <w:lvl w:ilvl="0" w:tplc="10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70A4048E"/>
    <w:multiLevelType w:val="hybridMultilevel"/>
    <w:tmpl w:val="EF32E2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4412F24"/>
    <w:multiLevelType w:val="hybridMultilevel"/>
    <w:tmpl w:val="8B98F1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45419B6"/>
    <w:multiLevelType w:val="hybridMultilevel"/>
    <w:tmpl w:val="3A121780"/>
    <w:lvl w:ilvl="0" w:tplc="1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CF4F78"/>
    <w:multiLevelType w:val="multilevel"/>
    <w:tmpl w:val="EC2031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92002E8"/>
    <w:multiLevelType w:val="hybridMultilevel"/>
    <w:tmpl w:val="77D0CD80"/>
    <w:lvl w:ilvl="0" w:tplc="1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AF4AD4"/>
    <w:multiLevelType w:val="hybridMultilevel"/>
    <w:tmpl w:val="50AA04D0"/>
    <w:lvl w:ilvl="0" w:tplc="1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762B88"/>
    <w:multiLevelType w:val="multilevel"/>
    <w:tmpl w:val="95F09ABE"/>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FE36958"/>
    <w:multiLevelType w:val="hybridMultilevel"/>
    <w:tmpl w:val="FC725434"/>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6"/>
  </w:num>
  <w:num w:numId="3">
    <w:abstractNumId w:val="28"/>
  </w:num>
  <w:num w:numId="4">
    <w:abstractNumId w:val="15"/>
  </w:num>
  <w:num w:numId="5">
    <w:abstractNumId w:val="26"/>
  </w:num>
  <w:num w:numId="6">
    <w:abstractNumId w:val="1"/>
  </w:num>
  <w:num w:numId="7">
    <w:abstractNumId w:val="41"/>
  </w:num>
  <w:num w:numId="8">
    <w:abstractNumId w:val="44"/>
  </w:num>
  <w:num w:numId="9">
    <w:abstractNumId w:val="40"/>
  </w:num>
  <w:num w:numId="10">
    <w:abstractNumId w:val="43"/>
  </w:num>
  <w:num w:numId="11">
    <w:abstractNumId w:val="35"/>
  </w:num>
  <w:num w:numId="12">
    <w:abstractNumId w:val="18"/>
  </w:num>
  <w:num w:numId="13">
    <w:abstractNumId w:val="10"/>
  </w:num>
  <w:num w:numId="14">
    <w:abstractNumId w:val="8"/>
  </w:num>
  <w:num w:numId="15">
    <w:abstractNumId w:val="39"/>
  </w:num>
  <w:num w:numId="16">
    <w:abstractNumId w:val="21"/>
  </w:num>
  <w:num w:numId="17">
    <w:abstractNumId w:val="46"/>
  </w:num>
  <w:num w:numId="18">
    <w:abstractNumId w:val="13"/>
  </w:num>
  <w:num w:numId="19">
    <w:abstractNumId w:val="5"/>
  </w:num>
  <w:num w:numId="20">
    <w:abstractNumId w:val="16"/>
  </w:num>
  <w:num w:numId="21">
    <w:abstractNumId w:val="33"/>
  </w:num>
  <w:num w:numId="22">
    <w:abstractNumId w:val="34"/>
  </w:num>
  <w:num w:numId="23">
    <w:abstractNumId w:val="3"/>
  </w:num>
  <w:num w:numId="24">
    <w:abstractNumId w:val="11"/>
  </w:num>
  <w:num w:numId="25">
    <w:abstractNumId w:val="28"/>
  </w:num>
  <w:num w:numId="26">
    <w:abstractNumId w:val="30"/>
  </w:num>
  <w:num w:numId="27">
    <w:abstractNumId w:val="6"/>
  </w:num>
  <w:num w:numId="28">
    <w:abstractNumId w:val="28"/>
  </w:num>
  <w:num w:numId="29">
    <w:abstractNumId w:val="20"/>
  </w:num>
  <w:num w:numId="30">
    <w:abstractNumId w:val="28"/>
  </w:num>
  <w:num w:numId="31">
    <w:abstractNumId w:val="7"/>
  </w:num>
  <w:num w:numId="32">
    <w:abstractNumId w:val="28"/>
  </w:num>
  <w:num w:numId="33">
    <w:abstractNumId w:val="28"/>
  </w:num>
  <w:num w:numId="34">
    <w:abstractNumId w:val="28"/>
  </w:num>
  <w:num w:numId="35">
    <w:abstractNumId w:val="4"/>
  </w:num>
  <w:num w:numId="36">
    <w:abstractNumId w:val="17"/>
  </w:num>
  <w:num w:numId="37">
    <w:abstractNumId w:val="38"/>
  </w:num>
  <w:num w:numId="38">
    <w:abstractNumId w:val="37"/>
  </w:num>
  <w:num w:numId="39">
    <w:abstractNumId w:val="12"/>
  </w:num>
  <w:num w:numId="40">
    <w:abstractNumId w:val="23"/>
  </w:num>
  <w:num w:numId="41">
    <w:abstractNumId w:val="28"/>
  </w:num>
  <w:num w:numId="42">
    <w:abstractNumId w:val="28"/>
  </w:num>
  <w:num w:numId="43">
    <w:abstractNumId w:val="28"/>
  </w:num>
  <w:num w:numId="44">
    <w:abstractNumId w:val="19"/>
  </w:num>
  <w:num w:numId="45">
    <w:abstractNumId w:val="42"/>
  </w:num>
  <w:num w:numId="46">
    <w:abstractNumId w:val="28"/>
  </w:num>
  <w:num w:numId="47">
    <w:abstractNumId w:val="9"/>
  </w:num>
  <w:num w:numId="48">
    <w:abstractNumId w:val="28"/>
  </w:num>
  <w:num w:numId="49">
    <w:abstractNumId w:val="31"/>
  </w:num>
  <w:num w:numId="50">
    <w:abstractNumId w:val="22"/>
  </w:num>
  <w:num w:numId="51">
    <w:abstractNumId w:val="25"/>
  </w:num>
  <w:num w:numId="52">
    <w:abstractNumId w:val="27"/>
  </w:num>
  <w:num w:numId="53">
    <w:abstractNumId w:val="24"/>
  </w:num>
  <w:num w:numId="54">
    <w:abstractNumId w:val="45"/>
  </w:num>
  <w:num w:numId="55">
    <w:abstractNumId w:val="32"/>
  </w:num>
  <w:num w:numId="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0"/>
  </w:num>
  <w:num w:numId="58">
    <w:abstractNumId w:val="29"/>
  </w:num>
  <w:num w:numId="59">
    <w:abstractNumId w:val="14"/>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e James">
    <w15:presenceInfo w15:providerId="AD" w15:userId="S-1-5-21-572145494-2799075481-3216290116-1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activeWritingStyle w:appName="MSWord" w:lang="en-GB" w:vendorID="64" w:dllVersion="131078" w:nlCheck="1" w:checkStyle="0"/>
  <w:activeWritingStyle w:appName="MSWord" w:lang="en-US" w:vendorID="64" w:dllVersion="131078" w:nlCheck="1" w:checkStyle="0"/>
  <w:activeWritingStyle w:appName="MSWord" w:lang="en-CA" w:vendorID="64" w:dllVersion="131078" w:nlCheck="1" w:checkStyle="0"/>
  <w:activeWritingStyle w:appName="MSWord" w:lang="fr-FR" w:vendorID="64" w:dllVersion="131078" w:nlCheck="1" w:checkStyle="0"/>
  <w:activeWritingStyle w:appName="MSWord" w:lang="en" w:vendorID="64" w:dllVersion="131078" w:nlCheck="1" w:checkStyle="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87C"/>
    <w:rsid w:val="00002E34"/>
    <w:rsid w:val="000038AC"/>
    <w:rsid w:val="0000631F"/>
    <w:rsid w:val="00006CD1"/>
    <w:rsid w:val="0001413B"/>
    <w:rsid w:val="00015595"/>
    <w:rsid w:val="000266CB"/>
    <w:rsid w:val="0004383A"/>
    <w:rsid w:val="000547C7"/>
    <w:rsid w:val="00061A92"/>
    <w:rsid w:val="0007213F"/>
    <w:rsid w:val="000726C1"/>
    <w:rsid w:val="00076EBF"/>
    <w:rsid w:val="00082A3D"/>
    <w:rsid w:val="00092BDE"/>
    <w:rsid w:val="00094D47"/>
    <w:rsid w:val="000A2B15"/>
    <w:rsid w:val="000A5307"/>
    <w:rsid w:val="000A6C28"/>
    <w:rsid w:val="000B12DA"/>
    <w:rsid w:val="000B28F2"/>
    <w:rsid w:val="000C1EBD"/>
    <w:rsid w:val="000C424D"/>
    <w:rsid w:val="000C5982"/>
    <w:rsid w:val="000C5D6E"/>
    <w:rsid w:val="000D65E4"/>
    <w:rsid w:val="000E1293"/>
    <w:rsid w:val="000E1CC6"/>
    <w:rsid w:val="000E2AA7"/>
    <w:rsid w:val="000F006E"/>
    <w:rsid w:val="00100B42"/>
    <w:rsid w:val="00100E40"/>
    <w:rsid w:val="00107395"/>
    <w:rsid w:val="00113532"/>
    <w:rsid w:val="00120AE6"/>
    <w:rsid w:val="00124CEF"/>
    <w:rsid w:val="0013183F"/>
    <w:rsid w:val="00140229"/>
    <w:rsid w:val="00142585"/>
    <w:rsid w:val="00151684"/>
    <w:rsid w:val="001626BE"/>
    <w:rsid w:val="00163ABA"/>
    <w:rsid w:val="00166C23"/>
    <w:rsid w:val="00166F43"/>
    <w:rsid w:val="00171D95"/>
    <w:rsid w:val="00182A44"/>
    <w:rsid w:val="0019337C"/>
    <w:rsid w:val="00193796"/>
    <w:rsid w:val="00195049"/>
    <w:rsid w:val="001A2038"/>
    <w:rsid w:val="001A33FE"/>
    <w:rsid w:val="001A5F63"/>
    <w:rsid w:val="001A615D"/>
    <w:rsid w:val="001B39DC"/>
    <w:rsid w:val="001C15F9"/>
    <w:rsid w:val="001C2879"/>
    <w:rsid w:val="001C5963"/>
    <w:rsid w:val="001C7E09"/>
    <w:rsid w:val="001D1BD8"/>
    <w:rsid w:val="001D20B3"/>
    <w:rsid w:val="001D2DBD"/>
    <w:rsid w:val="001E0689"/>
    <w:rsid w:val="001E2D14"/>
    <w:rsid w:val="001E48BC"/>
    <w:rsid w:val="001E58DA"/>
    <w:rsid w:val="001E7BFD"/>
    <w:rsid w:val="00207FD1"/>
    <w:rsid w:val="002224FB"/>
    <w:rsid w:val="002252BD"/>
    <w:rsid w:val="002315D1"/>
    <w:rsid w:val="002338AC"/>
    <w:rsid w:val="0024071B"/>
    <w:rsid w:val="00250BDE"/>
    <w:rsid w:val="00253966"/>
    <w:rsid w:val="00254CEC"/>
    <w:rsid w:val="00255A91"/>
    <w:rsid w:val="0025655B"/>
    <w:rsid w:val="00257039"/>
    <w:rsid w:val="0026571F"/>
    <w:rsid w:val="002719A2"/>
    <w:rsid w:val="002779D3"/>
    <w:rsid w:val="00291079"/>
    <w:rsid w:val="002920CD"/>
    <w:rsid w:val="00292D0B"/>
    <w:rsid w:val="0029595F"/>
    <w:rsid w:val="002B2E21"/>
    <w:rsid w:val="002B5E30"/>
    <w:rsid w:val="002C2EA1"/>
    <w:rsid w:val="002C6706"/>
    <w:rsid w:val="002D6431"/>
    <w:rsid w:val="002F326F"/>
    <w:rsid w:val="002F670C"/>
    <w:rsid w:val="00304438"/>
    <w:rsid w:val="0030513F"/>
    <w:rsid w:val="003233FB"/>
    <w:rsid w:val="003275A0"/>
    <w:rsid w:val="00353252"/>
    <w:rsid w:val="00357DF4"/>
    <w:rsid w:val="003603B7"/>
    <w:rsid w:val="0036359F"/>
    <w:rsid w:val="00376186"/>
    <w:rsid w:val="003860AD"/>
    <w:rsid w:val="00386B9B"/>
    <w:rsid w:val="00396655"/>
    <w:rsid w:val="003A0422"/>
    <w:rsid w:val="003A14DF"/>
    <w:rsid w:val="003B0E26"/>
    <w:rsid w:val="003B2D02"/>
    <w:rsid w:val="003B455E"/>
    <w:rsid w:val="003C13A9"/>
    <w:rsid w:val="003C2CD9"/>
    <w:rsid w:val="003C6B9B"/>
    <w:rsid w:val="003D38BF"/>
    <w:rsid w:val="003E017B"/>
    <w:rsid w:val="003E31B3"/>
    <w:rsid w:val="003E609E"/>
    <w:rsid w:val="003F0435"/>
    <w:rsid w:val="00400BEA"/>
    <w:rsid w:val="00405FF3"/>
    <w:rsid w:val="0041072D"/>
    <w:rsid w:val="00411209"/>
    <w:rsid w:val="00416FEB"/>
    <w:rsid w:val="004179E0"/>
    <w:rsid w:val="00417B92"/>
    <w:rsid w:val="00427568"/>
    <w:rsid w:val="00431B08"/>
    <w:rsid w:val="00434CC3"/>
    <w:rsid w:val="00446663"/>
    <w:rsid w:val="004528D1"/>
    <w:rsid w:val="00457734"/>
    <w:rsid w:val="00460CE5"/>
    <w:rsid w:val="004747B3"/>
    <w:rsid w:val="004748C9"/>
    <w:rsid w:val="00483304"/>
    <w:rsid w:val="00486DD3"/>
    <w:rsid w:val="00491851"/>
    <w:rsid w:val="004A431B"/>
    <w:rsid w:val="004A4A87"/>
    <w:rsid w:val="004A786B"/>
    <w:rsid w:val="004B5749"/>
    <w:rsid w:val="004C0196"/>
    <w:rsid w:val="004C3874"/>
    <w:rsid w:val="004C6CFE"/>
    <w:rsid w:val="004C7C8F"/>
    <w:rsid w:val="004D3009"/>
    <w:rsid w:val="004D670C"/>
    <w:rsid w:val="004E66B3"/>
    <w:rsid w:val="004F1F40"/>
    <w:rsid w:val="004F4B11"/>
    <w:rsid w:val="004F7018"/>
    <w:rsid w:val="00500813"/>
    <w:rsid w:val="00502A6C"/>
    <w:rsid w:val="005056A8"/>
    <w:rsid w:val="00513C4B"/>
    <w:rsid w:val="00514C17"/>
    <w:rsid w:val="005172D0"/>
    <w:rsid w:val="00531455"/>
    <w:rsid w:val="00534FC6"/>
    <w:rsid w:val="00535B28"/>
    <w:rsid w:val="00535C40"/>
    <w:rsid w:val="00543547"/>
    <w:rsid w:val="00555348"/>
    <w:rsid w:val="005800CA"/>
    <w:rsid w:val="00584C86"/>
    <w:rsid w:val="00591765"/>
    <w:rsid w:val="00591D00"/>
    <w:rsid w:val="005945BA"/>
    <w:rsid w:val="00595A27"/>
    <w:rsid w:val="005A13A7"/>
    <w:rsid w:val="005A186F"/>
    <w:rsid w:val="005A278A"/>
    <w:rsid w:val="005A48F3"/>
    <w:rsid w:val="005A667C"/>
    <w:rsid w:val="005A687C"/>
    <w:rsid w:val="005A77A7"/>
    <w:rsid w:val="005C11FE"/>
    <w:rsid w:val="005D4E12"/>
    <w:rsid w:val="005D5BEE"/>
    <w:rsid w:val="006164C1"/>
    <w:rsid w:val="00621097"/>
    <w:rsid w:val="00622188"/>
    <w:rsid w:val="00624534"/>
    <w:rsid w:val="006344B9"/>
    <w:rsid w:val="0064524F"/>
    <w:rsid w:val="006500E3"/>
    <w:rsid w:val="00651AC8"/>
    <w:rsid w:val="00652210"/>
    <w:rsid w:val="006529FB"/>
    <w:rsid w:val="00652FDB"/>
    <w:rsid w:val="00654D35"/>
    <w:rsid w:val="006566D7"/>
    <w:rsid w:val="00666CE2"/>
    <w:rsid w:val="0067022F"/>
    <w:rsid w:val="0067072A"/>
    <w:rsid w:val="00681DD2"/>
    <w:rsid w:val="0068681B"/>
    <w:rsid w:val="00691FFA"/>
    <w:rsid w:val="0069727B"/>
    <w:rsid w:val="006A5BA6"/>
    <w:rsid w:val="006B2841"/>
    <w:rsid w:val="006B3619"/>
    <w:rsid w:val="006B5863"/>
    <w:rsid w:val="006C42EC"/>
    <w:rsid w:val="006C4B6B"/>
    <w:rsid w:val="006D1937"/>
    <w:rsid w:val="006D320B"/>
    <w:rsid w:val="006D776B"/>
    <w:rsid w:val="006E2AF6"/>
    <w:rsid w:val="006E43A5"/>
    <w:rsid w:val="006E669E"/>
    <w:rsid w:val="006F6E2C"/>
    <w:rsid w:val="00700E36"/>
    <w:rsid w:val="007019B3"/>
    <w:rsid w:val="0070730D"/>
    <w:rsid w:val="00715A87"/>
    <w:rsid w:val="00723859"/>
    <w:rsid w:val="00725976"/>
    <w:rsid w:val="00725DAD"/>
    <w:rsid w:val="007264EB"/>
    <w:rsid w:val="007301F9"/>
    <w:rsid w:val="0073201D"/>
    <w:rsid w:val="0073280B"/>
    <w:rsid w:val="00732DB1"/>
    <w:rsid w:val="00737076"/>
    <w:rsid w:val="00737595"/>
    <w:rsid w:val="00750DE9"/>
    <w:rsid w:val="00760D32"/>
    <w:rsid w:val="00764496"/>
    <w:rsid w:val="0076486F"/>
    <w:rsid w:val="00772E69"/>
    <w:rsid w:val="00776F6A"/>
    <w:rsid w:val="00777B66"/>
    <w:rsid w:val="00781B6D"/>
    <w:rsid w:val="00782107"/>
    <w:rsid w:val="00782254"/>
    <w:rsid w:val="00786DF2"/>
    <w:rsid w:val="007910EF"/>
    <w:rsid w:val="007913C9"/>
    <w:rsid w:val="007A422B"/>
    <w:rsid w:val="007B1CB6"/>
    <w:rsid w:val="007B2094"/>
    <w:rsid w:val="007B2786"/>
    <w:rsid w:val="007B5EA7"/>
    <w:rsid w:val="007C3DDE"/>
    <w:rsid w:val="007C6037"/>
    <w:rsid w:val="007D64B4"/>
    <w:rsid w:val="007E6F7B"/>
    <w:rsid w:val="007E6FC6"/>
    <w:rsid w:val="007F69B4"/>
    <w:rsid w:val="00801F6F"/>
    <w:rsid w:val="0081061F"/>
    <w:rsid w:val="00812301"/>
    <w:rsid w:val="008324EC"/>
    <w:rsid w:val="00834136"/>
    <w:rsid w:val="0083535D"/>
    <w:rsid w:val="00842B41"/>
    <w:rsid w:val="008539D8"/>
    <w:rsid w:val="008565F0"/>
    <w:rsid w:val="00870EC2"/>
    <w:rsid w:val="0087333B"/>
    <w:rsid w:val="008778D6"/>
    <w:rsid w:val="00887E5C"/>
    <w:rsid w:val="00892AAE"/>
    <w:rsid w:val="00893217"/>
    <w:rsid w:val="00895189"/>
    <w:rsid w:val="00895BF3"/>
    <w:rsid w:val="00896597"/>
    <w:rsid w:val="00896EB6"/>
    <w:rsid w:val="008A5823"/>
    <w:rsid w:val="008A701B"/>
    <w:rsid w:val="008B0CDC"/>
    <w:rsid w:val="008D0AD7"/>
    <w:rsid w:val="008D128B"/>
    <w:rsid w:val="008D279A"/>
    <w:rsid w:val="008E08ED"/>
    <w:rsid w:val="008E09CA"/>
    <w:rsid w:val="008E4C94"/>
    <w:rsid w:val="008F03B2"/>
    <w:rsid w:val="008F3ECC"/>
    <w:rsid w:val="008F5C89"/>
    <w:rsid w:val="008F7159"/>
    <w:rsid w:val="008F75E7"/>
    <w:rsid w:val="00905CBB"/>
    <w:rsid w:val="009202FF"/>
    <w:rsid w:val="0092230A"/>
    <w:rsid w:val="00923F5B"/>
    <w:rsid w:val="0092494C"/>
    <w:rsid w:val="0094248B"/>
    <w:rsid w:val="00943D6A"/>
    <w:rsid w:val="00954792"/>
    <w:rsid w:val="0095491E"/>
    <w:rsid w:val="00955CFF"/>
    <w:rsid w:val="00964CBA"/>
    <w:rsid w:val="00971654"/>
    <w:rsid w:val="009731FB"/>
    <w:rsid w:val="00977567"/>
    <w:rsid w:val="00985C21"/>
    <w:rsid w:val="00985C45"/>
    <w:rsid w:val="00987923"/>
    <w:rsid w:val="009932AD"/>
    <w:rsid w:val="009955ED"/>
    <w:rsid w:val="0099639F"/>
    <w:rsid w:val="009A1821"/>
    <w:rsid w:val="009A4DE3"/>
    <w:rsid w:val="009A647C"/>
    <w:rsid w:val="009A6D18"/>
    <w:rsid w:val="009A74B8"/>
    <w:rsid w:val="009B0933"/>
    <w:rsid w:val="009B4D46"/>
    <w:rsid w:val="009C125A"/>
    <w:rsid w:val="009C4266"/>
    <w:rsid w:val="009C6A36"/>
    <w:rsid w:val="009C7E88"/>
    <w:rsid w:val="009D074B"/>
    <w:rsid w:val="009D3268"/>
    <w:rsid w:val="009E6DB9"/>
    <w:rsid w:val="00A01855"/>
    <w:rsid w:val="00A02401"/>
    <w:rsid w:val="00A02C97"/>
    <w:rsid w:val="00A143E0"/>
    <w:rsid w:val="00A14B67"/>
    <w:rsid w:val="00A23D21"/>
    <w:rsid w:val="00A41CD3"/>
    <w:rsid w:val="00A423A1"/>
    <w:rsid w:val="00A55D92"/>
    <w:rsid w:val="00A67C6F"/>
    <w:rsid w:val="00A74AB3"/>
    <w:rsid w:val="00A9563D"/>
    <w:rsid w:val="00A96333"/>
    <w:rsid w:val="00A964AF"/>
    <w:rsid w:val="00A97BB4"/>
    <w:rsid w:val="00A97E76"/>
    <w:rsid w:val="00AA3B2D"/>
    <w:rsid w:val="00AA6D6F"/>
    <w:rsid w:val="00AB1909"/>
    <w:rsid w:val="00AB4254"/>
    <w:rsid w:val="00AB4D64"/>
    <w:rsid w:val="00AC137B"/>
    <w:rsid w:val="00AC206C"/>
    <w:rsid w:val="00AD2955"/>
    <w:rsid w:val="00AD35D8"/>
    <w:rsid w:val="00AD6475"/>
    <w:rsid w:val="00AD64EA"/>
    <w:rsid w:val="00AF0379"/>
    <w:rsid w:val="00B235D2"/>
    <w:rsid w:val="00B23EF5"/>
    <w:rsid w:val="00B26F08"/>
    <w:rsid w:val="00B35053"/>
    <w:rsid w:val="00B37071"/>
    <w:rsid w:val="00B37C85"/>
    <w:rsid w:val="00B43D9F"/>
    <w:rsid w:val="00B44648"/>
    <w:rsid w:val="00B46B1E"/>
    <w:rsid w:val="00B5165D"/>
    <w:rsid w:val="00B539DF"/>
    <w:rsid w:val="00B56609"/>
    <w:rsid w:val="00B6218D"/>
    <w:rsid w:val="00B70B77"/>
    <w:rsid w:val="00B7484D"/>
    <w:rsid w:val="00B74E8F"/>
    <w:rsid w:val="00B81ED2"/>
    <w:rsid w:val="00B96F36"/>
    <w:rsid w:val="00BA1CB6"/>
    <w:rsid w:val="00BA4329"/>
    <w:rsid w:val="00BC1E83"/>
    <w:rsid w:val="00BD09BA"/>
    <w:rsid w:val="00BE1AEC"/>
    <w:rsid w:val="00BE2503"/>
    <w:rsid w:val="00BE2F07"/>
    <w:rsid w:val="00C034BB"/>
    <w:rsid w:val="00C035FA"/>
    <w:rsid w:val="00C05734"/>
    <w:rsid w:val="00C1144A"/>
    <w:rsid w:val="00C136E6"/>
    <w:rsid w:val="00C22A28"/>
    <w:rsid w:val="00C274A9"/>
    <w:rsid w:val="00C32EBE"/>
    <w:rsid w:val="00C33971"/>
    <w:rsid w:val="00C36466"/>
    <w:rsid w:val="00C3792D"/>
    <w:rsid w:val="00C44104"/>
    <w:rsid w:val="00C44FF2"/>
    <w:rsid w:val="00C50A0E"/>
    <w:rsid w:val="00C54AE4"/>
    <w:rsid w:val="00C54BD5"/>
    <w:rsid w:val="00C60651"/>
    <w:rsid w:val="00C66AA1"/>
    <w:rsid w:val="00C66DE6"/>
    <w:rsid w:val="00C71C44"/>
    <w:rsid w:val="00C86154"/>
    <w:rsid w:val="00C925B4"/>
    <w:rsid w:val="00C96F6B"/>
    <w:rsid w:val="00CA260F"/>
    <w:rsid w:val="00CB135F"/>
    <w:rsid w:val="00CB17CF"/>
    <w:rsid w:val="00CB22F5"/>
    <w:rsid w:val="00CB610A"/>
    <w:rsid w:val="00CC023E"/>
    <w:rsid w:val="00CC1E49"/>
    <w:rsid w:val="00CC3808"/>
    <w:rsid w:val="00CC5E25"/>
    <w:rsid w:val="00CD0E10"/>
    <w:rsid w:val="00CD2B6A"/>
    <w:rsid w:val="00CD662E"/>
    <w:rsid w:val="00CE2AD2"/>
    <w:rsid w:val="00CE48C0"/>
    <w:rsid w:val="00CE4CB5"/>
    <w:rsid w:val="00CE5962"/>
    <w:rsid w:val="00CF207D"/>
    <w:rsid w:val="00D0434A"/>
    <w:rsid w:val="00D31500"/>
    <w:rsid w:val="00D3288E"/>
    <w:rsid w:val="00D32FC7"/>
    <w:rsid w:val="00D40076"/>
    <w:rsid w:val="00D420D6"/>
    <w:rsid w:val="00D44050"/>
    <w:rsid w:val="00D700B3"/>
    <w:rsid w:val="00D71E7B"/>
    <w:rsid w:val="00D750A4"/>
    <w:rsid w:val="00D83D31"/>
    <w:rsid w:val="00D923CB"/>
    <w:rsid w:val="00D93B4B"/>
    <w:rsid w:val="00D958D9"/>
    <w:rsid w:val="00D96EE8"/>
    <w:rsid w:val="00DA19F8"/>
    <w:rsid w:val="00DA3977"/>
    <w:rsid w:val="00DB1D64"/>
    <w:rsid w:val="00DB262C"/>
    <w:rsid w:val="00DB6976"/>
    <w:rsid w:val="00DB6B06"/>
    <w:rsid w:val="00DC13EF"/>
    <w:rsid w:val="00DC1732"/>
    <w:rsid w:val="00DC449A"/>
    <w:rsid w:val="00DC6C2B"/>
    <w:rsid w:val="00DD0538"/>
    <w:rsid w:val="00DE02A1"/>
    <w:rsid w:val="00DE2117"/>
    <w:rsid w:val="00DE4F30"/>
    <w:rsid w:val="00DF076A"/>
    <w:rsid w:val="00DF0D79"/>
    <w:rsid w:val="00DF592E"/>
    <w:rsid w:val="00E058E2"/>
    <w:rsid w:val="00E06283"/>
    <w:rsid w:val="00E077E2"/>
    <w:rsid w:val="00E16C05"/>
    <w:rsid w:val="00E20031"/>
    <w:rsid w:val="00E220DD"/>
    <w:rsid w:val="00E2301D"/>
    <w:rsid w:val="00E3072D"/>
    <w:rsid w:val="00E35832"/>
    <w:rsid w:val="00E36439"/>
    <w:rsid w:val="00E42564"/>
    <w:rsid w:val="00E57175"/>
    <w:rsid w:val="00E63422"/>
    <w:rsid w:val="00E65AFA"/>
    <w:rsid w:val="00E70C44"/>
    <w:rsid w:val="00E7162E"/>
    <w:rsid w:val="00E9021E"/>
    <w:rsid w:val="00EA458C"/>
    <w:rsid w:val="00EA7B56"/>
    <w:rsid w:val="00EB50E5"/>
    <w:rsid w:val="00EB5918"/>
    <w:rsid w:val="00EB69E9"/>
    <w:rsid w:val="00EC2CA7"/>
    <w:rsid w:val="00EC732B"/>
    <w:rsid w:val="00ED0D34"/>
    <w:rsid w:val="00EE507F"/>
    <w:rsid w:val="00EF4426"/>
    <w:rsid w:val="00EF7F02"/>
    <w:rsid w:val="00F039EF"/>
    <w:rsid w:val="00F1072B"/>
    <w:rsid w:val="00F125D5"/>
    <w:rsid w:val="00F1680D"/>
    <w:rsid w:val="00F3252C"/>
    <w:rsid w:val="00F41F7A"/>
    <w:rsid w:val="00F46996"/>
    <w:rsid w:val="00F46C85"/>
    <w:rsid w:val="00F5689C"/>
    <w:rsid w:val="00F700CE"/>
    <w:rsid w:val="00F83528"/>
    <w:rsid w:val="00F91727"/>
    <w:rsid w:val="00F92B0C"/>
    <w:rsid w:val="00FA2C79"/>
    <w:rsid w:val="00FA331B"/>
    <w:rsid w:val="00FB1FC8"/>
    <w:rsid w:val="00FB2A10"/>
    <w:rsid w:val="00FC10D6"/>
    <w:rsid w:val="00FD19D4"/>
    <w:rsid w:val="00FD218B"/>
    <w:rsid w:val="00FE3204"/>
    <w:rsid w:val="00FE78AE"/>
    <w:rsid w:val="00FF1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A75168"/>
  <w15:docId w15:val="{E54C7F3C-D312-4982-AAB1-FE0B99E35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87C"/>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687C"/>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2841"/>
    <w:pPr>
      <w:keepNext/>
      <w:keepLines/>
      <w:numPr>
        <w:ilvl w:val="2"/>
        <w:numId w:val="3"/>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B2841"/>
    <w:pPr>
      <w:keepNext/>
      <w:keepLines/>
      <w:numPr>
        <w:ilvl w:val="3"/>
        <w:numId w:val="3"/>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41072D"/>
    <w:pPr>
      <w:keepNext/>
      <w:keepLines/>
      <w:numPr>
        <w:ilvl w:val="4"/>
        <w:numId w:val="3"/>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41072D"/>
    <w:pPr>
      <w:keepNext/>
      <w:keepLines/>
      <w:numPr>
        <w:ilvl w:val="5"/>
        <w:numId w:val="3"/>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1072D"/>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1072D"/>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1072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8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A687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22A28"/>
    <w:pPr>
      <w:ind w:left="720"/>
      <w:contextualSpacing/>
    </w:pPr>
  </w:style>
  <w:style w:type="paragraph" w:styleId="TOCHeading">
    <w:name w:val="TOC Heading"/>
    <w:basedOn w:val="Heading1"/>
    <w:next w:val="Normal"/>
    <w:uiPriority w:val="39"/>
    <w:semiHidden/>
    <w:unhideWhenUsed/>
    <w:qFormat/>
    <w:rsid w:val="00737076"/>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E3072D"/>
    <w:pPr>
      <w:tabs>
        <w:tab w:val="left" w:pos="440"/>
        <w:tab w:val="right" w:leader="dot" w:pos="9016"/>
      </w:tabs>
      <w:spacing w:after="100"/>
    </w:pPr>
  </w:style>
  <w:style w:type="paragraph" w:styleId="TOC2">
    <w:name w:val="toc 2"/>
    <w:basedOn w:val="Normal"/>
    <w:next w:val="Normal"/>
    <w:autoRedefine/>
    <w:uiPriority w:val="39"/>
    <w:unhideWhenUsed/>
    <w:rsid w:val="0029595F"/>
    <w:pPr>
      <w:tabs>
        <w:tab w:val="left" w:pos="880"/>
        <w:tab w:val="right" w:leader="dot" w:pos="9016"/>
      </w:tabs>
      <w:spacing w:after="100"/>
      <w:ind w:left="220"/>
    </w:pPr>
  </w:style>
  <w:style w:type="character" w:styleId="Hyperlink">
    <w:name w:val="Hyperlink"/>
    <w:basedOn w:val="DefaultParagraphFont"/>
    <w:uiPriority w:val="99"/>
    <w:unhideWhenUsed/>
    <w:rsid w:val="00737076"/>
    <w:rPr>
      <w:color w:val="0563C1" w:themeColor="hyperlink"/>
      <w:u w:val="single"/>
    </w:rPr>
  </w:style>
  <w:style w:type="paragraph" w:styleId="BalloonText">
    <w:name w:val="Balloon Text"/>
    <w:basedOn w:val="Normal"/>
    <w:link w:val="BalloonTextChar"/>
    <w:uiPriority w:val="99"/>
    <w:semiHidden/>
    <w:unhideWhenUsed/>
    <w:rsid w:val="00737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076"/>
    <w:rPr>
      <w:rFonts w:ascii="Tahoma" w:hAnsi="Tahoma" w:cs="Tahoma"/>
      <w:sz w:val="16"/>
      <w:szCs w:val="16"/>
    </w:rPr>
  </w:style>
  <w:style w:type="paragraph" w:styleId="Header">
    <w:name w:val="header"/>
    <w:basedOn w:val="Normal"/>
    <w:link w:val="HeaderChar"/>
    <w:uiPriority w:val="99"/>
    <w:unhideWhenUsed/>
    <w:rsid w:val="00460C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CE5"/>
  </w:style>
  <w:style w:type="paragraph" w:styleId="Footer">
    <w:name w:val="footer"/>
    <w:basedOn w:val="Normal"/>
    <w:link w:val="FooterChar"/>
    <w:uiPriority w:val="99"/>
    <w:unhideWhenUsed/>
    <w:rsid w:val="00460C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CE5"/>
  </w:style>
  <w:style w:type="paragraph" w:styleId="Title">
    <w:name w:val="Title"/>
    <w:basedOn w:val="Normal"/>
    <w:next w:val="Normal"/>
    <w:link w:val="TitleChar"/>
    <w:uiPriority w:val="10"/>
    <w:qFormat/>
    <w:rsid w:val="00460CE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60CE5"/>
    <w:rPr>
      <w:rFonts w:asciiTheme="majorHAnsi" w:eastAsiaTheme="majorEastAsia" w:hAnsiTheme="majorHAnsi" w:cstheme="majorBidi"/>
      <w:color w:val="323E4F" w:themeColor="text2" w:themeShade="BF"/>
      <w:spacing w:val="5"/>
      <w:kern w:val="28"/>
      <w:sz w:val="52"/>
      <w:szCs w:val="52"/>
    </w:rPr>
  </w:style>
  <w:style w:type="character" w:customStyle="1" w:styleId="Heading3Char">
    <w:name w:val="Heading 3 Char"/>
    <w:basedOn w:val="DefaultParagraphFont"/>
    <w:link w:val="Heading3"/>
    <w:uiPriority w:val="9"/>
    <w:rsid w:val="006B284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6B284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41072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41072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4107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107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1072D"/>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E20031"/>
    <w:pPr>
      <w:spacing w:after="100"/>
      <w:ind w:left="440"/>
    </w:pPr>
  </w:style>
  <w:style w:type="paragraph" w:styleId="NormalWeb">
    <w:name w:val="Normal (Web)"/>
    <w:basedOn w:val="Normal"/>
    <w:uiPriority w:val="99"/>
    <w:unhideWhenUsed/>
    <w:rsid w:val="00772E69"/>
    <w:pPr>
      <w:spacing w:before="100" w:beforeAutospacing="1" w:after="100" w:afterAutospacing="1" w:line="240" w:lineRule="auto"/>
    </w:pPr>
    <w:rPr>
      <w:rFonts w:ascii="Times New Roman" w:eastAsiaTheme="minorEastAsia" w:hAnsi="Times New Roman" w:cs="Times New Roman"/>
      <w:sz w:val="24"/>
      <w:szCs w:val="24"/>
      <w:lang w:val="en-CA" w:eastAsia="en-CA"/>
    </w:rPr>
  </w:style>
  <w:style w:type="character" w:styleId="CommentReference">
    <w:name w:val="annotation reference"/>
    <w:basedOn w:val="DefaultParagraphFont"/>
    <w:uiPriority w:val="99"/>
    <w:semiHidden/>
    <w:unhideWhenUsed/>
    <w:rsid w:val="00772E69"/>
    <w:rPr>
      <w:sz w:val="16"/>
      <w:szCs w:val="16"/>
    </w:rPr>
  </w:style>
  <w:style w:type="paragraph" w:styleId="CommentText">
    <w:name w:val="annotation text"/>
    <w:basedOn w:val="Normal"/>
    <w:link w:val="CommentTextChar"/>
    <w:uiPriority w:val="99"/>
    <w:semiHidden/>
    <w:unhideWhenUsed/>
    <w:rsid w:val="00772E69"/>
    <w:pPr>
      <w:spacing w:line="240" w:lineRule="auto"/>
    </w:pPr>
    <w:rPr>
      <w:sz w:val="20"/>
      <w:szCs w:val="20"/>
    </w:rPr>
  </w:style>
  <w:style w:type="character" w:customStyle="1" w:styleId="CommentTextChar">
    <w:name w:val="Comment Text Char"/>
    <w:basedOn w:val="DefaultParagraphFont"/>
    <w:link w:val="CommentText"/>
    <w:uiPriority w:val="99"/>
    <w:semiHidden/>
    <w:rsid w:val="00772E69"/>
    <w:rPr>
      <w:sz w:val="20"/>
      <w:szCs w:val="20"/>
    </w:rPr>
  </w:style>
  <w:style w:type="paragraph" w:styleId="CommentSubject">
    <w:name w:val="annotation subject"/>
    <w:basedOn w:val="CommentText"/>
    <w:next w:val="CommentText"/>
    <w:link w:val="CommentSubjectChar"/>
    <w:uiPriority w:val="99"/>
    <w:semiHidden/>
    <w:unhideWhenUsed/>
    <w:rsid w:val="00772E69"/>
    <w:rPr>
      <w:b/>
      <w:bCs/>
    </w:rPr>
  </w:style>
  <w:style w:type="character" w:customStyle="1" w:styleId="CommentSubjectChar">
    <w:name w:val="Comment Subject Char"/>
    <w:basedOn w:val="CommentTextChar"/>
    <w:link w:val="CommentSubject"/>
    <w:uiPriority w:val="99"/>
    <w:semiHidden/>
    <w:rsid w:val="00772E69"/>
    <w:rPr>
      <w:b/>
      <w:bCs/>
      <w:sz w:val="20"/>
      <w:szCs w:val="20"/>
    </w:rPr>
  </w:style>
  <w:style w:type="table" w:styleId="TableGrid">
    <w:name w:val="Table Grid"/>
    <w:basedOn w:val="TableNormal"/>
    <w:uiPriority w:val="59"/>
    <w:rsid w:val="00DA1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E31B3"/>
  </w:style>
  <w:style w:type="character" w:styleId="Emphasis">
    <w:name w:val="Emphasis"/>
    <w:basedOn w:val="DefaultParagraphFont"/>
    <w:uiPriority w:val="20"/>
    <w:qFormat/>
    <w:rsid w:val="003E31B3"/>
    <w:rPr>
      <w:i/>
      <w:iCs/>
    </w:rPr>
  </w:style>
  <w:style w:type="paragraph" w:styleId="FootnoteText">
    <w:name w:val="footnote text"/>
    <w:basedOn w:val="Normal"/>
    <w:link w:val="FootnoteTextChar"/>
    <w:uiPriority w:val="99"/>
    <w:semiHidden/>
    <w:unhideWhenUsed/>
    <w:rsid w:val="00F92B0C"/>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F92B0C"/>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F92B0C"/>
    <w:rPr>
      <w:vertAlign w:val="superscript"/>
    </w:rPr>
  </w:style>
  <w:style w:type="paragraph" w:styleId="BodyText">
    <w:name w:val="Body Text"/>
    <w:basedOn w:val="Normal"/>
    <w:link w:val="BodyTextChar"/>
    <w:uiPriority w:val="99"/>
    <w:rsid w:val="00591D00"/>
    <w:pPr>
      <w:spacing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uiPriority w:val="99"/>
    <w:rsid w:val="00591D00"/>
    <w:rPr>
      <w:rFonts w:ascii="Arial" w:eastAsia="Times New Roman" w:hAnsi="Arial" w:cs="Times New Roman"/>
      <w:sz w:val="20"/>
      <w:szCs w:val="20"/>
    </w:rPr>
  </w:style>
  <w:style w:type="paragraph" w:customStyle="1" w:styleId="Default">
    <w:name w:val="Default"/>
    <w:rsid w:val="00681DD2"/>
    <w:pPr>
      <w:autoSpaceDE w:val="0"/>
      <w:autoSpaceDN w:val="0"/>
      <w:adjustRightInd w:val="0"/>
      <w:spacing w:after="0" w:line="240" w:lineRule="auto"/>
    </w:pPr>
    <w:rPr>
      <w:rFonts w:ascii="Verdana" w:hAnsi="Verdana" w:cs="Verdana"/>
      <w:color w:val="000000"/>
      <w:sz w:val="24"/>
      <w:szCs w:val="24"/>
      <w:lang w:val="en-CA"/>
    </w:rPr>
  </w:style>
  <w:style w:type="table" w:styleId="PlainTable4">
    <w:name w:val="Plain Table 4"/>
    <w:basedOn w:val="TableNormal"/>
    <w:uiPriority w:val="44"/>
    <w:rsid w:val="003C6B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C6B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3C6B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006CD1"/>
    <w:pPr>
      <w:spacing w:after="200" w:line="240" w:lineRule="auto"/>
    </w:pPr>
    <w:rPr>
      <w:i/>
      <w:iCs/>
      <w:color w:val="44546A" w:themeColor="text2"/>
      <w:szCs w:val="18"/>
    </w:rPr>
  </w:style>
  <w:style w:type="paragraph" w:styleId="Revision">
    <w:name w:val="Revision"/>
    <w:hidden/>
    <w:uiPriority w:val="99"/>
    <w:semiHidden/>
    <w:rsid w:val="009B4D46"/>
    <w:pPr>
      <w:spacing w:after="0" w:line="240" w:lineRule="auto"/>
    </w:pPr>
  </w:style>
  <w:style w:type="character" w:styleId="FollowedHyperlink">
    <w:name w:val="FollowedHyperlink"/>
    <w:basedOn w:val="DefaultParagraphFont"/>
    <w:uiPriority w:val="99"/>
    <w:semiHidden/>
    <w:unhideWhenUsed/>
    <w:rsid w:val="00C96F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997">
      <w:bodyDiv w:val="1"/>
      <w:marLeft w:val="0"/>
      <w:marRight w:val="0"/>
      <w:marTop w:val="0"/>
      <w:marBottom w:val="0"/>
      <w:divBdr>
        <w:top w:val="none" w:sz="0" w:space="0" w:color="auto"/>
        <w:left w:val="none" w:sz="0" w:space="0" w:color="auto"/>
        <w:bottom w:val="none" w:sz="0" w:space="0" w:color="auto"/>
        <w:right w:val="none" w:sz="0" w:space="0" w:color="auto"/>
      </w:divBdr>
      <w:divsChild>
        <w:div w:id="986592463">
          <w:marLeft w:val="1166"/>
          <w:marRight w:val="0"/>
          <w:marTop w:val="106"/>
          <w:marBottom w:val="0"/>
          <w:divBdr>
            <w:top w:val="none" w:sz="0" w:space="0" w:color="auto"/>
            <w:left w:val="none" w:sz="0" w:space="0" w:color="auto"/>
            <w:bottom w:val="none" w:sz="0" w:space="0" w:color="auto"/>
            <w:right w:val="none" w:sz="0" w:space="0" w:color="auto"/>
          </w:divBdr>
        </w:div>
      </w:divsChild>
    </w:div>
    <w:div w:id="18242466">
      <w:bodyDiv w:val="1"/>
      <w:marLeft w:val="0"/>
      <w:marRight w:val="0"/>
      <w:marTop w:val="0"/>
      <w:marBottom w:val="0"/>
      <w:divBdr>
        <w:top w:val="none" w:sz="0" w:space="0" w:color="auto"/>
        <w:left w:val="none" w:sz="0" w:space="0" w:color="auto"/>
        <w:bottom w:val="none" w:sz="0" w:space="0" w:color="auto"/>
        <w:right w:val="none" w:sz="0" w:space="0" w:color="auto"/>
      </w:divBdr>
      <w:divsChild>
        <w:div w:id="910434332">
          <w:marLeft w:val="547"/>
          <w:marRight w:val="0"/>
          <w:marTop w:val="115"/>
          <w:marBottom w:val="0"/>
          <w:divBdr>
            <w:top w:val="none" w:sz="0" w:space="0" w:color="auto"/>
            <w:left w:val="none" w:sz="0" w:space="0" w:color="auto"/>
            <w:bottom w:val="none" w:sz="0" w:space="0" w:color="auto"/>
            <w:right w:val="none" w:sz="0" w:space="0" w:color="auto"/>
          </w:divBdr>
        </w:div>
        <w:div w:id="427191161">
          <w:marLeft w:val="1166"/>
          <w:marRight w:val="0"/>
          <w:marTop w:val="106"/>
          <w:marBottom w:val="0"/>
          <w:divBdr>
            <w:top w:val="none" w:sz="0" w:space="0" w:color="auto"/>
            <w:left w:val="none" w:sz="0" w:space="0" w:color="auto"/>
            <w:bottom w:val="none" w:sz="0" w:space="0" w:color="auto"/>
            <w:right w:val="none" w:sz="0" w:space="0" w:color="auto"/>
          </w:divBdr>
        </w:div>
        <w:div w:id="123081822">
          <w:marLeft w:val="1166"/>
          <w:marRight w:val="0"/>
          <w:marTop w:val="106"/>
          <w:marBottom w:val="0"/>
          <w:divBdr>
            <w:top w:val="none" w:sz="0" w:space="0" w:color="auto"/>
            <w:left w:val="none" w:sz="0" w:space="0" w:color="auto"/>
            <w:bottom w:val="none" w:sz="0" w:space="0" w:color="auto"/>
            <w:right w:val="none" w:sz="0" w:space="0" w:color="auto"/>
          </w:divBdr>
        </w:div>
        <w:div w:id="1561361900">
          <w:marLeft w:val="547"/>
          <w:marRight w:val="0"/>
          <w:marTop w:val="115"/>
          <w:marBottom w:val="0"/>
          <w:divBdr>
            <w:top w:val="none" w:sz="0" w:space="0" w:color="auto"/>
            <w:left w:val="none" w:sz="0" w:space="0" w:color="auto"/>
            <w:bottom w:val="none" w:sz="0" w:space="0" w:color="auto"/>
            <w:right w:val="none" w:sz="0" w:space="0" w:color="auto"/>
          </w:divBdr>
        </w:div>
      </w:divsChild>
    </w:div>
    <w:div w:id="131408635">
      <w:bodyDiv w:val="1"/>
      <w:marLeft w:val="0"/>
      <w:marRight w:val="0"/>
      <w:marTop w:val="0"/>
      <w:marBottom w:val="0"/>
      <w:divBdr>
        <w:top w:val="none" w:sz="0" w:space="0" w:color="auto"/>
        <w:left w:val="none" w:sz="0" w:space="0" w:color="auto"/>
        <w:bottom w:val="none" w:sz="0" w:space="0" w:color="auto"/>
        <w:right w:val="none" w:sz="0" w:space="0" w:color="auto"/>
      </w:divBdr>
    </w:div>
    <w:div w:id="166336655">
      <w:bodyDiv w:val="1"/>
      <w:marLeft w:val="0"/>
      <w:marRight w:val="0"/>
      <w:marTop w:val="0"/>
      <w:marBottom w:val="0"/>
      <w:divBdr>
        <w:top w:val="none" w:sz="0" w:space="0" w:color="auto"/>
        <w:left w:val="none" w:sz="0" w:space="0" w:color="auto"/>
        <w:bottom w:val="none" w:sz="0" w:space="0" w:color="auto"/>
        <w:right w:val="none" w:sz="0" w:space="0" w:color="auto"/>
      </w:divBdr>
      <w:divsChild>
        <w:div w:id="297032210">
          <w:marLeft w:val="446"/>
          <w:marRight w:val="0"/>
          <w:marTop w:val="96"/>
          <w:marBottom w:val="0"/>
          <w:divBdr>
            <w:top w:val="none" w:sz="0" w:space="0" w:color="auto"/>
            <w:left w:val="none" w:sz="0" w:space="0" w:color="auto"/>
            <w:bottom w:val="none" w:sz="0" w:space="0" w:color="auto"/>
            <w:right w:val="none" w:sz="0" w:space="0" w:color="auto"/>
          </w:divBdr>
        </w:div>
        <w:div w:id="525607785">
          <w:marLeft w:val="1080"/>
          <w:marRight w:val="0"/>
          <w:marTop w:val="86"/>
          <w:marBottom w:val="0"/>
          <w:divBdr>
            <w:top w:val="none" w:sz="0" w:space="0" w:color="auto"/>
            <w:left w:val="none" w:sz="0" w:space="0" w:color="auto"/>
            <w:bottom w:val="none" w:sz="0" w:space="0" w:color="auto"/>
            <w:right w:val="none" w:sz="0" w:space="0" w:color="auto"/>
          </w:divBdr>
        </w:div>
        <w:div w:id="1095400133">
          <w:marLeft w:val="1080"/>
          <w:marRight w:val="0"/>
          <w:marTop w:val="86"/>
          <w:marBottom w:val="0"/>
          <w:divBdr>
            <w:top w:val="none" w:sz="0" w:space="0" w:color="auto"/>
            <w:left w:val="none" w:sz="0" w:space="0" w:color="auto"/>
            <w:bottom w:val="none" w:sz="0" w:space="0" w:color="auto"/>
            <w:right w:val="none" w:sz="0" w:space="0" w:color="auto"/>
          </w:divBdr>
        </w:div>
        <w:div w:id="1105659261">
          <w:marLeft w:val="1080"/>
          <w:marRight w:val="0"/>
          <w:marTop w:val="86"/>
          <w:marBottom w:val="0"/>
          <w:divBdr>
            <w:top w:val="none" w:sz="0" w:space="0" w:color="auto"/>
            <w:left w:val="none" w:sz="0" w:space="0" w:color="auto"/>
            <w:bottom w:val="none" w:sz="0" w:space="0" w:color="auto"/>
            <w:right w:val="none" w:sz="0" w:space="0" w:color="auto"/>
          </w:divBdr>
        </w:div>
        <w:div w:id="1162965148">
          <w:marLeft w:val="1714"/>
          <w:marRight w:val="0"/>
          <w:marTop w:val="77"/>
          <w:marBottom w:val="0"/>
          <w:divBdr>
            <w:top w:val="none" w:sz="0" w:space="0" w:color="auto"/>
            <w:left w:val="none" w:sz="0" w:space="0" w:color="auto"/>
            <w:bottom w:val="none" w:sz="0" w:space="0" w:color="auto"/>
            <w:right w:val="none" w:sz="0" w:space="0" w:color="auto"/>
          </w:divBdr>
        </w:div>
        <w:div w:id="1736466131">
          <w:marLeft w:val="446"/>
          <w:marRight w:val="0"/>
          <w:marTop w:val="96"/>
          <w:marBottom w:val="0"/>
          <w:divBdr>
            <w:top w:val="none" w:sz="0" w:space="0" w:color="auto"/>
            <w:left w:val="none" w:sz="0" w:space="0" w:color="auto"/>
            <w:bottom w:val="none" w:sz="0" w:space="0" w:color="auto"/>
            <w:right w:val="none" w:sz="0" w:space="0" w:color="auto"/>
          </w:divBdr>
        </w:div>
        <w:div w:id="1787919426">
          <w:marLeft w:val="446"/>
          <w:marRight w:val="0"/>
          <w:marTop w:val="96"/>
          <w:marBottom w:val="0"/>
          <w:divBdr>
            <w:top w:val="none" w:sz="0" w:space="0" w:color="auto"/>
            <w:left w:val="none" w:sz="0" w:space="0" w:color="auto"/>
            <w:bottom w:val="none" w:sz="0" w:space="0" w:color="auto"/>
            <w:right w:val="none" w:sz="0" w:space="0" w:color="auto"/>
          </w:divBdr>
        </w:div>
        <w:div w:id="1941985842">
          <w:marLeft w:val="1080"/>
          <w:marRight w:val="0"/>
          <w:marTop w:val="86"/>
          <w:marBottom w:val="0"/>
          <w:divBdr>
            <w:top w:val="none" w:sz="0" w:space="0" w:color="auto"/>
            <w:left w:val="none" w:sz="0" w:space="0" w:color="auto"/>
            <w:bottom w:val="none" w:sz="0" w:space="0" w:color="auto"/>
            <w:right w:val="none" w:sz="0" w:space="0" w:color="auto"/>
          </w:divBdr>
        </w:div>
      </w:divsChild>
    </w:div>
    <w:div w:id="189992433">
      <w:bodyDiv w:val="1"/>
      <w:marLeft w:val="0"/>
      <w:marRight w:val="0"/>
      <w:marTop w:val="0"/>
      <w:marBottom w:val="0"/>
      <w:divBdr>
        <w:top w:val="none" w:sz="0" w:space="0" w:color="auto"/>
        <w:left w:val="none" w:sz="0" w:space="0" w:color="auto"/>
        <w:bottom w:val="none" w:sz="0" w:space="0" w:color="auto"/>
        <w:right w:val="none" w:sz="0" w:space="0" w:color="auto"/>
      </w:divBdr>
    </w:div>
    <w:div w:id="215968600">
      <w:bodyDiv w:val="1"/>
      <w:marLeft w:val="0"/>
      <w:marRight w:val="0"/>
      <w:marTop w:val="0"/>
      <w:marBottom w:val="0"/>
      <w:divBdr>
        <w:top w:val="none" w:sz="0" w:space="0" w:color="auto"/>
        <w:left w:val="none" w:sz="0" w:space="0" w:color="auto"/>
        <w:bottom w:val="none" w:sz="0" w:space="0" w:color="auto"/>
        <w:right w:val="none" w:sz="0" w:space="0" w:color="auto"/>
      </w:divBdr>
    </w:div>
    <w:div w:id="224804676">
      <w:bodyDiv w:val="1"/>
      <w:marLeft w:val="0"/>
      <w:marRight w:val="0"/>
      <w:marTop w:val="0"/>
      <w:marBottom w:val="0"/>
      <w:divBdr>
        <w:top w:val="none" w:sz="0" w:space="0" w:color="auto"/>
        <w:left w:val="none" w:sz="0" w:space="0" w:color="auto"/>
        <w:bottom w:val="none" w:sz="0" w:space="0" w:color="auto"/>
        <w:right w:val="none" w:sz="0" w:space="0" w:color="auto"/>
      </w:divBdr>
    </w:div>
    <w:div w:id="352458972">
      <w:bodyDiv w:val="1"/>
      <w:marLeft w:val="0"/>
      <w:marRight w:val="0"/>
      <w:marTop w:val="0"/>
      <w:marBottom w:val="0"/>
      <w:divBdr>
        <w:top w:val="none" w:sz="0" w:space="0" w:color="auto"/>
        <w:left w:val="none" w:sz="0" w:space="0" w:color="auto"/>
        <w:bottom w:val="none" w:sz="0" w:space="0" w:color="auto"/>
        <w:right w:val="none" w:sz="0" w:space="0" w:color="auto"/>
      </w:divBdr>
      <w:divsChild>
        <w:div w:id="591553347">
          <w:marLeft w:val="547"/>
          <w:marRight w:val="0"/>
          <w:marTop w:val="115"/>
          <w:marBottom w:val="0"/>
          <w:divBdr>
            <w:top w:val="none" w:sz="0" w:space="0" w:color="auto"/>
            <w:left w:val="none" w:sz="0" w:space="0" w:color="auto"/>
            <w:bottom w:val="none" w:sz="0" w:space="0" w:color="auto"/>
            <w:right w:val="none" w:sz="0" w:space="0" w:color="auto"/>
          </w:divBdr>
        </w:div>
        <w:div w:id="2090228543">
          <w:marLeft w:val="547"/>
          <w:marRight w:val="0"/>
          <w:marTop w:val="115"/>
          <w:marBottom w:val="0"/>
          <w:divBdr>
            <w:top w:val="none" w:sz="0" w:space="0" w:color="auto"/>
            <w:left w:val="none" w:sz="0" w:space="0" w:color="auto"/>
            <w:bottom w:val="none" w:sz="0" w:space="0" w:color="auto"/>
            <w:right w:val="none" w:sz="0" w:space="0" w:color="auto"/>
          </w:divBdr>
        </w:div>
      </w:divsChild>
    </w:div>
    <w:div w:id="357781650">
      <w:bodyDiv w:val="1"/>
      <w:marLeft w:val="0"/>
      <w:marRight w:val="0"/>
      <w:marTop w:val="0"/>
      <w:marBottom w:val="0"/>
      <w:divBdr>
        <w:top w:val="none" w:sz="0" w:space="0" w:color="auto"/>
        <w:left w:val="none" w:sz="0" w:space="0" w:color="auto"/>
        <w:bottom w:val="none" w:sz="0" w:space="0" w:color="auto"/>
        <w:right w:val="none" w:sz="0" w:space="0" w:color="auto"/>
      </w:divBdr>
    </w:div>
    <w:div w:id="486440875">
      <w:bodyDiv w:val="1"/>
      <w:marLeft w:val="0"/>
      <w:marRight w:val="0"/>
      <w:marTop w:val="0"/>
      <w:marBottom w:val="0"/>
      <w:divBdr>
        <w:top w:val="none" w:sz="0" w:space="0" w:color="auto"/>
        <w:left w:val="none" w:sz="0" w:space="0" w:color="auto"/>
        <w:bottom w:val="none" w:sz="0" w:space="0" w:color="auto"/>
        <w:right w:val="none" w:sz="0" w:space="0" w:color="auto"/>
      </w:divBdr>
      <w:divsChild>
        <w:div w:id="286933251">
          <w:marLeft w:val="547"/>
          <w:marRight w:val="0"/>
          <w:marTop w:val="77"/>
          <w:marBottom w:val="0"/>
          <w:divBdr>
            <w:top w:val="none" w:sz="0" w:space="0" w:color="auto"/>
            <w:left w:val="none" w:sz="0" w:space="0" w:color="auto"/>
            <w:bottom w:val="none" w:sz="0" w:space="0" w:color="auto"/>
            <w:right w:val="none" w:sz="0" w:space="0" w:color="auto"/>
          </w:divBdr>
        </w:div>
        <w:div w:id="1202286573">
          <w:marLeft w:val="547"/>
          <w:marRight w:val="0"/>
          <w:marTop w:val="77"/>
          <w:marBottom w:val="0"/>
          <w:divBdr>
            <w:top w:val="none" w:sz="0" w:space="0" w:color="auto"/>
            <w:left w:val="none" w:sz="0" w:space="0" w:color="auto"/>
            <w:bottom w:val="none" w:sz="0" w:space="0" w:color="auto"/>
            <w:right w:val="none" w:sz="0" w:space="0" w:color="auto"/>
          </w:divBdr>
        </w:div>
        <w:div w:id="2098595717">
          <w:marLeft w:val="547"/>
          <w:marRight w:val="0"/>
          <w:marTop w:val="77"/>
          <w:marBottom w:val="0"/>
          <w:divBdr>
            <w:top w:val="none" w:sz="0" w:space="0" w:color="auto"/>
            <w:left w:val="none" w:sz="0" w:space="0" w:color="auto"/>
            <w:bottom w:val="none" w:sz="0" w:space="0" w:color="auto"/>
            <w:right w:val="none" w:sz="0" w:space="0" w:color="auto"/>
          </w:divBdr>
        </w:div>
      </w:divsChild>
    </w:div>
    <w:div w:id="488794700">
      <w:bodyDiv w:val="1"/>
      <w:marLeft w:val="0"/>
      <w:marRight w:val="0"/>
      <w:marTop w:val="0"/>
      <w:marBottom w:val="0"/>
      <w:divBdr>
        <w:top w:val="none" w:sz="0" w:space="0" w:color="auto"/>
        <w:left w:val="none" w:sz="0" w:space="0" w:color="auto"/>
        <w:bottom w:val="none" w:sz="0" w:space="0" w:color="auto"/>
        <w:right w:val="none" w:sz="0" w:space="0" w:color="auto"/>
      </w:divBdr>
    </w:div>
    <w:div w:id="596060109">
      <w:bodyDiv w:val="1"/>
      <w:marLeft w:val="0"/>
      <w:marRight w:val="0"/>
      <w:marTop w:val="0"/>
      <w:marBottom w:val="0"/>
      <w:divBdr>
        <w:top w:val="none" w:sz="0" w:space="0" w:color="auto"/>
        <w:left w:val="none" w:sz="0" w:space="0" w:color="auto"/>
        <w:bottom w:val="none" w:sz="0" w:space="0" w:color="auto"/>
        <w:right w:val="none" w:sz="0" w:space="0" w:color="auto"/>
      </w:divBdr>
    </w:div>
    <w:div w:id="791825771">
      <w:bodyDiv w:val="1"/>
      <w:marLeft w:val="0"/>
      <w:marRight w:val="0"/>
      <w:marTop w:val="0"/>
      <w:marBottom w:val="0"/>
      <w:divBdr>
        <w:top w:val="none" w:sz="0" w:space="0" w:color="auto"/>
        <w:left w:val="none" w:sz="0" w:space="0" w:color="auto"/>
        <w:bottom w:val="none" w:sz="0" w:space="0" w:color="auto"/>
        <w:right w:val="none" w:sz="0" w:space="0" w:color="auto"/>
      </w:divBdr>
    </w:div>
    <w:div w:id="1120875376">
      <w:bodyDiv w:val="1"/>
      <w:marLeft w:val="0"/>
      <w:marRight w:val="0"/>
      <w:marTop w:val="0"/>
      <w:marBottom w:val="0"/>
      <w:divBdr>
        <w:top w:val="none" w:sz="0" w:space="0" w:color="auto"/>
        <w:left w:val="none" w:sz="0" w:space="0" w:color="auto"/>
        <w:bottom w:val="none" w:sz="0" w:space="0" w:color="auto"/>
        <w:right w:val="none" w:sz="0" w:space="0" w:color="auto"/>
      </w:divBdr>
    </w:div>
    <w:div w:id="1141385618">
      <w:bodyDiv w:val="1"/>
      <w:marLeft w:val="0"/>
      <w:marRight w:val="0"/>
      <w:marTop w:val="0"/>
      <w:marBottom w:val="0"/>
      <w:divBdr>
        <w:top w:val="none" w:sz="0" w:space="0" w:color="auto"/>
        <w:left w:val="none" w:sz="0" w:space="0" w:color="auto"/>
        <w:bottom w:val="none" w:sz="0" w:space="0" w:color="auto"/>
        <w:right w:val="none" w:sz="0" w:space="0" w:color="auto"/>
      </w:divBdr>
    </w:div>
    <w:div w:id="1222643170">
      <w:bodyDiv w:val="1"/>
      <w:marLeft w:val="0"/>
      <w:marRight w:val="0"/>
      <w:marTop w:val="0"/>
      <w:marBottom w:val="0"/>
      <w:divBdr>
        <w:top w:val="none" w:sz="0" w:space="0" w:color="auto"/>
        <w:left w:val="none" w:sz="0" w:space="0" w:color="auto"/>
        <w:bottom w:val="none" w:sz="0" w:space="0" w:color="auto"/>
        <w:right w:val="none" w:sz="0" w:space="0" w:color="auto"/>
      </w:divBdr>
    </w:div>
    <w:div w:id="1495947907">
      <w:bodyDiv w:val="1"/>
      <w:marLeft w:val="0"/>
      <w:marRight w:val="0"/>
      <w:marTop w:val="0"/>
      <w:marBottom w:val="0"/>
      <w:divBdr>
        <w:top w:val="none" w:sz="0" w:space="0" w:color="auto"/>
        <w:left w:val="none" w:sz="0" w:space="0" w:color="auto"/>
        <w:bottom w:val="none" w:sz="0" w:space="0" w:color="auto"/>
        <w:right w:val="none" w:sz="0" w:space="0" w:color="auto"/>
      </w:divBdr>
      <w:divsChild>
        <w:div w:id="236407935">
          <w:marLeft w:val="547"/>
          <w:marRight w:val="0"/>
          <w:marTop w:val="115"/>
          <w:marBottom w:val="0"/>
          <w:divBdr>
            <w:top w:val="none" w:sz="0" w:space="0" w:color="auto"/>
            <w:left w:val="none" w:sz="0" w:space="0" w:color="auto"/>
            <w:bottom w:val="none" w:sz="0" w:space="0" w:color="auto"/>
            <w:right w:val="none" w:sz="0" w:space="0" w:color="auto"/>
          </w:divBdr>
        </w:div>
        <w:div w:id="199588540">
          <w:marLeft w:val="1166"/>
          <w:marRight w:val="0"/>
          <w:marTop w:val="106"/>
          <w:marBottom w:val="0"/>
          <w:divBdr>
            <w:top w:val="none" w:sz="0" w:space="0" w:color="auto"/>
            <w:left w:val="none" w:sz="0" w:space="0" w:color="auto"/>
            <w:bottom w:val="none" w:sz="0" w:space="0" w:color="auto"/>
            <w:right w:val="none" w:sz="0" w:space="0" w:color="auto"/>
          </w:divBdr>
        </w:div>
        <w:div w:id="3479507">
          <w:marLeft w:val="1166"/>
          <w:marRight w:val="0"/>
          <w:marTop w:val="106"/>
          <w:marBottom w:val="0"/>
          <w:divBdr>
            <w:top w:val="none" w:sz="0" w:space="0" w:color="auto"/>
            <w:left w:val="none" w:sz="0" w:space="0" w:color="auto"/>
            <w:bottom w:val="none" w:sz="0" w:space="0" w:color="auto"/>
            <w:right w:val="none" w:sz="0" w:space="0" w:color="auto"/>
          </w:divBdr>
        </w:div>
        <w:div w:id="437523683">
          <w:marLeft w:val="1166"/>
          <w:marRight w:val="0"/>
          <w:marTop w:val="106"/>
          <w:marBottom w:val="0"/>
          <w:divBdr>
            <w:top w:val="none" w:sz="0" w:space="0" w:color="auto"/>
            <w:left w:val="none" w:sz="0" w:space="0" w:color="auto"/>
            <w:bottom w:val="none" w:sz="0" w:space="0" w:color="auto"/>
            <w:right w:val="none" w:sz="0" w:space="0" w:color="auto"/>
          </w:divBdr>
        </w:div>
        <w:div w:id="1127314380">
          <w:marLeft w:val="547"/>
          <w:marRight w:val="0"/>
          <w:marTop w:val="115"/>
          <w:marBottom w:val="0"/>
          <w:divBdr>
            <w:top w:val="none" w:sz="0" w:space="0" w:color="auto"/>
            <w:left w:val="none" w:sz="0" w:space="0" w:color="auto"/>
            <w:bottom w:val="none" w:sz="0" w:space="0" w:color="auto"/>
            <w:right w:val="none" w:sz="0" w:space="0" w:color="auto"/>
          </w:divBdr>
        </w:div>
        <w:div w:id="1720594381">
          <w:marLeft w:val="1166"/>
          <w:marRight w:val="0"/>
          <w:marTop w:val="106"/>
          <w:marBottom w:val="0"/>
          <w:divBdr>
            <w:top w:val="none" w:sz="0" w:space="0" w:color="auto"/>
            <w:left w:val="none" w:sz="0" w:space="0" w:color="auto"/>
            <w:bottom w:val="none" w:sz="0" w:space="0" w:color="auto"/>
            <w:right w:val="none" w:sz="0" w:space="0" w:color="auto"/>
          </w:divBdr>
        </w:div>
        <w:div w:id="1748111036">
          <w:marLeft w:val="1166"/>
          <w:marRight w:val="0"/>
          <w:marTop w:val="106"/>
          <w:marBottom w:val="0"/>
          <w:divBdr>
            <w:top w:val="none" w:sz="0" w:space="0" w:color="auto"/>
            <w:left w:val="none" w:sz="0" w:space="0" w:color="auto"/>
            <w:bottom w:val="none" w:sz="0" w:space="0" w:color="auto"/>
            <w:right w:val="none" w:sz="0" w:space="0" w:color="auto"/>
          </w:divBdr>
        </w:div>
        <w:div w:id="1762605686">
          <w:marLeft w:val="1166"/>
          <w:marRight w:val="0"/>
          <w:marTop w:val="106"/>
          <w:marBottom w:val="0"/>
          <w:divBdr>
            <w:top w:val="none" w:sz="0" w:space="0" w:color="auto"/>
            <w:left w:val="none" w:sz="0" w:space="0" w:color="auto"/>
            <w:bottom w:val="none" w:sz="0" w:space="0" w:color="auto"/>
            <w:right w:val="none" w:sz="0" w:space="0" w:color="auto"/>
          </w:divBdr>
        </w:div>
      </w:divsChild>
    </w:div>
    <w:div w:id="1624313795">
      <w:bodyDiv w:val="1"/>
      <w:marLeft w:val="0"/>
      <w:marRight w:val="0"/>
      <w:marTop w:val="0"/>
      <w:marBottom w:val="0"/>
      <w:divBdr>
        <w:top w:val="none" w:sz="0" w:space="0" w:color="auto"/>
        <w:left w:val="none" w:sz="0" w:space="0" w:color="auto"/>
        <w:bottom w:val="none" w:sz="0" w:space="0" w:color="auto"/>
        <w:right w:val="none" w:sz="0" w:space="0" w:color="auto"/>
      </w:divBdr>
    </w:div>
    <w:div w:id="1846826655">
      <w:bodyDiv w:val="1"/>
      <w:marLeft w:val="0"/>
      <w:marRight w:val="0"/>
      <w:marTop w:val="0"/>
      <w:marBottom w:val="0"/>
      <w:divBdr>
        <w:top w:val="none" w:sz="0" w:space="0" w:color="auto"/>
        <w:left w:val="none" w:sz="0" w:space="0" w:color="auto"/>
        <w:bottom w:val="none" w:sz="0" w:space="0" w:color="auto"/>
        <w:right w:val="none" w:sz="0" w:space="0" w:color="auto"/>
      </w:divBdr>
    </w:div>
    <w:div w:id="1854685238">
      <w:bodyDiv w:val="1"/>
      <w:marLeft w:val="0"/>
      <w:marRight w:val="0"/>
      <w:marTop w:val="0"/>
      <w:marBottom w:val="0"/>
      <w:divBdr>
        <w:top w:val="none" w:sz="0" w:space="0" w:color="auto"/>
        <w:left w:val="none" w:sz="0" w:space="0" w:color="auto"/>
        <w:bottom w:val="none" w:sz="0" w:space="0" w:color="auto"/>
        <w:right w:val="none" w:sz="0" w:space="0" w:color="auto"/>
      </w:divBdr>
    </w:div>
    <w:div w:id="1942453388">
      <w:bodyDiv w:val="1"/>
      <w:marLeft w:val="0"/>
      <w:marRight w:val="0"/>
      <w:marTop w:val="0"/>
      <w:marBottom w:val="0"/>
      <w:divBdr>
        <w:top w:val="none" w:sz="0" w:space="0" w:color="auto"/>
        <w:left w:val="none" w:sz="0" w:space="0" w:color="auto"/>
        <w:bottom w:val="none" w:sz="0" w:space="0" w:color="auto"/>
        <w:right w:val="none" w:sz="0" w:space="0" w:color="auto"/>
      </w:divBdr>
    </w:div>
    <w:div w:id="1959213692">
      <w:bodyDiv w:val="1"/>
      <w:marLeft w:val="0"/>
      <w:marRight w:val="0"/>
      <w:marTop w:val="0"/>
      <w:marBottom w:val="0"/>
      <w:divBdr>
        <w:top w:val="none" w:sz="0" w:space="0" w:color="auto"/>
        <w:left w:val="none" w:sz="0" w:space="0" w:color="auto"/>
        <w:bottom w:val="none" w:sz="0" w:space="0" w:color="auto"/>
        <w:right w:val="none" w:sz="0" w:space="0" w:color="auto"/>
      </w:divBdr>
    </w:div>
    <w:div w:id="1988246438">
      <w:bodyDiv w:val="1"/>
      <w:marLeft w:val="0"/>
      <w:marRight w:val="0"/>
      <w:marTop w:val="0"/>
      <w:marBottom w:val="0"/>
      <w:divBdr>
        <w:top w:val="none" w:sz="0" w:space="0" w:color="auto"/>
        <w:left w:val="none" w:sz="0" w:space="0" w:color="auto"/>
        <w:bottom w:val="none" w:sz="0" w:space="0" w:color="auto"/>
        <w:right w:val="none" w:sz="0" w:space="0" w:color="auto"/>
      </w:divBdr>
      <w:divsChild>
        <w:div w:id="508718364">
          <w:marLeft w:val="547"/>
          <w:marRight w:val="0"/>
          <w:marTop w:val="115"/>
          <w:marBottom w:val="0"/>
          <w:divBdr>
            <w:top w:val="none" w:sz="0" w:space="0" w:color="auto"/>
            <w:left w:val="none" w:sz="0" w:space="0" w:color="auto"/>
            <w:bottom w:val="none" w:sz="0" w:space="0" w:color="auto"/>
            <w:right w:val="none" w:sz="0" w:space="0" w:color="auto"/>
          </w:divBdr>
        </w:div>
        <w:div w:id="1618217933">
          <w:marLeft w:val="547"/>
          <w:marRight w:val="0"/>
          <w:marTop w:val="115"/>
          <w:marBottom w:val="0"/>
          <w:divBdr>
            <w:top w:val="none" w:sz="0" w:space="0" w:color="auto"/>
            <w:left w:val="none" w:sz="0" w:space="0" w:color="auto"/>
            <w:bottom w:val="none" w:sz="0" w:space="0" w:color="auto"/>
            <w:right w:val="none" w:sz="0" w:space="0" w:color="auto"/>
          </w:divBdr>
        </w:div>
        <w:div w:id="1894730427">
          <w:marLeft w:val="547"/>
          <w:marRight w:val="0"/>
          <w:marTop w:val="115"/>
          <w:marBottom w:val="0"/>
          <w:divBdr>
            <w:top w:val="none" w:sz="0" w:space="0" w:color="auto"/>
            <w:left w:val="none" w:sz="0" w:space="0" w:color="auto"/>
            <w:bottom w:val="none" w:sz="0" w:space="0" w:color="auto"/>
            <w:right w:val="none" w:sz="0" w:space="0" w:color="auto"/>
          </w:divBdr>
        </w:div>
      </w:divsChild>
    </w:div>
    <w:div w:id="2139643628">
      <w:bodyDiv w:val="1"/>
      <w:marLeft w:val="0"/>
      <w:marRight w:val="0"/>
      <w:marTop w:val="0"/>
      <w:marBottom w:val="0"/>
      <w:divBdr>
        <w:top w:val="none" w:sz="0" w:space="0" w:color="auto"/>
        <w:left w:val="none" w:sz="0" w:space="0" w:color="auto"/>
        <w:bottom w:val="none" w:sz="0" w:space="0" w:color="auto"/>
        <w:right w:val="none" w:sz="0" w:space="0" w:color="auto"/>
      </w:divBdr>
      <w:divsChild>
        <w:div w:id="153257522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pen.canada.ca/en/open-government-licence-canada" TargetMode="External"/><Relationship Id="rId18" Type="http://schemas.openxmlformats.org/officeDocument/2006/relationships/image" Target="media/image5.emf"/><Relationship Id="rId26" Type="http://schemas.openxmlformats.org/officeDocument/2006/relationships/image" Target="media/image11.png"/><Relationship Id="rId39" Type="http://schemas.openxmlformats.org/officeDocument/2006/relationships/hyperlink" Target="https://en.wikipedia.org/wiki/Substrate_(biochemistry)" TargetMode="External"/><Relationship Id="rId3" Type="http://schemas.openxmlformats.org/officeDocument/2006/relationships/customXml" Target="../customXml/item3.xml"/><Relationship Id="rId21" Type="http://schemas.openxmlformats.org/officeDocument/2006/relationships/image" Target="media/image8.emf"/><Relationship Id="rId34" Type="http://schemas.openxmlformats.org/officeDocument/2006/relationships/hyperlink" Target="https://en.wikipedia.org/wiki/Lyophilize" TargetMode="External"/><Relationship Id="rId42" Type="http://schemas.openxmlformats.org/officeDocument/2006/relationships/footer" Target="footer1.xml"/><Relationship Id="rId47"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4.emf"/><Relationship Id="rId25" Type="http://schemas.openxmlformats.org/officeDocument/2006/relationships/image" Target="media/image10.png"/><Relationship Id="rId33" Type="http://schemas.openxmlformats.org/officeDocument/2006/relationships/hyperlink" Target="https://en.wikipedia.org/wiki/Chemical_substance" TargetMode="External"/><Relationship Id="rId38" Type="http://schemas.openxmlformats.org/officeDocument/2006/relationships/hyperlink" Target="https://en.wikipedia.org/wiki/Mole_(unit)"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open.canada.ca/data/en/dataset/bf55e42a-63cb-4556-bfd8-44f26e5a36fe" TargetMode="External"/><Relationship Id="rId20" Type="http://schemas.openxmlformats.org/officeDocument/2006/relationships/image" Target="media/image7.emf"/><Relationship Id="rId29" Type="http://schemas.openxmlformats.org/officeDocument/2006/relationships/hyperlink" Target="https://en.wikipedia.org/wiki/World_Health_Organization"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en.wikipedia.org/wiki/WHO_Expert_Committee_on_Biological_Standardization" TargetMode="External"/><Relationship Id="rId37" Type="http://schemas.openxmlformats.org/officeDocument/2006/relationships/hyperlink" Target="https://en.wikipedia.org/wiki/Micro-"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ic.infoway-inforoute.ca/en/tools/standards-tools/terminology-gateway" TargetMode="External"/><Relationship Id="rId23" Type="http://schemas.openxmlformats.org/officeDocument/2006/relationships/hyperlink" Target="https://health-products.canada.ca/dpd-bdpp/search-fast-recherche-rapide.do?code=15772&amp;lang=en" TargetMode="External"/><Relationship Id="rId28" Type="http://schemas.openxmlformats.org/officeDocument/2006/relationships/hyperlink" Target="https://en.wikipedia.org/wiki/Efficacy" TargetMode="External"/><Relationship Id="rId36" Type="http://schemas.openxmlformats.org/officeDocument/2006/relationships/hyperlink" Target="https://en.wikipedia.org/wiki/Catalysis" TargetMode="External"/><Relationship Id="rId10" Type="http://schemas.openxmlformats.org/officeDocument/2006/relationships/endnotes" Target="endnotes.xml"/><Relationship Id="rId19" Type="http://schemas.openxmlformats.org/officeDocument/2006/relationships/image" Target="media/image6.emf"/><Relationship Id="rId31" Type="http://schemas.openxmlformats.org/officeDocument/2006/relationships/hyperlink" Target="https://en.wikipedia.org/wiki/World_Health_Organization" TargetMode="External"/><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health-products.canada.ca/dpd-bdpp/search-fast-recherche-rapide.do?code=15772&amp;lang=en" TargetMode="External"/><Relationship Id="rId27" Type="http://schemas.openxmlformats.org/officeDocument/2006/relationships/hyperlink" Target="https://en.wikipedia.org/wiki/Mass" TargetMode="External"/><Relationship Id="rId30" Type="http://schemas.openxmlformats.org/officeDocument/2006/relationships/hyperlink" Target="https://en.wikipedia.org/wiki/WHO_Expert_Committee_on_Biological_Standardization" TargetMode="External"/><Relationship Id="rId35" Type="http://schemas.openxmlformats.org/officeDocument/2006/relationships/hyperlink" Target="https://en.wikipedia.org/wiki/Enzyme_assay" TargetMode="External"/><Relationship Id="rId43" Type="http://schemas.openxmlformats.org/officeDocument/2006/relationships/footer" Target="footer2.xml"/><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who.int/medicines/services/inn/innguidance/en/" TargetMode="External"/><Relationship Id="rId1" Type="http://schemas.openxmlformats.org/officeDocument/2006/relationships/hyperlink" Target="http://www.who.int/medicines/services/inn/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04C09D13998A245832B7888C481A13B" ma:contentTypeVersion="0" ma:contentTypeDescription="Create a new document." ma:contentTypeScope="" ma:versionID="d55a20b4d413daa47beaf7555cacf64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25B08-4633-43E8-87A4-95B27C56BA99}">
  <ds:schemaRefs>
    <ds:schemaRef ds:uri="http://schemas.microsoft.com/sharepoint/v3/contenttype/forms"/>
  </ds:schemaRefs>
</ds:datastoreItem>
</file>

<file path=customXml/itemProps2.xml><?xml version="1.0" encoding="utf-8"?>
<ds:datastoreItem xmlns:ds="http://schemas.openxmlformats.org/officeDocument/2006/customXml" ds:itemID="{FFC9A082-4737-4FE2-BDFD-8A9476EF6F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71DAB3E-06B1-4B5E-A9E8-08481B9AB6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A73F2B-381B-40FC-B718-D651E84FA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13748</Words>
  <Characters>78370</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Infoway-Inforoute Canada</Company>
  <LinksUpToDate>false</LinksUpToDate>
  <CharactersWithSpaces>91935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MacLean , Andrea</dc:creator>
  <cp:lastModifiedBy>Knight , Beverly</cp:lastModifiedBy>
  <cp:revision>2</cp:revision>
  <cp:lastPrinted>2016-11-18T17:29:00Z</cp:lastPrinted>
  <dcterms:created xsi:type="dcterms:W3CDTF">2017-03-24T12:17:00Z</dcterms:created>
  <dcterms:modified xsi:type="dcterms:W3CDTF">2017-03-24T12:17:00Z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0x010100D04C09D13998A245832B7888C481A13B</vt:lpwstr>
  </property>
</Properties>
</file>