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8BE" w:rsidRDefault="002563AF" w:rsidP="002563AF">
      <w:pPr>
        <w:pStyle w:val="Heading1"/>
        <w:jc w:val="center"/>
      </w:pPr>
      <w:r>
        <w:t>Canadian Clinical Drug Dataset</w:t>
      </w:r>
    </w:p>
    <w:p w:rsidR="002563AF" w:rsidRDefault="002563AF" w:rsidP="002563AF">
      <w:pPr>
        <w:pStyle w:val="Title"/>
        <w:jc w:val="center"/>
      </w:pPr>
      <w:r>
        <w:t>Work Instructions</w:t>
      </w:r>
    </w:p>
    <w:tbl>
      <w:tblPr>
        <w:tblStyle w:val="TableGrid"/>
        <w:tblW w:w="0" w:type="auto"/>
        <w:tblLook w:val="04A0" w:firstRow="1" w:lastRow="0" w:firstColumn="1" w:lastColumn="0" w:noHBand="0" w:noVBand="1"/>
      </w:tblPr>
      <w:tblGrid>
        <w:gridCol w:w="4508"/>
        <w:gridCol w:w="4508"/>
      </w:tblGrid>
      <w:tr w:rsidR="001115A6" w:rsidTr="001115A6">
        <w:tc>
          <w:tcPr>
            <w:tcW w:w="4508" w:type="dxa"/>
          </w:tcPr>
          <w:p w:rsidR="001115A6" w:rsidRDefault="001115A6">
            <w:pPr>
              <w:rPr>
                <w:rFonts w:ascii="Arial" w:hAnsi="Arial" w:cs="Arial"/>
              </w:rPr>
            </w:pPr>
            <w:r>
              <w:rPr>
                <w:rFonts w:ascii="Arial" w:hAnsi="Arial" w:cs="Arial"/>
              </w:rPr>
              <w:t>Version</w:t>
            </w:r>
          </w:p>
        </w:tc>
        <w:tc>
          <w:tcPr>
            <w:tcW w:w="4508" w:type="dxa"/>
          </w:tcPr>
          <w:p w:rsidR="001115A6" w:rsidRDefault="001115A6">
            <w:pPr>
              <w:rPr>
                <w:rFonts w:ascii="Arial" w:hAnsi="Arial" w:cs="Arial"/>
              </w:rPr>
            </w:pPr>
            <w:r>
              <w:rPr>
                <w:rFonts w:ascii="Arial" w:hAnsi="Arial" w:cs="Arial"/>
              </w:rPr>
              <w:t>01 – Initial launch</w:t>
            </w:r>
          </w:p>
        </w:tc>
      </w:tr>
      <w:tr w:rsidR="001115A6" w:rsidTr="001115A6">
        <w:tc>
          <w:tcPr>
            <w:tcW w:w="4508" w:type="dxa"/>
          </w:tcPr>
          <w:p w:rsidR="001115A6" w:rsidRDefault="001115A6">
            <w:pPr>
              <w:rPr>
                <w:rFonts w:ascii="Arial" w:hAnsi="Arial" w:cs="Arial"/>
              </w:rPr>
            </w:pPr>
            <w:r>
              <w:rPr>
                <w:rFonts w:ascii="Arial" w:hAnsi="Arial" w:cs="Arial"/>
              </w:rPr>
              <w:t>Date</w:t>
            </w:r>
          </w:p>
        </w:tc>
        <w:tc>
          <w:tcPr>
            <w:tcW w:w="4508" w:type="dxa"/>
          </w:tcPr>
          <w:p w:rsidR="001115A6" w:rsidRDefault="001115A6">
            <w:pPr>
              <w:rPr>
                <w:rFonts w:ascii="Arial" w:hAnsi="Arial" w:cs="Arial"/>
              </w:rPr>
            </w:pPr>
            <w:r>
              <w:rPr>
                <w:rFonts w:ascii="Arial" w:hAnsi="Arial" w:cs="Arial"/>
              </w:rPr>
              <w:t>22 June 2018</w:t>
            </w:r>
          </w:p>
        </w:tc>
      </w:tr>
      <w:tr w:rsidR="001115A6" w:rsidTr="001115A6">
        <w:tc>
          <w:tcPr>
            <w:tcW w:w="4508" w:type="dxa"/>
          </w:tcPr>
          <w:p w:rsidR="001115A6" w:rsidRDefault="001115A6">
            <w:pPr>
              <w:rPr>
                <w:rFonts w:ascii="Arial" w:hAnsi="Arial" w:cs="Arial"/>
              </w:rPr>
            </w:pPr>
            <w:r>
              <w:rPr>
                <w:rFonts w:ascii="Arial" w:hAnsi="Arial" w:cs="Arial"/>
              </w:rPr>
              <w:t>Previous Version/Date</w:t>
            </w:r>
          </w:p>
        </w:tc>
        <w:tc>
          <w:tcPr>
            <w:tcW w:w="4508" w:type="dxa"/>
          </w:tcPr>
          <w:p w:rsidR="001115A6" w:rsidRDefault="001115A6">
            <w:pPr>
              <w:rPr>
                <w:rFonts w:ascii="Arial" w:hAnsi="Arial" w:cs="Arial"/>
              </w:rPr>
            </w:pPr>
            <w:r>
              <w:rPr>
                <w:rFonts w:ascii="Arial" w:hAnsi="Arial" w:cs="Arial"/>
              </w:rPr>
              <w:t>NA</w:t>
            </w:r>
          </w:p>
        </w:tc>
      </w:tr>
      <w:tr w:rsidR="001115A6" w:rsidTr="001115A6">
        <w:tc>
          <w:tcPr>
            <w:tcW w:w="4508" w:type="dxa"/>
          </w:tcPr>
          <w:p w:rsidR="001115A6" w:rsidRDefault="001115A6">
            <w:pPr>
              <w:rPr>
                <w:rFonts w:ascii="Arial" w:hAnsi="Arial" w:cs="Arial"/>
              </w:rPr>
            </w:pPr>
            <w:r>
              <w:rPr>
                <w:rFonts w:ascii="Arial" w:hAnsi="Arial" w:cs="Arial"/>
              </w:rPr>
              <w:t>Changes this version</w:t>
            </w:r>
          </w:p>
        </w:tc>
        <w:tc>
          <w:tcPr>
            <w:tcW w:w="4508" w:type="dxa"/>
          </w:tcPr>
          <w:p w:rsidR="001115A6" w:rsidRDefault="001115A6">
            <w:pPr>
              <w:rPr>
                <w:rFonts w:ascii="Arial" w:hAnsi="Arial" w:cs="Arial"/>
              </w:rPr>
            </w:pPr>
            <w:r>
              <w:rPr>
                <w:rFonts w:ascii="Arial" w:hAnsi="Arial" w:cs="Arial"/>
              </w:rPr>
              <w:t>NA</w:t>
            </w:r>
          </w:p>
        </w:tc>
      </w:tr>
    </w:tbl>
    <w:p w:rsidR="002563AF" w:rsidRDefault="002563AF">
      <w:pPr>
        <w:rPr>
          <w:rFonts w:ascii="Arial" w:hAnsi="Arial" w:cs="Arial"/>
        </w:rPr>
      </w:pPr>
    </w:p>
    <w:p w:rsidR="002563AF" w:rsidRDefault="002563AF" w:rsidP="002563AF">
      <w:pPr>
        <w:pStyle w:val="Heading2"/>
      </w:pPr>
      <w:r>
        <w:t>Purpose</w:t>
      </w:r>
    </w:p>
    <w:p w:rsidR="002563AF" w:rsidRDefault="002563AF">
      <w:pPr>
        <w:rPr>
          <w:rFonts w:ascii="Arial" w:hAnsi="Arial" w:cs="Arial"/>
        </w:rPr>
      </w:pPr>
      <w:r>
        <w:rPr>
          <w:rFonts w:ascii="Arial" w:hAnsi="Arial" w:cs="Arial"/>
        </w:rPr>
        <w:t>This Work Instructions document is a supporting document to the Editorial Guidelines for the CCDD. It contains more detail and more explanation for the population of the CCDD, based on different types of products and different therapeutic areas.</w:t>
      </w:r>
      <w:r w:rsidR="001115A6">
        <w:rPr>
          <w:rFonts w:ascii="Arial" w:hAnsi="Arial" w:cs="Arial"/>
        </w:rPr>
        <w:t xml:space="preserve">  It should be used to describe patterns of information for various types of products and elaborate on decision processes, particularly for challenging areas where the Team has discussed options and made decisions on which option to follow.  Decisions about individual concepts should not be documented in Work Instructions; these should be described in the work relating to those products (e.g. monthly spreadsheets or customer queries).</w:t>
      </w:r>
    </w:p>
    <w:p w:rsidR="002563AF" w:rsidRDefault="002563AF">
      <w:pPr>
        <w:rPr>
          <w:rFonts w:ascii="Arial" w:hAnsi="Arial" w:cs="Arial"/>
        </w:rPr>
      </w:pPr>
    </w:p>
    <w:p w:rsidR="002563AF" w:rsidRDefault="001115A6">
      <w:pPr>
        <w:rPr>
          <w:rFonts w:ascii="Arial" w:hAnsi="Arial" w:cs="Arial"/>
        </w:rPr>
      </w:pPr>
      <w:r>
        <w:rPr>
          <w:rFonts w:ascii="Arial" w:hAnsi="Arial" w:cs="Arial"/>
        </w:rPr>
        <w:t>The Work Instructions</w:t>
      </w:r>
      <w:r w:rsidR="002563AF">
        <w:rPr>
          <w:rFonts w:ascii="Arial" w:hAnsi="Arial" w:cs="Arial"/>
        </w:rPr>
        <w:t xml:space="preserve"> also contains </w:t>
      </w:r>
      <w:r>
        <w:rPr>
          <w:rFonts w:ascii="Arial" w:hAnsi="Arial" w:cs="Arial"/>
        </w:rPr>
        <w:t>directions</w:t>
      </w:r>
      <w:r w:rsidR="002563AF">
        <w:rPr>
          <w:rFonts w:ascii="Arial" w:hAnsi="Arial" w:cs="Arial"/>
        </w:rPr>
        <w:t xml:space="preserve"> on how to maintain the various supporting data (in addition to the DPD) that goes into the generation of the CCDD on a monthly basis.</w:t>
      </w:r>
    </w:p>
    <w:p w:rsidR="002563AF" w:rsidRDefault="002563AF">
      <w:pPr>
        <w:rPr>
          <w:rFonts w:ascii="Arial" w:hAnsi="Arial" w:cs="Arial"/>
        </w:rPr>
      </w:pPr>
    </w:p>
    <w:p w:rsidR="002563AF" w:rsidRDefault="002563AF" w:rsidP="002563AF">
      <w:pPr>
        <w:pStyle w:val="Heading2"/>
      </w:pPr>
      <w:r>
        <w:t>Audience</w:t>
      </w:r>
    </w:p>
    <w:p w:rsidR="002563AF" w:rsidRDefault="002563AF" w:rsidP="002563AF">
      <w:pPr>
        <w:rPr>
          <w:rFonts w:ascii="Arial" w:hAnsi="Arial" w:cs="Arial"/>
        </w:rPr>
      </w:pPr>
      <w:r>
        <w:rPr>
          <w:rFonts w:ascii="Arial" w:hAnsi="Arial" w:cs="Arial"/>
        </w:rPr>
        <w:t>This document is for use by the CCDD Authoring and Quality Assurance Team: the medicinal product and terminology subject matter experts that manage the TM, NTP and MP concepts and their descriptors in the CCDD.</w:t>
      </w:r>
    </w:p>
    <w:p w:rsidR="002563AF" w:rsidRDefault="002563AF" w:rsidP="002563AF">
      <w:pPr>
        <w:rPr>
          <w:rFonts w:ascii="Arial" w:hAnsi="Arial" w:cs="Arial"/>
        </w:rPr>
      </w:pPr>
    </w:p>
    <w:p w:rsidR="002563AF" w:rsidRDefault="002563AF" w:rsidP="002563AF">
      <w:pPr>
        <w:rPr>
          <w:rFonts w:ascii="Arial" w:hAnsi="Arial" w:cs="Arial"/>
        </w:rPr>
      </w:pPr>
      <w:r>
        <w:rPr>
          <w:rFonts w:ascii="Arial" w:hAnsi="Arial" w:cs="Arial"/>
        </w:rPr>
        <w:t>It may also be used as a reference by the CCDD Technical Team who undertake the concept generation for the CCDD.</w:t>
      </w:r>
    </w:p>
    <w:p w:rsidR="001115A6" w:rsidRDefault="001115A6" w:rsidP="002563AF">
      <w:pPr>
        <w:rPr>
          <w:rFonts w:ascii="Arial" w:hAnsi="Arial" w:cs="Arial"/>
        </w:rPr>
      </w:pPr>
    </w:p>
    <w:p w:rsidR="001115A6" w:rsidRPr="001115A6" w:rsidRDefault="009B3855" w:rsidP="001115A6">
      <w:pPr>
        <w:pStyle w:val="Heading2"/>
      </w:pPr>
      <w:r>
        <w:t>Relationship to Editorial Guideline</w:t>
      </w:r>
      <w:r w:rsidR="001115A6" w:rsidRPr="001115A6">
        <w:t>s</w:t>
      </w:r>
    </w:p>
    <w:p w:rsidR="001115A6" w:rsidRDefault="001115A6" w:rsidP="002563AF">
      <w:pPr>
        <w:rPr>
          <w:rFonts w:ascii="Arial" w:hAnsi="Arial" w:cs="Arial"/>
        </w:rPr>
      </w:pPr>
      <w:r>
        <w:rPr>
          <w:rFonts w:ascii="Arial" w:hAnsi="Arial" w:cs="Arial"/>
        </w:rPr>
        <w:t>Sometimes it can be difficult to decide whether to put information into Editorial Guidelines or into Work Instructions.</w:t>
      </w:r>
      <w:r w:rsidR="009C172B">
        <w:rPr>
          <w:rFonts w:ascii="Arial" w:hAnsi="Arial" w:cs="Arial"/>
        </w:rPr>
        <w:t xml:space="preserve">  The Editorial Guidelines describe the overall model of the CCDD and the general principles for its population.  </w:t>
      </w:r>
      <w:r w:rsidR="002812F1">
        <w:rPr>
          <w:rFonts w:ascii="Arial" w:hAnsi="Arial" w:cs="Arial"/>
        </w:rPr>
        <w:t>Work Instructions give more detail on how to apply those general principles in specific product patterns to promote clarity and consistency.  They also document when less than ideal solutions must be adopted and have notes for future work to improve those resolutions.</w:t>
      </w:r>
    </w:p>
    <w:p w:rsidR="002563AF" w:rsidRDefault="002563AF" w:rsidP="002563AF">
      <w:pPr>
        <w:rPr>
          <w:rFonts w:ascii="Arial" w:hAnsi="Arial" w:cs="Arial"/>
        </w:rPr>
      </w:pPr>
    </w:p>
    <w:p w:rsidR="009B3855" w:rsidRPr="001115A6" w:rsidRDefault="009B3855" w:rsidP="009B3855">
      <w:pPr>
        <w:pStyle w:val="Heading2"/>
      </w:pPr>
      <w:r w:rsidRPr="001115A6">
        <w:t>How to use</w:t>
      </w:r>
      <w:r w:rsidR="002812F1">
        <w:t xml:space="preserve"> and maintain</w:t>
      </w:r>
      <w:r w:rsidRPr="001115A6">
        <w:t xml:space="preserve"> these Work Instructions</w:t>
      </w:r>
    </w:p>
    <w:p w:rsidR="002812F1" w:rsidRDefault="009B3855" w:rsidP="009B3855">
      <w:pPr>
        <w:rPr>
          <w:rFonts w:ascii="Arial" w:hAnsi="Arial" w:cs="Arial"/>
        </w:rPr>
      </w:pPr>
      <w:r>
        <w:rPr>
          <w:rFonts w:ascii="Arial" w:hAnsi="Arial" w:cs="Arial"/>
        </w:rPr>
        <w:t>This is a living document and will grow and develop as the CCDD grows and develops.</w:t>
      </w:r>
      <w:r w:rsidR="002812F1">
        <w:rPr>
          <w:rFonts w:ascii="Arial" w:hAnsi="Arial" w:cs="Arial"/>
        </w:rPr>
        <w:t xml:space="preserve">  All those responsible for the authoring and maintenance of the concepts that make up the CCDD are encouraged to use the Work Instructions regularly and to make additions to the document as new situations arise.  However, there should be regular review of additions and changes by the whole Team, to increase shared knowledge and understanding.</w:t>
      </w:r>
    </w:p>
    <w:p w:rsidR="002812F1" w:rsidRDefault="002812F1" w:rsidP="009B3855">
      <w:pPr>
        <w:rPr>
          <w:rFonts w:ascii="Arial" w:hAnsi="Arial" w:cs="Arial"/>
        </w:rPr>
      </w:pPr>
    </w:p>
    <w:p w:rsidR="002563AF" w:rsidRPr="002812F1" w:rsidRDefault="002812F1" w:rsidP="009B3855">
      <w:pPr>
        <w:rPr>
          <w:rFonts w:ascii="Arial" w:hAnsi="Arial" w:cs="Arial"/>
          <w:color w:val="FF0000"/>
        </w:rPr>
      </w:pPr>
      <w:r w:rsidRPr="002812F1">
        <w:rPr>
          <w:rFonts w:ascii="Arial" w:hAnsi="Arial" w:cs="Arial"/>
          <w:color w:val="FF0000"/>
        </w:rPr>
        <w:t xml:space="preserve">Additions should be made in </w:t>
      </w:r>
      <w:r>
        <w:rPr>
          <w:rFonts w:ascii="Arial" w:hAnsi="Arial" w:cs="Arial"/>
          <w:color w:val="FF0000"/>
        </w:rPr>
        <w:t>red</w:t>
      </w:r>
      <w:r w:rsidRPr="002812F1">
        <w:rPr>
          <w:rFonts w:ascii="Arial" w:hAnsi="Arial" w:cs="Arial"/>
          <w:color w:val="FF0000"/>
        </w:rPr>
        <w:t xml:space="preserve"> text with the author’s initials and date following the entry.  Team review on a monthly or bimonthly basis should discuss and confirm additions, at which point they are changed to the normal text colour and the document up-versioned.   [JMJ 19June2018]</w:t>
      </w:r>
    </w:p>
    <w:p w:rsidR="002812F1" w:rsidRDefault="002812F1" w:rsidP="009B3855">
      <w:pPr>
        <w:rPr>
          <w:rFonts w:ascii="Arial" w:hAnsi="Arial" w:cs="Arial"/>
        </w:rPr>
      </w:pPr>
    </w:p>
    <w:p w:rsidR="002812F1" w:rsidRDefault="002812F1" w:rsidP="009B3855">
      <w:pPr>
        <w:rPr>
          <w:rFonts w:ascii="Arial" w:hAnsi="Arial" w:cs="Arial"/>
        </w:rPr>
      </w:pPr>
      <w:r w:rsidRPr="002812F1">
        <w:rPr>
          <w:rFonts w:ascii="Arial" w:hAnsi="Arial" w:cs="Arial"/>
        </w:rPr>
        <w:t>It is acceptable to add a placeholder for a topic into the Work Instructions</w:t>
      </w:r>
      <w:r>
        <w:rPr>
          <w:rFonts w:ascii="Arial" w:hAnsi="Arial" w:cs="Arial"/>
        </w:rPr>
        <w:t>, with or without brief notes and to return to complete the entry at a later point.</w:t>
      </w:r>
    </w:p>
    <w:p w:rsidR="002563AF" w:rsidRDefault="002563AF" w:rsidP="005D2B5E">
      <w:pPr>
        <w:pStyle w:val="Heading1"/>
      </w:pPr>
      <w:r>
        <w:t>Ingredient Stem Table</w:t>
      </w:r>
    </w:p>
    <w:p w:rsidR="00C005BF" w:rsidRDefault="00C005BF" w:rsidP="00C005BF">
      <w:pPr>
        <w:rPr>
          <w:rFonts w:ascii="Arial" w:hAnsi="Arial" w:cs="Arial"/>
        </w:rPr>
      </w:pPr>
      <w:r>
        <w:rPr>
          <w:rFonts w:ascii="Arial" w:hAnsi="Arial" w:cs="Arial"/>
        </w:rPr>
        <w:t>The Ingredient Stem Table is maintained in GitHub [</w:t>
      </w:r>
      <w:r>
        <w:rPr>
          <w:rFonts w:ascii="Arial" w:hAnsi="Arial" w:cs="Arial"/>
          <w:highlight w:val="yellow"/>
        </w:rPr>
        <w:t>location her</w:t>
      </w:r>
      <w:r>
        <w:rPr>
          <w:rFonts w:ascii="Arial" w:hAnsi="Arial" w:cs="Arial"/>
        </w:rPr>
        <w:t>e].  It is a comma separated file (.csv) but can be opened through the GitHub tooling using Excel.  There are six columns, as shown below:</w:t>
      </w:r>
    </w:p>
    <w:p w:rsidR="00C005BF" w:rsidRDefault="00C005BF" w:rsidP="00C005BF">
      <w:pPr>
        <w:rPr>
          <w:rFonts w:ascii="Arial" w:hAnsi="Arial" w:cs="Arial"/>
        </w:rPr>
      </w:pPr>
    </w:p>
    <w:p w:rsidR="00C005BF" w:rsidRDefault="00C005BF" w:rsidP="00C005BF">
      <w:pPr>
        <w:rPr>
          <w:rFonts w:ascii="Arial" w:hAnsi="Arial" w:cs="Arial"/>
        </w:rPr>
      </w:pPr>
    </w:p>
    <w:tbl>
      <w:tblPr>
        <w:tblStyle w:val="TableGrid"/>
        <w:tblW w:w="10598" w:type="dxa"/>
        <w:tblLook w:val="04A0" w:firstRow="1" w:lastRow="0" w:firstColumn="1" w:lastColumn="0" w:noHBand="0" w:noVBand="1"/>
      </w:tblPr>
      <w:tblGrid>
        <w:gridCol w:w="675"/>
        <w:gridCol w:w="1701"/>
        <w:gridCol w:w="2977"/>
        <w:gridCol w:w="1985"/>
        <w:gridCol w:w="1134"/>
        <w:gridCol w:w="2126"/>
      </w:tblGrid>
      <w:tr w:rsidR="00C005BF" w:rsidTr="00C005BF">
        <w:trPr>
          <w:trHeight w:val="457"/>
        </w:trPr>
        <w:tc>
          <w:tcPr>
            <w:tcW w:w="67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ccdd</w:t>
            </w:r>
            <w:proofErr w:type="spellEnd"/>
          </w:p>
        </w:tc>
        <w:tc>
          <w:tcPr>
            <w:tcW w:w="1701"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top250name</w:t>
            </w:r>
          </w:p>
        </w:tc>
        <w:tc>
          <w:tcPr>
            <w:tcW w:w="297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dpd_ingredient</w:t>
            </w:r>
            <w:proofErr w:type="spellEnd"/>
          </w:p>
        </w:tc>
        <w:tc>
          <w:tcPr>
            <w:tcW w:w="1985"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ing_stem</w:t>
            </w:r>
            <w:proofErr w:type="spellEnd"/>
          </w:p>
        </w:tc>
        <w:tc>
          <w:tcPr>
            <w:tcW w:w="1134"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r>
              <w:rPr>
                <w:rFonts w:ascii="Calibri" w:eastAsia="Times New Roman" w:hAnsi="Calibri"/>
                <w:b/>
                <w:color w:val="000000"/>
                <w:lang w:val="en-CA" w:eastAsia="en-CA"/>
              </w:rPr>
              <w:t>hydrate</w:t>
            </w:r>
          </w:p>
        </w:tc>
        <w:tc>
          <w:tcPr>
            <w:tcW w:w="2126"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C005BF" w:rsidRDefault="00C005BF">
            <w:pPr>
              <w:jc w:val="center"/>
              <w:rPr>
                <w:rFonts w:ascii="Calibri" w:eastAsia="Times New Roman" w:hAnsi="Calibri"/>
                <w:b/>
                <w:color w:val="000000"/>
                <w:lang w:val="en-CA" w:eastAsia="en-CA"/>
              </w:rPr>
            </w:pPr>
            <w:proofErr w:type="spellStart"/>
            <w:r>
              <w:rPr>
                <w:rFonts w:ascii="Calibri" w:eastAsia="Times New Roman" w:hAnsi="Calibri"/>
                <w:b/>
                <w:color w:val="000000"/>
                <w:lang w:val="en-CA" w:eastAsia="en-CA"/>
              </w:rPr>
              <w:t>ntp_ing</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abacavir (abacavir sulfate)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abatacept</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abciximab</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abiraterone acetate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abobotulinumtoxina</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acamprosate calcium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acarbose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acebutolol (acebutolol hydrochloride)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ACENOCOUMAROL</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proofErr w:type="spellStart"/>
            <w:r>
              <w:rPr>
                <w:rFonts w:ascii="Calibri" w:eastAsia="Times New Roman" w:hAnsi="Calibri"/>
                <w:color w:val="000000"/>
                <w:sz w:val="16"/>
                <w:szCs w:val="16"/>
                <w:lang w:val="en-CA" w:eastAsia="en-CA"/>
              </w:rPr>
              <w:t>acenocoumarol</w:t>
            </w:r>
            <w:proofErr w:type="spellEnd"/>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acetaminophen</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acetazolamide (acetazolamide sodium)</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acetylcholine chloride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acetylcysteine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 </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acetylsalicylic acid</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aclidinium bromide</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r>
      <w:tr w:rsidR="00C005BF" w:rsidTr="00C005BF">
        <w:tc>
          <w:tcPr>
            <w:tcW w:w="67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Y</w:t>
            </w:r>
          </w:p>
        </w:tc>
        <w:tc>
          <w:tcPr>
            <w:tcW w:w="1701"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2977"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c>
          <w:tcPr>
            <w:tcW w:w="1985"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w:t>
            </w:r>
          </w:p>
        </w:tc>
        <w:tc>
          <w:tcPr>
            <w:tcW w:w="1134" w:type="dxa"/>
            <w:tcBorders>
              <w:top w:val="single" w:sz="4" w:space="0" w:color="auto"/>
              <w:left w:val="single" w:sz="4" w:space="0" w:color="auto"/>
              <w:bottom w:val="single" w:sz="4" w:space="0" w:color="auto"/>
              <w:right w:val="single" w:sz="4" w:space="0" w:color="auto"/>
            </w:tcBorders>
            <w:vAlign w:val="bottom"/>
            <w:hideMark/>
          </w:tcPr>
          <w:p w:rsidR="00C005BF" w:rsidRDefault="00C005BF">
            <w:pPr>
              <w:jc w:val="cente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FALSE</w:t>
            </w:r>
          </w:p>
        </w:tc>
        <w:tc>
          <w:tcPr>
            <w:tcW w:w="2126" w:type="dxa"/>
            <w:tcBorders>
              <w:top w:val="single" w:sz="4" w:space="0" w:color="auto"/>
              <w:left w:val="single" w:sz="4" w:space="0" w:color="auto"/>
              <w:bottom w:val="single" w:sz="4" w:space="0" w:color="auto"/>
              <w:right w:val="single" w:sz="4" w:space="0" w:color="auto"/>
            </w:tcBorders>
            <w:vAlign w:val="bottom"/>
            <w:hideMark/>
          </w:tcPr>
          <w:p w:rsidR="00C005BF" w:rsidRDefault="00C005BF">
            <w:pPr>
              <w:rPr>
                <w:rFonts w:ascii="Calibri" w:eastAsia="Times New Roman" w:hAnsi="Calibri"/>
                <w:color w:val="000000"/>
                <w:sz w:val="16"/>
                <w:szCs w:val="16"/>
                <w:lang w:val="en-CA" w:eastAsia="en-CA"/>
              </w:rPr>
            </w:pPr>
            <w:r>
              <w:rPr>
                <w:rFonts w:ascii="Calibri" w:eastAsia="Times New Roman" w:hAnsi="Calibri"/>
                <w:color w:val="000000"/>
                <w:sz w:val="16"/>
                <w:szCs w:val="16"/>
                <w:lang w:val="en-CA" w:eastAsia="en-CA"/>
              </w:rPr>
              <w:t>acyclovir (acyclovir sodium)</w:t>
            </w:r>
          </w:p>
        </w:tc>
      </w:tr>
    </w:tbl>
    <w:p w:rsidR="00C005BF" w:rsidRDefault="00C005BF" w:rsidP="00C005BF">
      <w:pPr>
        <w:rPr>
          <w:rFonts w:ascii="Arial" w:hAnsi="Arial" w:cs="Arial"/>
        </w:rPr>
      </w:pPr>
    </w:p>
    <w:p w:rsidR="00C005BF" w:rsidRPr="00E2795F" w:rsidRDefault="00C005BF" w:rsidP="00E2795F">
      <w:pPr>
        <w:rPr>
          <w:rFonts w:ascii="Arial" w:hAnsi="Arial" w:cs="Arial"/>
        </w:rPr>
      </w:pPr>
      <w:r w:rsidRPr="00E2795F">
        <w:rPr>
          <w:rFonts w:ascii="Arial" w:hAnsi="Arial" w:cs="Arial"/>
          <w:b/>
        </w:rPr>
        <w:t xml:space="preserve">CCDD </w:t>
      </w:r>
      <w:r w:rsidRPr="00E2795F">
        <w:rPr>
          <w:rFonts w:ascii="Arial" w:hAnsi="Arial" w:cs="Arial"/>
        </w:rPr>
        <w:t xml:space="preserve">is a flag that is used to identify which TMs will be included in the generation of QA Release files.  </w:t>
      </w:r>
    </w:p>
    <w:p w:rsidR="00C005BF" w:rsidRDefault="00C005BF" w:rsidP="00C005BF"/>
    <w:p w:rsidR="00C005BF" w:rsidRDefault="00C005BF" w:rsidP="00C005BF">
      <w:pPr>
        <w:rPr>
          <w:rFonts w:ascii="Arial" w:hAnsi="Arial" w:cs="Arial"/>
        </w:rPr>
      </w:pPr>
      <w:r w:rsidRPr="00E2795F">
        <w:rPr>
          <w:rFonts w:ascii="Arial" w:hAnsi="Arial" w:cs="Arial"/>
          <w:b/>
        </w:rPr>
        <w:t>top250name</w:t>
      </w:r>
      <w:r w:rsidRPr="00E2795F">
        <w:rPr>
          <w:rFonts w:ascii="Arial" w:hAnsi="Arial" w:cs="Arial"/>
        </w:rPr>
        <w:t xml:space="preserve"> is the name of the ingredient from the IMS top 250 ingredients that was used for the initial releases of the CCDD.  This is not used in the generation of CCDD files</w:t>
      </w:r>
    </w:p>
    <w:p w:rsidR="00E2795F" w:rsidRPr="00E2795F" w:rsidRDefault="00E2795F" w:rsidP="00C005BF">
      <w:pPr>
        <w:rPr>
          <w:rFonts w:ascii="Arial" w:hAnsi="Arial" w:cs="Arial"/>
        </w:rPr>
      </w:pPr>
    </w:p>
    <w:p w:rsidR="00C005BF" w:rsidRPr="00E2795F" w:rsidRDefault="00C005BF" w:rsidP="00E2795F">
      <w:pPr>
        <w:rPr>
          <w:rFonts w:ascii="Arial" w:hAnsi="Arial" w:cs="Arial"/>
        </w:rPr>
      </w:pPr>
      <w:proofErr w:type="spellStart"/>
      <w:r w:rsidRPr="00E2795F">
        <w:rPr>
          <w:rFonts w:ascii="Arial" w:hAnsi="Arial" w:cs="Arial"/>
          <w:b/>
        </w:rPr>
        <w:t>dpd_ingredient</w:t>
      </w:r>
      <w:proofErr w:type="spellEnd"/>
      <w:r w:rsidRPr="00E2795F">
        <w:rPr>
          <w:rFonts w:ascii="Arial" w:hAnsi="Arial" w:cs="Arial"/>
        </w:rPr>
        <w:t xml:space="preserve"> is the name of the ingredient as found in the DPD.  When generating the CCDD files, they do a string match to extract ingredients from the DPD so it is important that the name appear exactly as it is captured in the DPD with respect to case sensitivity.  </w:t>
      </w:r>
    </w:p>
    <w:p w:rsidR="00C005BF" w:rsidRDefault="00C005BF" w:rsidP="00C005BF"/>
    <w:p w:rsidR="00C005BF" w:rsidRDefault="00C005BF" w:rsidP="00C005BF">
      <w:pPr>
        <w:rPr>
          <w:rFonts w:ascii="Arial" w:hAnsi="Arial" w:cs="Arial"/>
        </w:rPr>
      </w:pPr>
      <w:proofErr w:type="spellStart"/>
      <w:r>
        <w:rPr>
          <w:rFonts w:ascii="Arial" w:hAnsi="Arial" w:cs="Arial"/>
          <w:b/>
        </w:rPr>
        <w:t>ing</w:t>
      </w:r>
      <w:proofErr w:type="spellEnd"/>
      <w:r>
        <w:rPr>
          <w:rFonts w:ascii="Arial" w:hAnsi="Arial" w:cs="Arial"/>
          <w:b/>
        </w:rPr>
        <w:t xml:space="preserve"> stem</w:t>
      </w:r>
      <w:r>
        <w:rPr>
          <w:rFonts w:ascii="Arial" w:hAnsi="Arial" w:cs="Arial"/>
        </w:rPr>
        <w:t xml:space="preserve"> is the name of the TM as it will appear in the CCDD files.  It excludes the salts or other modifiers of the ingredient.  </w:t>
      </w:r>
    </w:p>
    <w:p w:rsidR="00C005BF" w:rsidRDefault="00C005BF" w:rsidP="00C005BF">
      <w:pPr>
        <w:rPr>
          <w:rFonts w:ascii="Arial" w:hAnsi="Arial" w:cs="Arial"/>
        </w:rPr>
      </w:pPr>
    </w:p>
    <w:p w:rsidR="00C005BF" w:rsidRDefault="00C005BF" w:rsidP="00C005BF">
      <w:pPr>
        <w:rPr>
          <w:rFonts w:ascii="Arial" w:hAnsi="Arial" w:cs="Arial"/>
        </w:rPr>
      </w:pPr>
      <w:r>
        <w:rPr>
          <w:rFonts w:ascii="Arial" w:hAnsi="Arial" w:cs="Arial"/>
          <w:b/>
        </w:rPr>
        <w:t>hydrate</w:t>
      </w:r>
      <w:r>
        <w:rPr>
          <w:rFonts w:ascii="Arial" w:hAnsi="Arial" w:cs="Arial"/>
        </w:rPr>
        <w:t xml:space="preserve"> is the field that that is used by the generation team to exclude waters of hydration from the </w:t>
      </w:r>
      <w:proofErr w:type="spellStart"/>
      <w:r>
        <w:rPr>
          <w:rFonts w:ascii="Arial" w:hAnsi="Arial" w:cs="Arial"/>
        </w:rPr>
        <w:t>ntp</w:t>
      </w:r>
      <w:proofErr w:type="spellEnd"/>
      <w:r>
        <w:rPr>
          <w:rFonts w:ascii="Arial" w:hAnsi="Arial" w:cs="Arial"/>
        </w:rPr>
        <w:t xml:space="preserve"> formal name.   There are two possible values:</w:t>
      </w:r>
    </w:p>
    <w:p w:rsidR="00C005BF" w:rsidRDefault="00C005BF" w:rsidP="00C005BF">
      <w:pPr>
        <w:ind w:left="720"/>
        <w:rPr>
          <w:rFonts w:ascii="Arial" w:hAnsi="Arial" w:cs="Arial"/>
        </w:rPr>
      </w:pPr>
      <w:r>
        <w:rPr>
          <w:rFonts w:ascii="Arial" w:hAnsi="Arial" w:cs="Arial"/>
        </w:rPr>
        <w:t xml:space="preserve">TRUE – the DPD name includes waters of hydration and should be excluded from the NTP formal name </w:t>
      </w:r>
    </w:p>
    <w:p w:rsidR="00C005BF" w:rsidRDefault="00C005BF" w:rsidP="00C005BF">
      <w:pPr>
        <w:rPr>
          <w:rFonts w:ascii="Arial" w:hAnsi="Arial" w:cs="Arial"/>
        </w:rPr>
      </w:pPr>
      <w:r>
        <w:rPr>
          <w:rFonts w:ascii="Arial" w:hAnsi="Arial" w:cs="Arial"/>
        </w:rPr>
        <w:tab/>
        <w:t xml:space="preserve">FALSE – the DPD name does not include waters of hydration </w:t>
      </w:r>
    </w:p>
    <w:p w:rsidR="00C005BF" w:rsidRDefault="00C005BF" w:rsidP="00C005BF">
      <w:pPr>
        <w:rPr>
          <w:rFonts w:ascii="Arial" w:hAnsi="Arial" w:cs="Arial"/>
        </w:rPr>
      </w:pPr>
      <w:r>
        <w:rPr>
          <w:rFonts w:ascii="Arial" w:hAnsi="Arial" w:cs="Arial"/>
        </w:rPr>
        <w:t>The waters of hydration will be include in the MP formal name.</w:t>
      </w:r>
    </w:p>
    <w:p w:rsidR="00C005BF" w:rsidRDefault="00C005BF" w:rsidP="00C005BF">
      <w:pPr>
        <w:rPr>
          <w:rFonts w:ascii="Arial" w:hAnsi="Arial" w:cs="Arial"/>
        </w:rPr>
      </w:pPr>
    </w:p>
    <w:p w:rsidR="00C005BF" w:rsidRDefault="00C005BF" w:rsidP="00C005BF">
      <w:pPr>
        <w:rPr>
          <w:rFonts w:ascii="Arial" w:hAnsi="Arial" w:cs="Arial"/>
        </w:rPr>
      </w:pPr>
      <w:proofErr w:type="spellStart"/>
      <w:r>
        <w:rPr>
          <w:rFonts w:ascii="Arial" w:hAnsi="Arial" w:cs="Arial"/>
        </w:rPr>
        <w:t>ntp_ing</w:t>
      </w:r>
      <w:proofErr w:type="spellEnd"/>
      <w:r>
        <w:rPr>
          <w:rFonts w:ascii="Arial" w:hAnsi="Arial" w:cs="Arial"/>
        </w:rPr>
        <w:t xml:space="preserve"> – the name of the ingredient as it will appear in the NTP formal name.  The name should include the salts and modifiers but not the waters of hydration.  </w:t>
      </w:r>
    </w:p>
    <w:p w:rsidR="00C005BF" w:rsidRDefault="00C005BF" w:rsidP="00C005BF"/>
    <w:p w:rsidR="002519F1" w:rsidRPr="0096767B" w:rsidRDefault="002519F1" w:rsidP="002519F1">
      <w:pPr>
        <w:pStyle w:val="Heading2"/>
        <w:rPr>
          <w:color w:val="FF0000"/>
        </w:rPr>
      </w:pPr>
      <w:r w:rsidRPr="0096767B">
        <w:rPr>
          <w:color w:val="FF0000"/>
        </w:rPr>
        <w:t>Further Notes on Solvates and Hydrates in the NTP</w:t>
      </w:r>
    </w:p>
    <w:p w:rsidR="000A4110" w:rsidRPr="0096767B" w:rsidRDefault="002519F1" w:rsidP="002519F1">
      <w:pPr>
        <w:rPr>
          <w:rFonts w:ascii="Arial" w:hAnsi="Arial" w:cs="Arial"/>
          <w:color w:val="FF0000"/>
          <w:sz w:val="21"/>
          <w:szCs w:val="21"/>
          <w:shd w:val="clear" w:color="auto" w:fill="FFFFFF"/>
        </w:rPr>
      </w:pPr>
      <w:r w:rsidRPr="0096767B">
        <w:rPr>
          <w:rFonts w:ascii="Arial" w:hAnsi="Arial" w:cs="Arial"/>
          <w:color w:val="FF0000"/>
        </w:rPr>
        <w:t>The Editorial Guidelines state that “w</w:t>
      </w:r>
      <w:r w:rsidRPr="0096767B">
        <w:rPr>
          <w:rFonts w:ascii="Arial" w:hAnsi="Arial" w:cs="Arial"/>
          <w:color w:val="FF0000"/>
          <w:sz w:val="21"/>
          <w:szCs w:val="21"/>
          <w:shd w:val="clear" w:color="auto" w:fill="FFFFFF"/>
        </w:rPr>
        <w:t>hen generating the NTP, the hydration/solvation information would be disregarded in the precise ingredient substance.  This provides a smaller, more clinically acceptable set of NTPs for prescribing but continues to maintain the granular detail of actual manufactured products in the MP”.</w:t>
      </w:r>
    </w:p>
    <w:p w:rsidR="002519F1" w:rsidRPr="0096767B" w:rsidRDefault="002519F1" w:rsidP="002519F1">
      <w:pPr>
        <w:rPr>
          <w:rFonts w:ascii="Arial" w:hAnsi="Arial" w:cs="Arial"/>
          <w:color w:val="FF0000"/>
          <w:sz w:val="21"/>
          <w:szCs w:val="21"/>
          <w:shd w:val="clear" w:color="auto" w:fill="FFFFFF"/>
        </w:rPr>
      </w:pPr>
    </w:p>
    <w:p w:rsidR="002519F1" w:rsidRPr="0096767B" w:rsidRDefault="002519F1" w:rsidP="002519F1">
      <w:pPr>
        <w:rPr>
          <w:rFonts w:ascii="Arial" w:hAnsi="Arial" w:cs="Arial"/>
          <w:color w:val="FF0000"/>
        </w:rPr>
      </w:pPr>
      <w:r w:rsidRPr="0096767B">
        <w:rPr>
          <w:rFonts w:ascii="Arial" w:hAnsi="Arial" w:cs="Arial"/>
          <w:color w:val="FF0000"/>
        </w:rPr>
        <w:t xml:space="preserve">The </w:t>
      </w:r>
      <w:proofErr w:type="spellStart"/>
      <w:r w:rsidRPr="0096767B">
        <w:rPr>
          <w:rFonts w:ascii="Arial" w:hAnsi="Arial" w:cs="Arial"/>
          <w:color w:val="FF0000"/>
        </w:rPr>
        <w:t>ntp_ing</w:t>
      </w:r>
      <w:proofErr w:type="spellEnd"/>
      <w:r w:rsidRPr="0096767B">
        <w:rPr>
          <w:rFonts w:ascii="Arial" w:hAnsi="Arial" w:cs="Arial"/>
          <w:color w:val="FF0000"/>
        </w:rPr>
        <w:t xml:space="preserve"> field in the Ingredient Stem table described above will have the substance name for the NTP which should not have </w:t>
      </w:r>
      <w:r w:rsidRPr="0096767B">
        <w:rPr>
          <w:rFonts w:ascii="Arial" w:hAnsi="Arial" w:cs="Arial"/>
          <w:i/>
          <w:color w:val="FF0000"/>
        </w:rPr>
        <w:t>any</w:t>
      </w:r>
      <w:r w:rsidRPr="0096767B">
        <w:rPr>
          <w:rFonts w:ascii="Arial" w:hAnsi="Arial" w:cs="Arial"/>
          <w:color w:val="FF0000"/>
        </w:rPr>
        <w:t xml:space="preserve"> solvation/hydration information.  Some substances have both a solvate and a hydrate; both should be removed for the NTP precise ingredient substance (which usually means that the NTP precise ingredient substance is equivalent to the basis of strength substance.</w:t>
      </w:r>
    </w:p>
    <w:p w:rsidR="002519F1" w:rsidRPr="0096767B" w:rsidRDefault="002519F1" w:rsidP="002519F1">
      <w:pPr>
        <w:rPr>
          <w:rFonts w:ascii="Arial" w:hAnsi="Arial" w:cs="Arial"/>
          <w:b/>
          <w:color w:val="FF0000"/>
        </w:rPr>
      </w:pPr>
      <w:r w:rsidRPr="0096767B">
        <w:rPr>
          <w:rFonts w:ascii="Arial" w:hAnsi="Arial" w:cs="Arial"/>
          <w:b/>
          <w:color w:val="FF0000"/>
        </w:rPr>
        <w:t>For example:</w:t>
      </w:r>
    </w:p>
    <w:p w:rsidR="002519F1" w:rsidRPr="0096767B" w:rsidRDefault="002519F1" w:rsidP="002519F1">
      <w:pPr>
        <w:rPr>
          <w:rFonts w:ascii="Arial" w:hAnsi="Arial" w:cs="Arial"/>
          <w:color w:val="FF0000"/>
        </w:rPr>
      </w:pPr>
      <w:r w:rsidRPr="0096767B">
        <w:rPr>
          <w:rFonts w:ascii="Arial" w:hAnsi="Arial" w:cs="Arial"/>
          <w:color w:val="FF0000"/>
        </w:rPr>
        <w:t xml:space="preserve">DIN 02278499 DOM-AZITHROMYCIN (azithromycin (azithromycin monohydrate </w:t>
      </w:r>
      <w:proofErr w:type="spellStart"/>
      <w:r w:rsidRPr="0096767B">
        <w:rPr>
          <w:rFonts w:ascii="Arial" w:hAnsi="Arial" w:cs="Arial"/>
          <w:color w:val="FF0000"/>
        </w:rPr>
        <w:t>hemiethanolate</w:t>
      </w:r>
      <w:proofErr w:type="spellEnd"/>
      <w:r w:rsidRPr="0096767B">
        <w:rPr>
          <w:rFonts w:ascii="Arial" w:hAnsi="Arial" w:cs="Arial"/>
          <w:color w:val="FF0000"/>
        </w:rPr>
        <w:t>) 250 mg oral tablet) DOMINION PHARMACAL</w:t>
      </w:r>
    </w:p>
    <w:p w:rsidR="0096767B" w:rsidRPr="0096767B" w:rsidRDefault="002519F1" w:rsidP="002519F1">
      <w:pPr>
        <w:rPr>
          <w:rFonts w:ascii="Arial" w:hAnsi="Arial" w:cs="Arial"/>
          <w:color w:val="FF0000"/>
        </w:rPr>
      </w:pPr>
      <w:r w:rsidRPr="0096767B">
        <w:rPr>
          <w:rFonts w:ascii="Arial" w:hAnsi="Arial" w:cs="Arial"/>
          <w:color w:val="FF0000"/>
        </w:rPr>
        <w:lastRenderedPageBreak/>
        <w:t xml:space="preserve">The precise ingredient substance is both a monohydrate and a </w:t>
      </w:r>
      <w:proofErr w:type="spellStart"/>
      <w:r w:rsidRPr="0096767B">
        <w:rPr>
          <w:rFonts w:ascii="Arial" w:hAnsi="Arial" w:cs="Arial"/>
          <w:color w:val="FF0000"/>
        </w:rPr>
        <w:t>hemiethanolate</w:t>
      </w:r>
      <w:proofErr w:type="spellEnd"/>
      <w:r w:rsidRPr="0096767B">
        <w:rPr>
          <w:rFonts w:ascii="Arial" w:hAnsi="Arial" w:cs="Arial"/>
          <w:color w:val="FF0000"/>
        </w:rPr>
        <w:t xml:space="preserve"> </w:t>
      </w:r>
      <w:r w:rsidR="0096767B" w:rsidRPr="0096767B">
        <w:rPr>
          <w:rFonts w:ascii="Arial" w:hAnsi="Arial" w:cs="Arial"/>
          <w:color w:val="FF0000"/>
        </w:rPr>
        <w:t xml:space="preserve">– for every two azithromycin moieties there are two water molecules and one ethanol molecule acting as solvates.  However, the NTP will disregard both of these as they have no clinical significance, meaning that the </w:t>
      </w:r>
      <w:proofErr w:type="spellStart"/>
      <w:r w:rsidR="0096767B" w:rsidRPr="0096767B">
        <w:rPr>
          <w:rFonts w:ascii="Arial" w:hAnsi="Arial" w:cs="Arial"/>
          <w:color w:val="FF0000"/>
        </w:rPr>
        <w:t>ntp_ing</w:t>
      </w:r>
      <w:proofErr w:type="spellEnd"/>
      <w:r w:rsidR="0096767B" w:rsidRPr="0096767B">
        <w:rPr>
          <w:rFonts w:ascii="Arial" w:hAnsi="Arial" w:cs="Arial"/>
          <w:color w:val="FF0000"/>
        </w:rPr>
        <w:t xml:space="preserve"> should be (just) “azithromycin” as shown below:</w:t>
      </w:r>
    </w:p>
    <w:p w:rsidR="0096767B" w:rsidRPr="0096767B" w:rsidRDefault="0096767B" w:rsidP="002519F1">
      <w:pPr>
        <w:rPr>
          <w:rFonts w:ascii="Arial" w:hAnsi="Arial" w:cs="Arial"/>
          <w:color w:val="FF0000"/>
        </w:rPr>
      </w:pPr>
    </w:p>
    <w:p w:rsidR="0096767B" w:rsidRPr="0096767B" w:rsidRDefault="0096767B" w:rsidP="002519F1">
      <w:pPr>
        <w:rPr>
          <w:rFonts w:ascii="Arial" w:hAnsi="Arial" w:cs="Arial"/>
          <w:color w:val="FF0000"/>
        </w:rPr>
      </w:pPr>
      <w:r w:rsidRPr="0096767B">
        <w:rPr>
          <w:noProof/>
          <w:color w:val="FF0000"/>
          <w:lang w:eastAsia="en-GB"/>
        </w:rPr>
        <w:drawing>
          <wp:inline distT="0" distB="0" distL="0" distR="0">
            <wp:extent cx="5731510" cy="429047"/>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047"/>
                    </a:xfrm>
                    <a:prstGeom prst="rect">
                      <a:avLst/>
                    </a:prstGeom>
                    <a:noFill/>
                    <a:ln>
                      <a:noFill/>
                    </a:ln>
                  </pic:spPr>
                </pic:pic>
              </a:graphicData>
            </a:graphic>
          </wp:inline>
        </w:drawing>
      </w:r>
    </w:p>
    <w:p w:rsidR="0096767B" w:rsidRPr="0096767B" w:rsidRDefault="0096767B" w:rsidP="002519F1">
      <w:pPr>
        <w:rPr>
          <w:rFonts w:ascii="Arial" w:hAnsi="Arial" w:cs="Arial"/>
          <w:color w:val="FF0000"/>
        </w:rPr>
      </w:pPr>
    </w:p>
    <w:p w:rsidR="002519F1" w:rsidRPr="0096767B" w:rsidRDefault="0096767B" w:rsidP="002519F1">
      <w:pPr>
        <w:rPr>
          <w:rFonts w:ascii="Arial" w:hAnsi="Arial" w:cs="Arial"/>
          <w:color w:val="FF0000"/>
        </w:rPr>
      </w:pPr>
      <w:r w:rsidRPr="0096767B">
        <w:rPr>
          <w:rFonts w:ascii="Arial" w:hAnsi="Arial" w:cs="Arial"/>
          <w:color w:val="FF0000"/>
        </w:rPr>
        <w:t>This will give an NTP of “azithromycin 250 mg oral tablet” to be associated with the DOM-AZITHROMYCIN product.  [JMJ 20180626]</w:t>
      </w:r>
    </w:p>
    <w:p w:rsidR="002519F1" w:rsidRPr="002519F1" w:rsidRDefault="002519F1" w:rsidP="002519F1">
      <w:pPr>
        <w:rPr>
          <w:rFonts w:ascii="Arial" w:hAnsi="Arial" w:cs="Arial"/>
        </w:rPr>
      </w:pPr>
    </w:p>
    <w:p w:rsidR="000A4110" w:rsidRDefault="000A4110" w:rsidP="00621C5F">
      <w:pPr>
        <w:pStyle w:val="Heading1"/>
      </w:pPr>
      <w:r>
        <w:t>NTP Strength Patterns</w:t>
      </w:r>
    </w:p>
    <w:p w:rsidR="000A4110" w:rsidRDefault="000A4110" w:rsidP="00621C5F">
      <w:pPr>
        <w:pStyle w:val="Heading2"/>
      </w:pPr>
      <w:r>
        <w:t>Pattern 1</w:t>
      </w:r>
      <w:r w:rsidR="00CE617C">
        <w:t>: Presentation Strength is the clinically significant strength</w:t>
      </w:r>
      <w:r w:rsidR="00621C5F">
        <w:t>;</w:t>
      </w:r>
    </w:p>
    <w:p w:rsidR="00621C5F" w:rsidRPr="00621C5F" w:rsidRDefault="000A4110" w:rsidP="00621C5F">
      <w:pPr>
        <w:pStyle w:val="Heading3"/>
      </w:pPr>
      <w:r w:rsidRPr="00621C5F">
        <w:t xml:space="preserve">Variation A: </w:t>
      </w:r>
    </w:p>
    <w:p w:rsidR="000A4110" w:rsidRDefault="000A4110" w:rsidP="002563AF">
      <w:pPr>
        <w:rPr>
          <w:rFonts w:ascii="Arial" w:hAnsi="Arial" w:cs="Arial"/>
        </w:rPr>
      </w:pPr>
      <w:r w:rsidRPr="000A4110">
        <w:rPr>
          <w:rFonts w:ascii="Arial" w:hAnsi="Arial" w:cs="Arial"/>
        </w:rPr>
        <w:t>The unit of presentation is bounded by the basic solid dose form (and draws its name from it)</w:t>
      </w:r>
      <w:r w:rsidR="00621C5F">
        <w:rPr>
          <w:rFonts w:ascii="Arial" w:hAnsi="Arial" w:cs="Arial"/>
        </w:rPr>
        <w:t>.  A single (1) unit of presentation is the denominator for the strength of the product, but is not stated explicitly in the strength expression (as it would be repeating the basic dose form part of the dose form concept).</w:t>
      </w:r>
    </w:p>
    <w:p w:rsidR="00F738B1" w:rsidRDefault="00F738B1" w:rsidP="002563AF">
      <w:pPr>
        <w:rPr>
          <w:rFonts w:ascii="Arial" w:hAnsi="Arial" w:cs="Arial"/>
        </w:rPr>
      </w:pPr>
      <w:r w:rsidRPr="00F738B1">
        <w:rPr>
          <w:rFonts w:ascii="Arial" w:hAnsi="Arial" w:cs="Arial"/>
          <w:b/>
        </w:rPr>
        <w:t>Used for:</w:t>
      </w:r>
      <w:r>
        <w:rPr>
          <w:rFonts w:ascii="Arial" w:hAnsi="Arial" w:cs="Arial"/>
        </w:rPr>
        <w:t xml:space="preserve"> </w:t>
      </w:r>
      <w:r w:rsidRPr="00F738B1">
        <w:rPr>
          <w:rFonts w:ascii="Arial" w:hAnsi="Arial" w:cs="Arial"/>
        </w:rPr>
        <w:t>tablets, capsules, pessaries, suppositories</w:t>
      </w:r>
      <w:r>
        <w:rPr>
          <w:rFonts w:ascii="Arial" w:hAnsi="Arial" w:cs="Arial"/>
        </w:rPr>
        <w:t>…</w:t>
      </w:r>
    </w:p>
    <w:p w:rsidR="00F738B1" w:rsidRDefault="00F738B1"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2563AF">
            <w:pPr>
              <w:rPr>
                <w:rFonts w:ascii="Arial" w:hAnsi="Arial" w:cs="Arial"/>
                <w:b/>
              </w:rPr>
            </w:pPr>
            <w:r w:rsidRPr="00F738B1">
              <w:rPr>
                <w:rFonts w:ascii="Arial" w:hAnsi="Arial" w:cs="Arial"/>
                <w:b/>
              </w:rPr>
              <w:t>Example</w:t>
            </w:r>
          </w:p>
        </w:tc>
        <w:tc>
          <w:tcPr>
            <w:tcW w:w="6011" w:type="dxa"/>
            <w:gridSpan w:val="2"/>
          </w:tcPr>
          <w:p w:rsidR="00F738B1" w:rsidRDefault="00F738B1" w:rsidP="00F738B1">
            <w:pPr>
              <w:rPr>
                <w:rFonts w:ascii="Arial" w:hAnsi="Arial" w:cs="Arial"/>
              </w:rPr>
            </w:pPr>
            <w:r>
              <w:rPr>
                <w:rFonts w:ascii="Arial" w:hAnsi="Arial" w:cs="Arial"/>
                <w:b/>
                <w:bCs/>
              </w:rPr>
              <w:t xml:space="preserve">Bendroflumethiazide 5mg </w:t>
            </w:r>
            <w:r w:rsidRPr="00F738B1">
              <w:rPr>
                <w:rFonts w:ascii="Arial" w:hAnsi="Arial" w:cs="Arial"/>
                <w:b/>
                <w:bCs/>
              </w:rPr>
              <w:t>oral tablet</w:t>
            </w:r>
          </w:p>
        </w:tc>
      </w:tr>
      <w:tr w:rsidR="00F738B1" w:rsidTr="00F738B1">
        <w:tc>
          <w:tcPr>
            <w:tcW w:w="3005" w:type="dxa"/>
          </w:tcPr>
          <w:p w:rsidR="00F738B1" w:rsidRPr="00F738B1" w:rsidRDefault="00F738B1" w:rsidP="00F738B1">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basic solid dose form</w:t>
            </w:r>
          </w:p>
        </w:tc>
        <w:tc>
          <w:tcPr>
            <w:tcW w:w="3006" w:type="dxa"/>
          </w:tcPr>
          <w:p w:rsidR="00F738B1" w:rsidRDefault="00F738B1" w:rsidP="00F738B1">
            <w:pPr>
              <w:rPr>
                <w:rFonts w:ascii="Arial" w:hAnsi="Arial" w:cs="Arial"/>
              </w:rPr>
            </w:pPr>
            <w:r>
              <w:rPr>
                <w:rFonts w:ascii="Arial" w:hAnsi="Arial" w:cs="Arial"/>
              </w:rPr>
              <w:t>e.g.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(logical)</w:t>
            </w:r>
          </w:p>
        </w:tc>
        <w:tc>
          <w:tcPr>
            <w:tcW w:w="3005" w:type="dxa"/>
          </w:tcPr>
          <w:p w:rsidR="00F738B1" w:rsidRDefault="00F738B1" w:rsidP="00F738B1">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sidRPr="00F738B1">
              <w:rPr>
                <w:rFonts w:ascii="Arial" w:hAnsi="Arial" w:cs="Arial"/>
              </w:rPr>
              <w:t>5 mg per tablet</w:t>
            </w:r>
          </w:p>
        </w:tc>
      </w:tr>
      <w:tr w:rsidR="00F738B1" w:rsidTr="00F738B1">
        <w:tc>
          <w:tcPr>
            <w:tcW w:w="3005" w:type="dxa"/>
          </w:tcPr>
          <w:p w:rsidR="00F738B1" w:rsidRPr="00F738B1" w:rsidRDefault="00F738B1" w:rsidP="00F738B1">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only;</w:t>
            </w:r>
            <w:r w:rsidRPr="00F738B1">
              <w:rPr>
                <w:rFonts w:ascii="Arial" w:hAnsi="Arial" w:cs="Arial"/>
              </w:rPr>
              <w:br/>
              <w:t>the “per” is implicit</w:t>
            </w:r>
          </w:p>
        </w:tc>
        <w:tc>
          <w:tcPr>
            <w:tcW w:w="3006" w:type="dxa"/>
          </w:tcPr>
          <w:p w:rsidR="00F738B1" w:rsidRPr="00F738B1" w:rsidRDefault="00F738B1" w:rsidP="00F738B1">
            <w:pPr>
              <w:rPr>
                <w:rFonts w:ascii="Arial" w:hAnsi="Arial" w:cs="Arial"/>
              </w:rPr>
            </w:pPr>
            <w:r w:rsidRPr="00F738B1">
              <w:rPr>
                <w:rFonts w:ascii="Arial" w:hAnsi="Arial" w:cs="Arial"/>
              </w:rPr>
              <w:t>mg</w:t>
            </w:r>
          </w:p>
          <w:p w:rsidR="00F738B1" w:rsidRDefault="00F738B1" w:rsidP="00F738B1">
            <w:pPr>
              <w:rPr>
                <w:rFonts w:ascii="Arial" w:hAnsi="Arial" w:cs="Arial"/>
              </w:rPr>
            </w:pPr>
          </w:p>
        </w:tc>
      </w:tr>
      <w:tr w:rsidR="00F738B1" w:rsidTr="00F178BE">
        <w:tc>
          <w:tcPr>
            <w:tcW w:w="3005" w:type="dxa"/>
          </w:tcPr>
          <w:p w:rsidR="00F738B1" w:rsidRPr="00F738B1" w:rsidRDefault="00F738B1" w:rsidP="00F738B1">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weight of one finished dose form (including excipients) is rarely known so concentration strength is not usually available</w:t>
            </w:r>
          </w:p>
          <w:p w:rsidR="00F738B1" w:rsidRDefault="00F738B1" w:rsidP="00F738B1">
            <w:pPr>
              <w:rPr>
                <w:rFonts w:ascii="Arial" w:hAnsi="Arial" w:cs="Arial"/>
              </w:rPr>
            </w:pPr>
            <w:r w:rsidRPr="00F738B1">
              <w:rPr>
                <w:rFonts w:ascii="Arial" w:hAnsi="Arial" w:cs="Arial"/>
              </w:rPr>
              <w:t>Not deemed of any clinical significance</w:t>
            </w:r>
          </w:p>
        </w:tc>
      </w:tr>
    </w:tbl>
    <w:p w:rsidR="00F738B1" w:rsidRDefault="00F738B1" w:rsidP="002563AF">
      <w:pPr>
        <w:rPr>
          <w:rFonts w:ascii="Arial" w:hAnsi="Arial" w:cs="Arial"/>
        </w:rPr>
      </w:pPr>
    </w:p>
    <w:p w:rsidR="000A4110" w:rsidRDefault="000A4110" w:rsidP="002563AF">
      <w:pPr>
        <w:rPr>
          <w:rFonts w:ascii="Arial" w:hAnsi="Arial" w:cs="Arial"/>
        </w:rPr>
      </w:pPr>
    </w:p>
    <w:p w:rsidR="00621C5F" w:rsidRDefault="00F738B1" w:rsidP="00621C5F">
      <w:pPr>
        <w:pStyle w:val="Heading3"/>
      </w:pPr>
      <w:r w:rsidRPr="00F738B1">
        <w:t xml:space="preserve">Variation </w:t>
      </w:r>
      <w:r>
        <w:t>B</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contains the solid dose form and is the</w:t>
      </w:r>
      <w:r>
        <w:rPr>
          <w:rFonts w:ascii="Arial" w:hAnsi="Arial" w:cs="Arial"/>
        </w:rPr>
        <w:t>refore the “intimate container” for it</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 xml:space="preserve">sachets, ampoules or vials </w:t>
      </w:r>
      <w:r w:rsidR="00F178BE" w:rsidRPr="00F738B1">
        <w:rPr>
          <w:rFonts w:ascii="Arial" w:hAnsi="Arial" w:cs="Arial"/>
          <w:b/>
          <w:bCs/>
          <w:i/>
          <w:iCs/>
        </w:rPr>
        <w:t>containing</w:t>
      </w:r>
      <w:r w:rsidR="00F178BE" w:rsidRPr="00F738B1">
        <w:rPr>
          <w:rFonts w:ascii="Arial" w:hAnsi="Arial" w:cs="Arial"/>
        </w:rPr>
        <w:t xml:space="preserve"> powders or granules (which may or may not undergo transformation before administration)</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r w:rsidRPr="00F738B1">
              <w:rPr>
                <w:rFonts w:ascii="Arial" w:hAnsi="Arial" w:cs="Arial"/>
                <w:b/>
                <w:bCs/>
              </w:rPr>
              <w:t>Cefotaxime 2g per vial powder for solution for injection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738B1">
            <w:pPr>
              <w:rPr>
                <w:rFonts w:ascii="Arial" w:hAnsi="Arial" w:cs="Arial"/>
              </w:rPr>
            </w:pPr>
            <w:r>
              <w:rPr>
                <w:rFonts w:ascii="Arial" w:hAnsi="Arial" w:cs="Arial"/>
              </w:rPr>
              <w:t>The “intimate container”</w:t>
            </w:r>
          </w:p>
        </w:tc>
        <w:tc>
          <w:tcPr>
            <w:tcW w:w="3006" w:type="dxa"/>
          </w:tcPr>
          <w:p w:rsidR="00F738B1" w:rsidRDefault="00F738B1" w:rsidP="00F738B1">
            <w:pPr>
              <w:rPr>
                <w:rFonts w:ascii="Arial" w:hAnsi="Arial" w:cs="Arial"/>
              </w:rPr>
            </w:pPr>
            <w:r>
              <w:rPr>
                <w:rFonts w:ascii="Arial" w:hAnsi="Arial" w:cs="Arial"/>
              </w:rPr>
              <w:t>e.g.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F738B1" w:rsidP="00F738B1">
            <w:pPr>
              <w:rPr>
                <w:rFonts w:ascii="Arial" w:hAnsi="Arial" w:cs="Arial"/>
              </w:rPr>
            </w:pPr>
            <w:r>
              <w:rPr>
                <w:rFonts w:ascii="Arial" w:hAnsi="Arial" w:cs="Arial"/>
              </w:rPr>
              <w:t xml:space="preserve">2 </w:t>
            </w:r>
            <w:r w:rsidRPr="00F738B1">
              <w:rPr>
                <w:rFonts w:ascii="Arial" w:hAnsi="Arial" w:cs="Arial"/>
              </w:rPr>
              <w:t xml:space="preserve">g per </w:t>
            </w:r>
            <w:r>
              <w:rPr>
                <w:rFonts w:ascii="Arial" w:hAnsi="Arial" w:cs="Arial"/>
              </w:rPr>
              <w:t>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738B1">
            <w:pPr>
              <w:rPr>
                <w:rFonts w:ascii="Arial" w:hAnsi="Arial" w:cs="Arial"/>
              </w:rPr>
            </w:pPr>
            <w:r w:rsidRPr="00F738B1">
              <w:rPr>
                <w:rFonts w:ascii="Arial" w:hAnsi="Arial" w:cs="Arial"/>
              </w:rPr>
              <w:t>Mass amount, with the “per” or explicit</w:t>
            </w:r>
          </w:p>
        </w:tc>
        <w:tc>
          <w:tcPr>
            <w:tcW w:w="3006" w:type="dxa"/>
          </w:tcPr>
          <w:p w:rsidR="00F738B1" w:rsidRDefault="00F738B1" w:rsidP="00F178BE">
            <w:pPr>
              <w:rPr>
                <w:rFonts w:ascii="Arial" w:hAnsi="Arial" w:cs="Arial"/>
              </w:rPr>
            </w:pPr>
            <w:r w:rsidRPr="00F738B1">
              <w:rPr>
                <w:rFonts w:ascii="Arial" w:hAnsi="Arial" w:cs="Arial"/>
              </w:rPr>
              <w:t>2 g per vial</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F738B1" w:rsidRPr="00F738B1" w:rsidRDefault="00F738B1" w:rsidP="00F738B1">
            <w:pPr>
              <w:rPr>
                <w:rFonts w:ascii="Arial" w:hAnsi="Arial" w:cs="Arial"/>
              </w:rPr>
            </w:pPr>
            <w:r w:rsidRPr="00F738B1">
              <w:rPr>
                <w:rFonts w:ascii="Arial" w:hAnsi="Arial" w:cs="Arial"/>
              </w:rPr>
              <w:t>The concentration strength is not usually available (total amount of solid</w:t>
            </w:r>
            <w:r>
              <w:rPr>
                <w:rFonts w:ascii="Arial" w:hAnsi="Arial" w:cs="Arial"/>
              </w:rPr>
              <w:t xml:space="preserve"> in the intimate container</w:t>
            </w:r>
            <w:r w:rsidRPr="00F738B1">
              <w:rPr>
                <w:rFonts w:ascii="Arial" w:hAnsi="Arial" w:cs="Arial"/>
              </w:rPr>
              <w:t>, including excipients not known)</w:t>
            </w:r>
          </w:p>
          <w:p w:rsidR="00F738B1" w:rsidRDefault="00F738B1" w:rsidP="00F178BE">
            <w:pPr>
              <w:rPr>
                <w:rFonts w:ascii="Arial" w:hAnsi="Arial" w:cs="Arial"/>
              </w:rPr>
            </w:pPr>
            <w:r w:rsidRPr="00F738B1">
              <w:rPr>
                <w:rFonts w:ascii="Arial" w:hAnsi="Arial" w:cs="Arial"/>
              </w:rPr>
              <w:t>Not deemed of any clinical significance</w:t>
            </w:r>
          </w:p>
        </w:tc>
      </w:tr>
    </w:tbl>
    <w:p w:rsidR="000A4110" w:rsidRDefault="000A4110" w:rsidP="002563AF">
      <w:pPr>
        <w:rPr>
          <w:rFonts w:ascii="Arial" w:hAnsi="Arial" w:cs="Arial"/>
        </w:rPr>
      </w:pPr>
    </w:p>
    <w:p w:rsidR="00621C5F" w:rsidRDefault="00F738B1" w:rsidP="00621C5F">
      <w:pPr>
        <w:pStyle w:val="Heading3"/>
      </w:pPr>
      <w:r w:rsidRPr="00F738B1">
        <w:t xml:space="preserve">Variation </w:t>
      </w:r>
      <w:r>
        <w:t>C</w:t>
      </w:r>
      <w:r w:rsidRPr="00F738B1">
        <w:t>:</w:t>
      </w:r>
      <w:r>
        <w:t xml:space="preserve"> </w:t>
      </w:r>
    </w:p>
    <w:p w:rsidR="00F738B1" w:rsidRDefault="00F738B1" w:rsidP="00F738B1">
      <w:pPr>
        <w:rPr>
          <w:rFonts w:ascii="Arial" w:hAnsi="Arial" w:cs="Arial"/>
        </w:rPr>
      </w:pPr>
      <w:r w:rsidRPr="000A4110">
        <w:rPr>
          <w:rFonts w:ascii="Arial" w:hAnsi="Arial" w:cs="Arial"/>
        </w:rPr>
        <w:t xml:space="preserve">The unit of presentation </w:t>
      </w:r>
      <w:r w:rsidRPr="00F738B1">
        <w:rPr>
          <w:rFonts w:ascii="Arial" w:hAnsi="Arial" w:cs="Arial"/>
        </w:rPr>
        <w:t>is a metered actuatio</w:t>
      </w:r>
      <w:r>
        <w:rPr>
          <w:rFonts w:ascii="Arial" w:hAnsi="Arial" w:cs="Arial"/>
        </w:rPr>
        <w:t>n</w:t>
      </w:r>
      <w:r w:rsidR="00EC10DE">
        <w:rPr>
          <w:rFonts w:ascii="Arial" w:hAnsi="Arial" w:cs="Arial"/>
        </w:rPr>
        <w:t>; the volume delivery device effectively “bounds” the dose form that is presented</w:t>
      </w:r>
      <w:r w:rsidR="00621C5F">
        <w:rPr>
          <w:rFonts w:ascii="Arial" w:hAnsi="Arial" w:cs="Arial"/>
        </w:rPr>
        <w:t xml:space="preserve">.  A single (1) unit of presentation is the denominator for the strength of the product, and </w:t>
      </w:r>
      <w:r w:rsidR="00621C5F" w:rsidRPr="00621C5F">
        <w:rPr>
          <w:rFonts w:ascii="Arial" w:hAnsi="Arial" w:cs="Arial"/>
          <w:b/>
        </w:rPr>
        <w:t>is</w:t>
      </w:r>
      <w:r w:rsidR="00621C5F">
        <w:rPr>
          <w:rFonts w:ascii="Arial" w:hAnsi="Arial" w:cs="Arial"/>
        </w:rPr>
        <w:t xml:space="preserve"> stated explicitly in the strength expression as it is not elsewhere present in the formal name.</w:t>
      </w:r>
    </w:p>
    <w:p w:rsidR="00F178BE" w:rsidRPr="00F738B1" w:rsidRDefault="00F738B1" w:rsidP="00F738B1">
      <w:pPr>
        <w:rPr>
          <w:rFonts w:ascii="Arial" w:hAnsi="Arial" w:cs="Arial"/>
        </w:rPr>
      </w:pPr>
      <w:r w:rsidRPr="00F738B1">
        <w:rPr>
          <w:rFonts w:ascii="Arial" w:hAnsi="Arial" w:cs="Arial"/>
          <w:b/>
        </w:rPr>
        <w:t>Used for:</w:t>
      </w:r>
      <w:r>
        <w:rPr>
          <w:rFonts w:ascii="Arial" w:hAnsi="Arial" w:cs="Arial"/>
        </w:rPr>
        <w:t xml:space="preserve"> </w:t>
      </w:r>
      <w:r w:rsidR="00F178BE" w:rsidRPr="00F738B1">
        <w:rPr>
          <w:rFonts w:ascii="Arial" w:hAnsi="Arial" w:cs="Arial"/>
        </w:rPr>
        <w:t>any NTP product that is presented using a metering delivery system: pressurised inhalers, cutaneous sprays, nasal sprays etc.</w:t>
      </w:r>
    </w:p>
    <w:p w:rsidR="00F738B1" w:rsidRDefault="00F738B1" w:rsidP="00F738B1">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Example</w:t>
            </w:r>
          </w:p>
        </w:tc>
        <w:tc>
          <w:tcPr>
            <w:tcW w:w="6011" w:type="dxa"/>
            <w:gridSpan w:val="2"/>
          </w:tcPr>
          <w:p w:rsidR="00F738B1" w:rsidRPr="00F738B1" w:rsidRDefault="00F738B1" w:rsidP="00F178BE">
            <w:pPr>
              <w:rPr>
                <w:rFonts w:ascii="Arial" w:hAnsi="Arial" w:cs="Arial"/>
                <w:b/>
                <w:bCs/>
              </w:rPr>
            </w:pPr>
            <w:proofErr w:type="spellStart"/>
            <w:r w:rsidRPr="00F738B1">
              <w:rPr>
                <w:rFonts w:ascii="Arial" w:hAnsi="Arial" w:cs="Arial"/>
                <w:b/>
                <w:bCs/>
              </w:rPr>
              <w:t>Beclometasone</w:t>
            </w:r>
            <w:proofErr w:type="spellEnd"/>
            <w:r w:rsidRPr="00F738B1">
              <w:rPr>
                <w:rFonts w:ascii="Arial" w:hAnsi="Arial" w:cs="Arial"/>
                <w:b/>
                <w:bCs/>
              </w:rPr>
              <w:t xml:space="preserve"> dipropionate 100 mcg per actuation pressurised inhalatio</w:t>
            </w:r>
            <w:r>
              <w:rPr>
                <w:rFonts w:ascii="Arial" w:hAnsi="Arial" w:cs="Arial"/>
                <w:b/>
                <w:bCs/>
              </w:rPr>
              <w:t>n</w:t>
            </w:r>
          </w:p>
        </w:tc>
      </w:tr>
      <w:tr w:rsidR="00F738B1" w:rsidTr="00F178BE">
        <w:tc>
          <w:tcPr>
            <w:tcW w:w="3005" w:type="dxa"/>
          </w:tcPr>
          <w:p w:rsidR="00F738B1" w:rsidRPr="00F738B1" w:rsidRDefault="00F738B1" w:rsidP="00F178BE">
            <w:pPr>
              <w:rPr>
                <w:rFonts w:ascii="Arial" w:hAnsi="Arial" w:cs="Arial"/>
                <w:b/>
              </w:rPr>
            </w:pPr>
            <w:r>
              <w:rPr>
                <w:rFonts w:ascii="Arial" w:hAnsi="Arial" w:cs="Arial"/>
                <w:b/>
              </w:rPr>
              <w:t>Unit of Presentation</w:t>
            </w:r>
          </w:p>
        </w:tc>
        <w:tc>
          <w:tcPr>
            <w:tcW w:w="3005" w:type="dxa"/>
          </w:tcPr>
          <w:p w:rsidR="00F738B1" w:rsidRDefault="00F738B1" w:rsidP="00F178BE">
            <w:pPr>
              <w:rPr>
                <w:rFonts w:ascii="Arial" w:hAnsi="Arial" w:cs="Arial"/>
              </w:rPr>
            </w:pPr>
            <w:r>
              <w:rPr>
                <w:rFonts w:ascii="Arial" w:hAnsi="Arial" w:cs="Arial"/>
              </w:rPr>
              <w:t>Actuation</w:t>
            </w:r>
          </w:p>
        </w:tc>
        <w:tc>
          <w:tcPr>
            <w:tcW w:w="3006" w:type="dxa"/>
          </w:tcPr>
          <w:p w:rsidR="00F738B1" w:rsidRDefault="00F738B1" w:rsidP="00F178BE">
            <w:pPr>
              <w:rPr>
                <w:rFonts w:ascii="Arial" w:hAnsi="Arial" w:cs="Arial"/>
              </w:rPr>
            </w:pPr>
            <w:r>
              <w:rPr>
                <w:rFonts w:ascii="Arial" w:hAnsi="Arial" w:cs="Arial"/>
              </w:rPr>
              <w:t>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(logical)</w:t>
            </w:r>
          </w:p>
        </w:tc>
        <w:tc>
          <w:tcPr>
            <w:tcW w:w="3005" w:type="dxa"/>
          </w:tcPr>
          <w:p w:rsidR="00F738B1" w:rsidRDefault="00F738B1" w:rsidP="00F178BE">
            <w:pPr>
              <w:rPr>
                <w:rFonts w:ascii="Arial" w:hAnsi="Arial" w:cs="Arial"/>
              </w:rPr>
            </w:pPr>
            <w:r w:rsidRPr="00F738B1">
              <w:rPr>
                <w:rFonts w:ascii="Arial" w:hAnsi="Arial" w:cs="Arial"/>
              </w:rPr>
              <w:t>Mass amount per 1 unit of presentation</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Presentation strength (usual description)</w:t>
            </w:r>
          </w:p>
        </w:tc>
        <w:tc>
          <w:tcPr>
            <w:tcW w:w="3005" w:type="dxa"/>
          </w:tcPr>
          <w:p w:rsidR="00F738B1" w:rsidRDefault="00F738B1" w:rsidP="00F178BE">
            <w:pPr>
              <w:rPr>
                <w:rFonts w:ascii="Arial" w:hAnsi="Arial" w:cs="Arial"/>
              </w:rPr>
            </w:pPr>
            <w:r w:rsidRPr="00F738B1">
              <w:rPr>
                <w:rFonts w:ascii="Arial" w:hAnsi="Arial" w:cs="Arial"/>
              </w:rPr>
              <w:t>Mass amount, with the “per” or explicit</w:t>
            </w:r>
          </w:p>
        </w:tc>
        <w:tc>
          <w:tcPr>
            <w:tcW w:w="3006" w:type="dxa"/>
          </w:tcPr>
          <w:p w:rsidR="00F738B1" w:rsidRDefault="00EC10DE" w:rsidP="00F178BE">
            <w:pPr>
              <w:rPr>
                <w:rFonts w:ascii="Arial" w:hAnsi="Arial" w:cs="Arial"/>
              </w:rPr>
            </w:pPr>
            <w:r w:rsidRPr="00EC10DE">
              <w:rPr>
                <w:rFonts w:ascii="Arial" w:hAnsi="Arial" w:cs="Arial"/>
              </w:rPr>
              <w:t>100 mcg per actuation</w:t>
            </w:r>
          </w:p>
        </w:tc>
      </w:tr>
      <w:tr w:rsidR="00F738B1" w:rsidTr="00F178BE">
        <w:tc>
          <w:tcPr>
            <w:tcW w:w="3005" w:type="dxa"/>
          </w:tcPr>
          <w:p w:rsidR="00F738B1" w:rsidRPr="00F738B1" w:rsidRDefault="00F738B1" w:rsidP="00F178BE">
            <w:pPr>
              <w:rPr>
                <w:rFonts w:ascii="Arial" w:hAnsi="Arial" w:cs="Arial"/>
                <w:b/>
              </w:rPr>
            </w:pPr>
            <w:r w:rsidRPr="00F738B1">
              <w:rPr>
                <w:rFonts w:ascii="Arial" w:hAnsi="Arial" w:cs="Arial"/>
                <w:b/>
              </w:rPr>
              <w:t>Concentration strength (for information only)</w:t>
            </w:r>
          </w:p>
        </w:tc>
        <w:tc>
          <w:tcPr>
            <w:tcW w:w="6011" w:type="dxa"/>
            <w:gridSpan w:val="2"/>
          </w:tcPr>
          <w:p w:rsidR="00EC10DE" w:rsidRPr="00EC10DE" w:rsidRDefault="00EC10DE" w:rsidP="00EC10DE">
            <w:pPr>
              <w:rPr>
                <w:rFonts w:ascii="Arial" w:hAnsi="Arial" w:cs="Arial"/>
              </w:rPr>
            </w:pPr>
            <w:r w:rsidRPr="00EC10DE">
              <w:rPr>
                <w:rFonts w:ascii="Arial" w:hAnsi="Arial" w:cs="Arial"/>
              </w:rPr>
              <w:t>The concentration of product (usually liquid) inside the metered delivery system may be known (to the regulatory agency) but is</w:t>
            </w:r>
          </w:p>
          <w:p w:rsidR="00F738B1" w:rsidRDefault="00EC10DE" w:rsidP="00F178BE">
            <w:pPr>
              <w:rPr>
                <w:rFonts w:ascii="Arial" w:hAnsi="Arial" w:cs="Arial"/>
              </w:rPr>
            </w:pPr>
            <w:r w:rsidRPr="00EC10DE">
              <w:rPr>
                <w:rFonts w:ascii="Arial" w:hAnsi="Arial" w:cs="Arial"/>
              </w:rPr>
              <w:t>Not deemed of any clinical significance</w:t>
            </w:r>
          </w:p>
        </w:tc>
      </w:tr>
    </w:tbl>
    <w:p w:rsidR="000A4110" w:rsidRDefault="000A4110" w:rsidP="002563AF">
      <w:pPr>
        <w:rPr>
          <w:rFonts w:ascii="Arial" w:hAnsi="Arial" w:cs="Arial"/>
        </w:rPr>
      </w:pPr>
    </w:p>
    <w:p w:rsidR="00656C8C" w:rsidRDefault="00656C8C" w:rsidP="002563AF">
      <w:pPr>
        <w:rPr>
          <w:rFonts w:ascii="Arial" w:hAnsi="Arial" w:cs="Arial"/>
          <w:color w:val="FF0000"/>
        </w:rPr>
      </w:pPr>
      <w:r>
        <w:rPr>
          <w:rFonts w:ascii="Arial" w:hAnsi="Arial" w:cs="Arial"/>
          <w:color w:val="FF0000"/>
        </w:rPr>
        <w:t>Some multi-use pen products also use Pattern 1C as the pen has the equivalent to a metered dose delivery that “bounds” the presentation of the product to the patient.  For these products, the addition of the container (p</w:t>
      </w:r>
      <w:r w:rsidR="005B153D">
        <w:rPr>
          <w:rFonts w:ascii="Arial" w:hAnsi="Arial" w:cs="Arial"/>
          <w:color w:val="FF0000"/>
        </w:rPr>
        <w:t>re-filled</w:t>
      </w:r>
      <w:r>
        <w:rPr>
          <w:rFonts w:ascii="Arial" w:hAnsi="Arial" w:cs="Arial"/>
          <w:color w:val="FF0000"/>
        </w:rPr>
        <w:t xml:space="preserve"> pen) is added to the NTP formal name.</w:t>
      </w:r>
    </w:p>
    <w:p w:rsidR="00656C8C" w:rsidRDefault="00656C8C" w:rsidP="002563AF">
      <w:pPr>
        <w:rPr>
          <w:rFonts w:ascii="Arial" w:hAnsi="Arial" w:cs="Arial"/>
          <w:color w:val="FF0000"/>
        </w:rPr>
      </w:pPr>
    </w:p>
    <w:tbl>
      <w:tblPr>
        <w:tblStyle w:val="TableGrid"/>
        <w:tblW w:w="0" w:type="auto"/>
        <w:tblLook w:val="04A0" w:firstRow="1" w:lastRow="0" w:firstColumn="1" w:lastColumn="0" w:noHBand="0" w:noVBand="1"/>
      </w:tblPr>
      <w:tblGrid>
        <w:gridCol w:w="3005"/>
        <w:gridCol w:w="3005"/>
        <w:gridCol w:w="3006"/>
      </w:tblGrid>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Example</w:t>
            </w:r>
          </w:p>
        </w:tc>
        <w:tc>
          <w:tcPr>
            <w:tcW w:w="6011" w:type="dxa"/>
            <w:gridSpan w:val="2"/>
          </w:tcPr>
          <w:p w:rsidR="00656C8C" w:rsidRPr="00656C8C" w:rsidRDefault="00656C8C" w:rsidP="00656C8C">
            <w:pPr>
              <w:rPr>
                <w:rFonts w:ascii="Arial" w:hAnsi="Arial" w:cs="Arial"/>
                <w:b/>
                <w:bCs/>
                <w:color w:val="FF0000"/>
              </w:rPr>
            </w:pPr>
            <w:r w:rsidRPr="00656C8C">
              <w:rPr>
                <w:rFonts w:ascii="Arial" w:hAnsi="Arial" w:cs="Arial"/>
                <w:b/>
                <w:bCs/>
                <w:color w:val="FF0000"/>
              </w:rPr>
              <w:t>Exenatide 5 mcg per actuation solution for injection pen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Unit of Presentation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(logical)</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per 1 unit of presentation</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Presentation strength (usual description)</w:t>
            </w:r>
          </w:p>
        </w:tc>
        <w:tc>
          <w:tcPr>
            <w:tcW w:w="3005" w:type="dxa"/>
          </w:tcPr>
          <w:p w:rsidR="00656C8C" w:rsidRPr="00656C8C" w:rsidRDefault="00656C8C" w:rsidP="00901B26">
            <w:pPr>
              <w:rPr>
                <w:rFonts w:ascii="Arial" w:hAnsi="Arial" w:cs="Arial"/>
                <w:color w:val="FF0000"/>
              </w:rPr>
            </w:pPr>
            <w:r w:rsidRPr="00656C8C">
              <w:rPr>
                <w:rFonts w:ascii="Arial" w:hAnsi="Arial" w:cs="Arial"/>
                <w:color w:val="FF0000"/>
              </w:rPr>
              <w:t>Mass amount, with the “per” or explicit</w:t>
            </w:r>
          </w:p>
        </w:tc>
        <w:tc>
          <w:tcPr>
            <w:tcW w:w="3006" w:type="dxa"/>
          </w:tcPr>
          <w:p w:rsidR="00656C8C" w:rsidRPr="00656C8C" w:rsidRDefault="00656C8C" w:rsidP="00901B26">
            <w:pPr>
              <w:rPr>
                <w:rFonts w:ascii="Arial" w:hAnsi="Arial" w:cs="Arial"/>
                <w:color w:val="FF0000"/>
              </w:rPr>
            </w:pPr>
            <w:r w:rsidRPr="00656C8C">
              <w:rPr>
                <w:rFonts w:ascii="Arial" w:hAnsi="Arial" w:cs="Arial"/>
                <w:color w:val="FF0000"/>
              </w:rPr>
              <w:t>5 mcg per actuation</w:t>
            </w:r>
          </w:p>
        </w:tc>
      </w:tr>
      <w:tr w:rsidR="00656C8C" w:rsidTr="00901B26">
        <w:tc>
          <w:tcPr>
            <w:tcW w:w="3005" w:type="dxa"/>
          </w:tcPr>
          <w:p w:rsidR="00656C8C" w:rsidRPr="00656C8C" w:rsidRDefault="00656C8C" w:rsidP="00901B26">
            <w:pPr>
              <w:rPr>
                <w:rFonts w:ascii="Arial" w:hAnsi="Arial" w:cs="Arial"/>
                <w:b/>
                <w:color w:val="FF0000"/>
              </w:rPr>
            </w:pPr>
            <w:r w:rsidRPr="00656C8C">
              <w:rPr>
                <w:rFonts w:ascii="Arial" w:hAnsi="Arial" w:cs="Arial"/>
                <w:b/>
                <w:color w:val="FF0000"/>
              </w:rPr>
              <w:t>Concentration strength (for information only)</w:t>
            </w:r>
          </w:p>
        </w:tc>
        <w:tc>
          <w:tcPr>
            <w:tcW w:w="6011" w:type="dxa"/>
            <w:gridSpan w:val="2"/>
          </w:tcPr>
          <w:p w:rsidR="00656C8C" w:rsidRPr="00656C8C" w:rsidRDefault="00656C8C" w:rsidP="00656C8C">
            <w:pPr>
              <w:rPr>
                <w:rFonts w:ascii="Arial" w:hAnsi="Arial" w:cs="Arial"/>
                <w:color w:val="FF0000"/>
              </w:rPr>
            </w:pPr>
            <w:r w:rsidRPr="00656C8C">
              <w:rPr>
                <w:rFonts w:ascii="Arial" w:hAnsi="Arial" w:cs="Arial"/>
                <w:color w:val="FF0000"/>
              </w:rPr>
              <w:t>The concentration of product (usually liquid) is often known (for exenatide, this is 250 mcg per ml) but does not have the same clinical usefulness as the amount delivered per actuation of the pen device</w:t>
            </w:r>
          </w:p>
        </w:tc>
      </w:tr>
    </w:tbl>
    <w:p w:rsidR="00656C8C" w:rsidRPr="00656C8C" w:rsidRDefault="00656C8C" w:rsidP="002563AF">
      <w:pPr>
        <w:rPr>
          <w:rFonts w:ascii="Arial" w:hAnsi="Arial" w:cs="Arial"/>
          <w:color w:val="FF0000"/>
        </w:rPr>
      </w:pPr>
    </w:p>
    <w:p w:rsidR="00656C8C" w:rsidRPr="00656C8C" w:rsidRDefault="00656C8C" w:rsidP="002563AF">
      <w:pPr>
        <w:rPr>
          <w:rFonts w:ascii="Arial" w:hAnsi="Arial" w:cs="Arial"/>
          <w:color w:val="FF0000"/>
        </w:rPr>
      </w:pPr>
      <w:r w:rsidRPr="00656C8C">
        <w:rPr>
          <w:rFonts w:ascii="Arial" w:hAnsi="Arial" w:cs="Arial"/>
          <w:color w:val="FF0000"/>
        </w:rPr>
        <w:t>[JMJ 20190724]</w:t>
      </w:r>
    </w:p>
    <w:p w:rsidR="00CE617C" w:rsidRDefault="00CE617C" w:rsidP="00621C5F">
      <w:pPr>
        <w:pStyle w:val="Heading2"/>
      </w:pPr>
      <w:r>
        <w:t xml:space="preserve">Pattern 2: Presentation Strength and Concentration Strength are </w:t>
      </w:r>
      <w:r w:rsidR="00CC74C9">
        <w:t>both</w:t>
      </w:r>
      <w:r>
        <w:t xml:space="preserve"> clinically </w:t>
      </w:r>
      <w:r w:rsidR="00CC74C9">
        <w:t>useful</w:t>
      </w:r>
    </w:p>
    <w:p w:rsidR="00621C5F" w:rsidRDefault="00CE617C" w:rsidP="00621C5F">
      <w:pPr>
        <w:pStyle w:val="Heading3"/>
      </w:pPr>
      <w:r w:rsidRPr="00F738B1">
        <w:t>Variation A:</w:t>
      </w:r>
      <w:r>
        <w:t xml:space="preserve"> </w:t>
      </w:r>
    </w:p>
    <w:p w:rsidR="00E60403" w:rsidRDefault="00E60403" w:rsidP="00E60403">
      <w:pPr>
        <w:rPr>
          <w:rFonts w:ascii="Arial" w:hAnsi="Arial" w:cs="Arial"/>
        </w:rPr>
      </w:pPr>
      <w:r>
        <w:rPr>
          <w:rFonts w:ascii="Arial" w:hAnsi="Arial" w:cs="Arial"/>
        </w:rPr>
        <w:t>Using the</w:t>
      </w:r>
      <w:r w:rsidRPr="000A4110">
        <w:rPr>
          <w:rFonts w:ascii="Arial" w:hAnsi="Arial" w:cs="Arial"/>
        </w:rPr>
        <w:t xml:space="preserve"> unit of presentation </w:t>
      </w:r>
      <w:r>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Pr>
          <w:rFonts w:ascii="Arial" w:hAnsi="Arial" w:cs="Arial"/>
        </w:rPr>
        <w:t>; the unit of presentation is the “intimate container” for that volume; concentration strength is also known/calculatable</w:t>
      </w:r>
      <w:r w:rsidR="00621C5F">
        <w:rPr>
          <w:rFonts w:ascii="Arial" w:hAnsi="Arial" w:cs="Arial"/>
        </w:rPr>
        <w:t>.  For the presentation strength, the volume of the unit of presentation provides the strength denominator, and the unit of presentation is explicitly described at the end of the product name.</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most small volume </w:t>
      </w:r>
      <w:r w:rsidRPr="00CE617C">
        <w:rPr>
          <w:rFonts w:ascii="Arial" w:hAnsi="Arial" w:cs="Arial"/>
        </w:rPr>
        <w:t>parenteral liquids, unit dose nebuliser solutions etc.</w:t>
      </w:r>
      <w:r>
        <w:rPr>
          <w:rFonts w:ascii="Arial" w:hAnsi="Arial" w:cs="Arial"/>
        </w:rPr>
        <w:t>…</w:t>
      </w:r>
    </w:p>
    <w:p w:rsidR="00CE617C" w:rsidRDefault="00CE617C"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Example</w:t>
            </w:r>
          </w:p>
        </w:tc>
        <w:tc>
          <w:tcPr>
            <w:tcW w:w="6011" w:type="dxa"/>
            <w:gridSpan w:val="2"/>
          </w:tcPr>
          <w:p w:rsidR="00CE617C" w:rsidRPr="00CE617C" w:rsidRDefault="00CE617C" w:rsidP="00F178BE">
            <w:pPr>
              <w:rPr>
                <w:rFonts w:ascii="Arial" w:hAnsi="Arial" w:cs="Arial"/>
                <w:b/>
                <w:bCs/>
              </w:rPr>
            </w:pPr>
            <w:proofErr w:type="spellStart"/>
            <w:r w:rsidRPr="00CE617C">
              <w:rPr>
                <w:rFonts w:ascii="Arial" w:hAnsi="Arial" w:cs="Arial"/>
                <w:b/>
                <w:bCs/>
              </w:rPr>
              <w:t>Metoclopramine</w:t>
            </w:r>
            <w:proofErr w:type="spellEnd"/>
            <w:r w:rsidRPr="00CE617C">
              <w:rPr>
                <w:rFonts w:ascii="Arial" w:hAnsi="Arial" w:cs="Arial"/>
                <w:b/>
                <w:bCs/>
              </w:rPr>
              <w:t xml:space="preserve"> hydrochloride 100 mg per 20 mL solution for injection ampoule</w:t>
            </w:r>
          </w:p>
        </w:tc>
      </w:tr>
      <w:tr w:rsidR="00CE617C" w:rsidTr="00F178BE">
        <w:tc>
          <w:tcPr>
            <w:tcW w:w="3005" w:type="dxa"/>
          </w:tcPr>
          <w:p w:rsidR="00CE617C" w:rsidRPr="00F738B1" w:rsidRDefault="00CE617C" w:rsidP="00CE617C">
            <w:pPr>
              <w:rPr>
                <w:rFonts w:ascii="Arial" w:hAnsi="Arial" w:cs="Arial"/>
                <w:b/>
              </w:rPr>
            </w:pPr>
            <w:r>
              <w:rPr>
                <w:rFonts w:ascii="Arial" w:hAnsi="Arial" w:cs="Arial"/>
                <w:b/>
              </w:rPr>
              <w:t>Unit of Presentation</w:t>
            </w:r>
          </w:p>
        </w:tc>
        <w:tc>
          <w:tcPr>
            <w:tcW w:w="3005" w:type="dxa"/>
          </w:tcPr>
          <w:p w:rsidR="00CE617C" w:rsidRDefault="00CE617C" w:rsidP="00CE617C">
            <w:pPr>
              <w:rPr>
                <w:rFonts w:ascii="Arial" w:hAnsi="Arial" w:cs="Arial"/>
              </w:rPr>
            </w:pPr>
            <w:r>
              <w:rPr>
                <w:rFonts w:ascii="Arial" w:hAnsi="Arial" w:cs="Arial"/>
              </w:rPr>
              <w:t>The “intimate container”</w:t>
            </w:r>
          </w:p>
        </w:tc>
        <w:tc>
          <w:tcPr>
            <w:tcW w:w="3006" w:type="dxa"/>
          </w:tcPr>
          <w:p w:rsidR="00CE617C" w:rsidRDefault="00CE617C" w:rsidP="00CE617C">
            <w:pPr>
              <w:rPr>
                <w:rFonts w:ascii="Arial" w:hAnsi="Arial" w:cs="Arial"/>
              </w:rPr>
            </w:pPr>
            <w:r>
              <w:rPr>
                <w:rFonts w:ascii="Arial" w:hAnsi="Arial" w:cs="Arial"/>
              </w:rPr>
              <w:t>e.g. ampoule</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(logical)</w:t>
            </w:r>
          </w:p>
        </w:tc>
        <w:tc>
          <w:tcPr>
            <w:tcW w:w="3005" w:type="dxa"/>
          </w:tcPr>
          <w:p w:rsidR="00CE617C" w:rsidRDefault="00CE617C" w:rsidP="00F178BE">
            <w:pPr>
              <w:rPr>
                <w:rFonts w:ascii="Arial" w:hAnsi="Arial" w:cs="Arial"/>
              </w:rPr>
            </w:pPr>
            <w:r w:rsidRPr="00CE617C">
              <w:rPr>
                <w:rFonts w:ascii="Arial" w:hAnsi="Arial" w:cs="Arial"/>
              </w:rPr>
              <w:t>Mass amount per volume contained in the unit of presentatio</w:t>
            </w:r>
            <w:r>
              <w:rPr>
                <w:rFonts w:ascii="Arial" w:hAnsi="Arial" w:cs="Arial"/>
              </w:rPr>
              <w:t>n</w:t>
            </w:r>
          </w:p>
        </w:tc>
        <w:tc>
          <w:tcPr>
            <w:tcW w:w="3006" w:type="dxa"/>
          </w:tcPr>
          <w:p w:rsidR="00CE617C" w:rsidRPr="00CE617C" w:rsidRDefault="00CE617C" w:rsidP="00F178BE">
            <w:pPr>
              <w:rPr>
                <w:rFonts w:ascii="Arial" w:hAnsi="Arial" w:cs="Arial"/>
              </w:rPr>
            </w:pPr>
            <w:r w:rsidRPr="00CE617C">
              <w:rPr>
                <w:rFonts w:ascii="Arial" w:hAnsi="Arial" w:cs="Arial"/>
              </w:rPr>
              <w:t>100 mg per 20 mL</w:t>
            </w:r>
          </w:p>
        </w:tc>
      </w:tr>
      <w:tr w:rsidR="00CE617C" w:rsidTr="00F178BE">
        <w:tc>
          <w:tcPr>
            <w:tcW w:w="3005" w:type="dxa"/>
          </w:tcPr>
          <w:p w:rsidR="00CE617C" w:rsidRPr="00F738B1" w:rsidRDefault="00CE617C" w:rsidP="00F178BE">
            <w:pPr>
              <w:rPr>
                <w:rFonts w:ascii="Arial" w:hAnsi="Arial" w:cs="Arial"/>
                <w:b/>
              </w:rPr>
            </w:pPr>
            <w:r w:rsidRPr="00F738B1">
              <w:rPr>
                <w:rFonts w:ascii="Arial" w:hAnsi="Arial" w:cs="Arial"/>
                <w:b/>
              </w:rPr>
              <w:t>Presentation strength (usual description)</w:t>
            </w:r>
          </w:p>
        </w:tc>
        <w:tc>
          <w:tcPr>
            <w:tcW w:w="3005" w:type="dxa"/>
          </w:tcPr>
          <w:p w:rsidR="00CE617C" w:rsidRDefault="00CE617C"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E617C" w:rsidRDefault="00CE617C" w:rsidP="00F178BE">
            <w:pPr>
              <w:rPr>
                <w:rFonts w:ascii="Arial" w:hAnsi="Arial" w:cs="Arial"/>
              </w:rPr>
            </w:pPr>
            <w:r w:rsidRPr="00CE617C">
              <w:rPr>
                <w:rFonts w:ascii="Arial" w:hAnsi="Arial" w:cs="Arial"/>
              </w:rPr>
              <w:t>100 mg per 20 mL</w:t>
            </w:r>
            <w:r>
              <w:rPr>
                <w:rFonts w:ascii="Arial" w:hAnsi="Arial" w:cs="Arial"/>
              </w:rPr>
              <w:t xml:space="preserve"> </w:t>
            </w:r>
          </w:p>
        </w:tc>
      </w:tr>
      <w:tr w:rsidR="00CE617C" w:rsidTr="00F178BE">
        <w:tc>
          <w:tcPr>
            <w:tcW w:w="3005" w:type="dxa"/>
          </w:tcPr>
          <w:p w:rsidR="00CE617C" w:rsidRPr="00F738B1" w:rsidRDefault="00CE617C" w:rsidP="00CE617C">
            <w:pPr>
              <w:rPr>
                <w:rFonts w:ascii="Arial" w:hAnsi="Arial" w:cs="Arial"/>
                <w:b/>
              </w:rPr>
            </w:pPr>
            <w:r w:rsidRPr="00F738B1">
              <w:rPr>
                <w:rFonts w:ascii="Arial" w:hAnsi="Arial" w:cs="Arial"/>
                <w:b/>
              </w:rPr>
              <w:t xml:space="preserve">Concentration strength </w:t>
            </w:r>
          </w:p>
        </w:tc>
        <w:tc>
          <w:tcPr>
            <w:tcW w:w="3005" w:type="dxa"/>
          </w:tcPr>
          <w:p w:rsidR="00CE617C" w:rsidRDefault="00CE617C" w:rsidP="00F178BE">
            <w:pPr>
              <w:rPr>
                <w:rFonts w:ascii="Arial" w:hAnsi="Arial" w:cs="Arial"/>
              </w:rPr>
            </w:pPr>
            <w:r w:rsidRPr="00CE617C">
              <w:rPr>
                <w:rFonts w:ascii="Arial" w:hAnsi="Arial" w:cs="Arial"/>
              </w:rPr>
              <w:t>Mass amount per unitary volume</w:t>
            </w:r>
          </w:p>
        </w:tc>
        <w:tc>
          <w:tcPr>
            <w:tcW w:w="3006" w:type="dxa"/>
          </w:tcPr>
          <w:p w:rsidR="00CE617C" w:rsidRPr="00CE617C" w:rsidRDefault="00CE617C" w:rsidP="00CE617C">
            <w:pPr>
              <w:rPr>
                <w:rFonts w:ascii="Arial" w:hAnsi="Arial" w:cs="Arial"/>
              </w:rPr>
            </w:pPr>
            <w:r w:rsidRPr="00CE617C">
              <w:rPr>
                <w:rFonts w:ascii="Arial" w:hAnsi="Arial" w:cs="Arial"/>
              </w:rPr>
              <w:t>5 mg per 1 mL</w:t>
            </w:r>
          </w:p>
          <w:p w:rsidR="00CE617C" w:rsidRDefault="00CE617C" w:rsidP="00F178BE">
            <w:pPr>
              <w:rPr>
                <w:rFonts w:ascii="Arial" w:hAnsi="Arial" w:cs="Arial"/>
              </w:rPr>
            </w:pPr>
          </w:p>
        </w:tc>
      </w:tr>
    </w:tbl>
    <w:p w:rsidR="00CE617C" w:rsidRDefault="00CE617C" w:rsidP="00CE617C">
      <w:pPr>
        <w:rPr>
          <w:rFonts w:ascii="Arial" w:hAnsi="Arial" w:cs="Arial"/>
        </w:rPr>
      </w:pPr>
    </w:p>
    <w:p w:rsidR="00EC10DE" w:rsidRDefault="00EC10DE" w:rsidP="002563AF">
      <w:pPr>
        <w:rPr>
          <w:rFonts w:ascii="Arial" w:hAnsi="Arial" w:cs="Arial"/>
        </w:rPr>
      </w:pPr>
    </w:p>
    <w:p w:rsidR="00621C5F" w:rsidRDefault="00CC74C9" w:rsidP="00621C5F">
      <w:pPr>
        <w:rPr>
          <w:rFonts w:ascii="Arial" w:hAnsi="Arial" w:cs="Arial"/>
        </w:rPr>
      </w:pPr>
      <w:r w:rsidRPr="00F738B1">
        <w:rPr>
          <w:rFonts w:ascii="Arial" w:hAnsi="Arial" w:cs="Arial"/>
          <w:b/>
        </w:rPr>
        <w:t xml:space="preserve">Variation </w:t>
      </w:r>
      <w:r w:rsidR="002026B3">
        <w:rPr>
          <w:rFonts w:ascii="Arial" w:hAnsi="Arial" w:cs="Arial"/>
          <w:b/>
        </w:rPr>
        <w:t>B</w:t>
      </w:r>
      <w:r w:rsidRPr="00F738B1">
        <w:rPr>
          <w:rFonts w:ascii="Arial" w:hAnsi="Arial" w:cs="Arial"/>
          <w:b/>
        </w:rPr>
        <w:t>:</w:t>
      </w:r>
      <w:r>
        <w:rPr>
          <w:rFonts w:ascii="Arial" w:hAnsi="Arial" w:cs="Arial"/>
        </w:rPr>
        <w:t xml:space="preserve"> </w:t>
      </w:r>
      <w:r w:rsidR="00E60403">
        <w:rPr>
          <w:rFonts w:ascii="Arial" w:hAnsi="Arial" w:cs="Arial"/>
        </w:rPr>
        <w:t>Using the</w:t>
      </w:r>
      <w:r w:rsidRPr="000A4110">
        <w:rPr>
          <w:rFonts w:ascii="Arial" w:hAnsi="Arial" w:cs="Arial"/>
        </w:rPr>
        <w:t xml:space="preserve"> unit of presentation </w:t>
      </w:r>
      <w:r w:rsidR="00E60403">
        <w:rPr>
          <w:rFonts w:ascii="Arial" w:hAnsi="Arial" w:cs="Arial"/>
        </w:rPr>
        <w:t>describes</w:t>
      </w:r>
      <w:r w:rsidRPr="00CE617C">
        <w:rPr>
          <w:rFonts w:ascii="Arial" w:hAnsi="Arial" w:cs="Arial"/>
        </w:rPr>
        <w:t xml:space="preserve"> a </w:t>
      </w:r>
      <w:r>
        <w:rPr>
          <w:rFonts w:ascii="Arial" w:hAnsi="Arial" w:cs="Arial"/>
        </w:rPr>
        <w:t xml:space="preserve">clinically useful </w:t>
      </w:r>
      <w:r w:rsidRPr="00CE617C">
        <w:rPr>
          <w:rFonts w:ascii="Arial" w:hAnsi="Arial" w:cs="Arial"/>
        </w:rPr>
        <w:t>volume of liquid dose form</w:t>
      </w:r>
      <w:r w:rsidR="00E60403">
        <w:rPr>
          <w:rFonts w:ascii="Arial" w:hAnsi="Arial" w:cs="Arial"/>
        </w:rPr>
        <w:t xml:space="preserve">; the unit of presentation is the </w:t>
      </w:r>
      <w:r>
        <w:rPr>
          <w:rFonts w:ascii="Arial" w:hAnsi="Arial" w:cs="Arial"/>
        </w:rPr>
        <w:t>“</w:t>
      </w:r>
      <w:r w:rsidR="00E60403">
        <w:rPr>
          <w:rFonts w:ascii="Arial" w:hAnsi="Arial" w:cs="Arial"/>
        </w:rPr>
        <w:t>volume delivery device</w:t>
      </w:r>
      <w:r>
        <w:rPr>
          <w:rFonts w:ascii="Arial" w:hAnsi="Arial" w:cs="Arial"/>
        </w:rPr>
        <w:t xml:space="preserve">” for </w:t>
      </w:r>
      <w:r w:rsidR="00E60403">
        <w:rPr>
          <w:rFonts w:ascii="Arial" w:hAnsi="Arial" w:cs="Arial"/>
        </w:rPr>
        <w:t>that volume</w:t>
      </w:r>
      <w:r>
        <w:rPr>
          <w:rFonts w:ascii="Arial" w:hAnsi="Arial" w:cs="Arial"/>
        </w:rPr>
        <w:t xml:space="preserve">; </w:t>
      </w:r>
      <w:r w:rsidR="00E60403">
        <w:rPr>
          <w:rFonts w:ascii="Arial" w:hAnsi="Arial" w:cs="Arial"/>
        </w:rPr>
        <w:t>concentration strength is also known/calculatable</w:t>
      </w:r>
      <w:r w:rsidR="00621C5F">
        <w:rPr>
          <w:rFonts w:ascii="Arial" w:hAnsi="Arial" w:cs="Arial"/>
        </w:rPr>
        <w:t>.  For the presentation strength, the volume of the unit of presentation provides the strength denominator; no further description of the unit of presentation is provided (i.e. “spoon” or “spoonful” is not described).</w:t>
      </w:r>
    </w:p>
    <w:p w:rsidR="00CC74C9" w:rsidRDefault="00CC74C9" w:rsidP="00CC74C9">
      <w:pPr>
        <w:rPr>
          <w:rFonts w:ascii="Arial" w:hAnsi="Arial" w:cs="Arial"/>
        </w:rPr>
      </w:pPr>
    </w:p>
    <w:p w:rsidR="00CC74C9" w:rsidRDefault="00CC74C9" w:rsidP="00CC74C9">
      <w:pPr>
        <w:rPr>
          <w:rFonts w:ascii="Arial" w:hAnsi="Arial" w:cs="Arial"/>
        </w:rPr>
      </w:pPr>
      <w:r w:rsidRPr="00F738B1">
        <w:rPr>
          <w:rFonts w:ascii="Arial" w:hAnsi="Arial" w:cs="Arial"/>
          <w:b/>
        </w:rPr>
        <w:t>Used for:</w:t>
      </w:r>
      <w:r>
        <w:rPr>
          <w:rFonts w:ascii="Arial" w:hAnsi="Arial" w:cs="Arial"/>
        </w:rPr>
        <w:t xml:space="preserve"> </w:t>
      </w:r>
      <w:r w:rsidR="00E60403">
        <w:rPr>
          <w:rFonts w:ascii="Arial" w:hAnsi="Arial" w:cs="Arial"/>
        </w:rPr>
        <w:t>oral liquids presented specifically for use with a medicine (tea)spoon (5 ml)</w:t>
      </w:r>
    </w:p>
    <w:p w:rsidR="00CC74C9" w:rsidRDefault="00CC74C9" w:rsidP="00CC74C9">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Example</w:t>
            </w:r>
          </w:p>
        </w:tc>
        <w:tc>
          <w:tcPr>
            <w:tcW w:w="6011" w:type="dxa"/>
            <w:gridSpan w:val="2"/>
          </w:tcPr>
          <w:p w:rsidR="00CC74C9" w:rsidRPr="00CE617C" w:rsidRDefault="00E60403" w:rsidP="00F178BE">
            <w:pPr>
              <w:rPr>
                <w:rFonts w:ascii="Arial" w:hAnsi="Arial" w:cs="Arial"/>
                <w:b/>
                <w:bCs/>
              </w:rPr>
            </w:pPr>
            <w:r w:rsidRPr="00E60403">
              <w:rPr>
                <w:rFonts w:ascii="Arial" w:hAnsi="Arial" w:cs="Arial"/>
                <w:b/>
                <w:bCs/>
              </w:rPr>
              <w:t>Aciclovir 200 mg per 5 mL oral suspension</w:t>
            </w:r>
          </w:p>
        </w:tc>
      </w:tr>
      <w:tr w:rsidR="00CC74C9" w:rsidTr="00F178BE">
        <w:tc>
          <w:tcPr>
            <w:tcW w:w="3005" w:type="dxa"/>
          </w:tcPr>
          <w:p w:rsidR="00CC74C9" w:rsidRPr="00F738B1" w:rsidRDefault="00CC74C9" w:rsidP="00F178BE">
            <w:pPr>
              <w:rPr>
                <w:rFonts w:ascii="Arial" w:hAnsi="Arial" w:cs="Arial"/>
                <w:b/>
              </w:rPr>
            </w:pPr>
            <w:r>
              <w:rPr>
                <w:rFonts w:ascii="Arial" w:hAnsi="Arial" w:cs="Arial"/>
                <w:b/>
              </w:rPr>
              <w:lastRenderedPageBreak/>
              <w:t>Unit of Presentation</w:t>
            </w:r>
          </w:p>
        </w:tc>
        <w:tc>
          <w:tcPr>
            <w:tcW w:w="3005" w:type="dxa"/>
          </w:tcPr>
          <w:p w:rsidR="00CC74C9" w:rsidRDefault="00E60403" w:rsidP="00F178BE">
            <w:pPr>
              <w:rPr>
                <w:rFonts w:ascii="Arial" w:hAnsi="Arial" w:cs="Arial"/>
              </w:rPr>
            </w:pPr>
            <w:r>
              <w:rPr>
                <w:rFonts w:ascii="Arial" w:hAnsi="Arial" w:cs="Arial"/>
              </w:rPr>
              <w:t>per 5 mL</w:t>
            </w:r>
          </w:p>
        </w:tc>
        <w:tc>
          <w:tcPr>
            <w:tcW w:w="3006" w:type="dxa"/>
          </w:tcPr>
          <w:p w:rsidR="00CC74C9" w:rsidRDefault="00E60403" w:rsidP="00F178BE">
            <w:pPr>
              <w:rPr>
                <w:rFonts w:ascii="Arial" w:hAnsi="Arial" w:cs="Arial"/>
              </w:rPr>
            </w:pPr>
            <w:r>
              <w:rPr>
                <w:rFonts w:ascii="Arial" w:hAnsi="Arial" w:cs="Arial"/>
              </w:rPr>
              <w:t>5 mL (tea)spoon</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(logical)</w:t>
            </w:r>
          </w:p>
        </w:tc>
        <w:tc>
          <w:tcPr>
            <w:tcW w:w="3005" w:type="dxa"/>
          </w:tcPr>
          <w:p w:rsidR="00CC74C9" w:rsidRDefault="00E60403" w:rsidP="00F178BE">
            <w:pPr>
              <w:rPr>
                <w:rFonts w:ascii="Arial" w:hAnsi="Arial" w:cs="Arial"/>
              </w:rPr>
            </w:pPr>
            <w:r w:rsidRPr="00E60403">
              <w:rPr>
                <w:rFonts w:ascii="Arial" w:hAnsi="Arial" w:cs="Arial"/>
              </w:rPr>
              <w:t>Mass amount per volume of 1 unit of presentatio</w:t>
            </w:r>
            <w:r w:rsidR="00CC74C9">
              <w:rPr>
                <w:rFonts w:ascii="Arial" w:hAnsi="Arial" w:cs="Arial"/>
              </w:rPr>
              <w:t>n</w:t>
            </w:r>
          </w:p>
        </w:tc>
        <w:tc>
          <w:tcPr>
            <w:tcW w:w="3006" w:type="dxa"/>
          </w:tcPr>
          <w:p w:rsidR="00E60403" w:rsidRPr="00E60403" w:rsidRDefault="00E60403" w:rsidP="00E60403">
            <w:pPr>
              <w:rPr>
                <w:rFonts w:ascii="Arial" w:hAnsi="Arial" w:cs="Arial"/>
              </w:rPr>
            </w:pPr>
            <w:r w:rsidRPr="00E60403">
              <w:rPr>
                <w:rFonts w:ascii="Arial" w:hAnsi="Arial" w:cs="Arial"/>
              </w:rPr>
              <w:t>200 mg per 5 mL</w:t>
            </w:r>
          </w:p>
          <w:p w:rsidR="00CC74C9" w:rsidRPr="00CE617C" w:rsidRDefault="00CC74C9" w:rsidP="00F178BE">
            <w:pPr>
              <w:rPr>
                <w:rFonts w:ascii="Arial" w:hAnsi="Arial" w:cs="Arial"/>
              </w:rPr>
            </w:pP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Presentation strength (usual description)</w:t>
            </w:r>
          </w:p>
        </w:tc>
        <w:tc>
          <w:tcPr>
            <w:tcW w:w="3005" w:type="dxa"/>
          </w:tcPr>
          <w:p w:rsidR="00CC74C9" w:rsidRDefault="00CC74C9" w:rsidP="00F178BE">
            <w:pPr>
              <w:rPr>
                <w:rFonts w:ascii="Arial" w:hAnsi="Arial" w:cs="Arial"/>
              </w:rPr>
            </w:pPr>
            <w:r w:rsidRPr="00CE617C">
              <w:rPr>
                <w:rFonts w:ascii="Arial" w:hAnsi="Arial" w:cs="Arial"/>
              </w:rPr>
              <w:t>Mass amount per volume</w:t>
            </w:r>
            <w:r w:rsidRPr="00CE617C">
              <w:rPr>
                <w:rFonts w:ascii="Arial" w:hAnsi="Arial" w:cs="Arial"/>
              </w:rPr>
              <w:br/>
              <w:t>the “per” is explicitly stated</w:t>
            </w:r>
          </w:p>
        </w:tc>
        <w:tc>
          <w:tcPr>
            <w:tcW w:w="3006" w:type="dxa"/>
          </w:tcPr>
          <w:p w:rsidR="00CC74C9" w:rsidRDefault="00E60403" w:rsidP="00E60403">
            <w:pPr>
              <w:rPr>
                <w:rFonts w:ascii="Arial" w:hAnsi="Arial" w:cs="Arial"/>
              </w:rPr>
            </w:pPr>
            <w:r w:rsidRPr="00E60403">
              <w:rPr>
                <w:rFonts w:ascii="Arial" w:hAnsi="Arial" w:cs="Arial"/>
              </w:rPr>
              <w:t>200 mg per 5 mL</w:t>
            </w:r>
          </w:p>
        </w:tc>
      </w:tr>
      <w:tr w:rsidR="00CC74C9" w:rsidTr="00F178BE">
        <w:tc>
          <w:tcPr>
            <w:tcW w:w="3005" w:type="dxa"/>
          </w:tcPr>
          <w:p w:rsidR="00CC74C9" w:rsidRPr="00F738B1" w:rsidRDefault="00CC74C9" w:rsidP="00F178BE">
            <w:pPr>
              <w:rPr>
                <w:rFonts w:ascii="Arial" w:hAnsi="Arial" w:cs="Arial"/>
                <w:b/>
              </w:rPr>
            </w:pPr>
            <w:r w:rsidRPr="00F738B1">
              <w:rPr>
                <w:rFonts w:ascii="Arial" w:hAnsi="Arial" w:cs="Arial"/>
                <w:b/>
              </w:rPr>
              <w:t xml:space="preserve">Concentration strength </w:t>
            </w:r>
          </w:p>
        </w:tc>
        <w:tc>
          <w:tcPr>
            <w:tcW w:w="3005" w:type="dxa"/>
          </w:tcPr>
          <w:p w:rsidR="00CC74C9" w:rsidRDefault="00CC74C9" w:rsidP="00F178BE">
            <w:pPr>
              <w:rPr>
                <w:rFonts w:ascii="Arial" w:hAnsi="Arial" w:cs="Arial"/>
              </w:rPr>
            </w:pPr>
            <w:r w:rsidRPr="00CE617C">
              <w:rPr>
                <w:rFonts w:ascii="Arial" w:hAnsi="Arial" w:cs="Arial"/>
              </w:rPr>
              <w:t>Mass amount per unitary volume</w:t>
            </w:r>
          </w:p>
        </w:tc>
        <w:tc>
          <w:tcPr>
            <w:tcW w:w="3006" w:type="dxa"/>
          </w:tcPr>
          <w:p w:rsidR="00CC74C9" w:rsidRPr="00CE617C" w:rsidRDefault="00E60403" w:rsidP="00F178BE">
            <w:pPr>
              <w:rPr>
                <w:rFonts w:ascii="Arial" w:hAnsi="Arial" w:cs="Arial"/>
              </w:rPr>
            </w:pPr>
            <w:r>
              <w:rPr>
                <w:rFonts w:ascii="Arial" w:hAnsi="Arial" w:cs="Arial"/>
              </w:rPr>
              <w:t>4</w:t>
            </w:r>
            <w:r w:rsidR="00CC74C9" w:rsidRPr="00CE617C">
              <w:rPr>
                <w:rFonts w:ascii="Arial" w:hAnsi="Arial" w:cs="Arial"/>
              </w:rPr>
              <w:t xml:space="preserve"> mg per 1 mL</w:t>
            </w:r>
          </w:p>
          <w:p w:rsidR="00CC74C9" w:rsidRDefault="00CC74C9" w:rsidP="00F178BE">
            <w:pPr>
              <w:rPr>
                <w:rFonts w:ascii="Arial" w:hAnsi="Arial" w:cs="Arial"/>
              </w:rPr>
            </w:pPr>
          </w:p>
        </w:tc>
      </w:tr>
    </w:tbl>
    <w:p w:rsidR="00EC10DE" w:rsidRDefault="00EC10DE" w:rsidP="002563AF">
      <w:pPr>
        <w:rPr>
          <w:rFonts w:ascii="Arial" w:hAnsi="Arial" w:cs="Arial"/>
        </w:rPr>
      </w:pPr>
    </w:p>
    <w:p w:rsidR="00E60403" w:rsidRDefault="00E60403" w:rsidP="00621C5F">
      <w:pPr>
        <w:pStyle w:val="Heading2"/>
      </w:pPr>
      <w:r>
        <w:t>Pattern 3: Concentration Strength is the clinically significant strength</w:t>
      </w:r>
    </w:p>
    <w:p w:rsidR="00621C5F" w:rsidRDefault="00E60403" w:rsidP="00621C5F">
      <w:pPr>
        <w:pStyle w:val="Heading3"/>
      </w:pPr>
      <w:r w:rsidRPr="00F738B1">
        <w:t>Variation A:</w:t>
      </w:r>
      <w:r>
        <w:t xml:space="preserve"> </w:t>
      </w:r>
    </w:p>
    <w:p w:rsidR="00E60403" w:rsidRDefault="00E60403" w:rsidP="00E60403">
      <w:pPr>
        <w:rPr>
          <w:rFonts w:ascii="Arial" w:hAnsi="Arial" w:cs="Arial"/>
        </w:rPr>
      </w:pPr>
      <w:r w:rsidRPr="000A4110">
        <w:rPr>
          <w:rFonts w:ascii="Arial" w:hAnsi="Arial" w:cs="Arial"/>
        </w:rPr>
        <w:t xml:space="preserve">The unit of presentation </w:t>
      </w:r>
      <w:r>
        <w:rPr>
          <w:rFonts w:ascii="Arial" w:hAnsi="Arial" w:cs="Arial"/>
        </w:rPr>
        <w:t>exists but concentration strength is the clinically significant strength; expressing unit of presentation and its size is also clinically useful</w:t>
      </w:r>
      <w:r w:rsidR="00621C5F">
        <w:rPr>
          <w:rFonts w:ascii="Arial" w:hAnsi="Arial" w:cs="Arial"/>
        </w:rPr>
        <w:t xml:space="preserve"> and is described at the end of the name.  </w:t>
      </w:r>
      <w:r w:rsidR="00B32C83">
        <w:rPr>
          <w:rFonts w:ascii="Arial" w:hAnsi="Arial" w:cs="Arial"/>
        </w:rPr>
        <w:t xml:space="preserve">It is particularly suitable for presentations where a variable dose quantity </w:t>
      </w:r>
      <w:r w:rsidR="009114CF">
        <w:rPr>
          <w:rFonts w:ascii="Arial" w:hAnsi="Arial" w:cs="Arial"/>
        </w:rPr>
        <w:t>likely so the concentration strength is more appropriate to support safe calculation.</w:t>
      </w:r>
    </w:p>
    <w:p w:rsidR="00E60403" w:rsidRDefault="00E60403" w:rsidP="00E60403">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bulk parenteral fluids, insulins, transdermal patches (sized </w:t>
      </w:r>
      <w:proofErr w:type="spellStart"/>
      <w:r w:rsidRPr="00E60403">
        <w:rPr>
          <w:rFonts w:ascii="Arial" w:hAnsi="Arial" w:cs="Arial"/>
        </w:rPr>
        <w:t>UoP</w:t>
      </w:r>
      <w:proofErr w:type="spellEnd"/>
      <w:r w:rsidRPr="00E60403">
        <w:rPr>
          <w:rFonts w:ascii="Arial" w:hAnsi="Arial" w:cs="Arial"/>
        </w:rPr>
        <w:t xml:space="preserve"> not needed</w:t>
      </w:r>
      <w:r>
        <w:rPr>
          <w:rFonts w:ascii="Arial" w:hAnsi="Arial" w:cs="Arial"/>
        </w:rPr>
        <w:t xml:space="preserve"> but may be quoted in the monograph</w:t>
      </w:r>
      <w:r w:rsidRPr="00E60403">
        <w:rPr>
          <w:rFonts w:ascii="Arial" w:hAnsi="Arial" w:cs="Arial"/>
        </w:rPr>
        <w:t>), bulk (pharmacy) vials of nebuliser solutions or parenteral injections</w:t>
      </w:r>
    </w:p>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Example</w:t>
            </w:r>
          </w:p>
        </w:tc>
        <w:tc>
          <w:tcPr>
            <w:tcW w:w="6011" w:type="dxa"/>
            <w:gridSpan w:val="2"/>
          </w:tcPr>
          <w:p w:rsidR="00E60403" w:rsidRPr="00E60403" w:rsidRDefault="00E60403" w:rsidP="00F178BE">
            <w:pPr>
              <w:rPr>
                <w:rFonts w:ascii="Arial" w:hAnsi="Arial" w:cs="Arial"/>
                <w:b/>
                <w:bCs/>
              </w:rPr>
            </w:pPr>
            <w:r w:rsidRPr="00E60403">
              <w:rPr>
                <w:rFonts w:ascii="Arial" w:hAnsi="Arial" w:cs="Arial"/>
                <w:b/>
                <w:bCs/>
              </w:rPr>
              <w:t>Insulin human soluble 100 unit / mL solution for injection</w:t>
            </w:r>
            <w:r w:rsidR="007E179C">
              <w:rPr>
                <w:rFonts w:ascii="Arial" w:hAnsi="Arial" w:cs="Arial"/>
                <w:b/>
                <w:bCs/>
              </w:rPr>
              <w:t xml:space="preserve"> 1.5 mL cartridge</w:t>
            </w:r>
          </w:p>
        </w:tc>
      </w:tr>
      <w:tr w:rsidR="00E60403" w:rsidTr="00F178BE">
        <w:tc>
          <w:tcPr>
            <w:tcW w:w="3005" w:type="dxa"/>
          </w:tcPr>
          <w:p w:rsidR="00E60403" w:rsidRPr="00F738B1" w:rsidRDefault="00E60403" w:rsidP="00F178BE">
            <w:pPr>
              <w:rPr>
                <w:rFonts w:ascii="Arial" w:hAnsi="Arial" w:cs="Arial"/>
                <w:b/>
              </w:rPr>
            </w:pPr>
            <w:r>
              <w:rPr>
                <w:rFonts w:ascii="Arial" w:hAnsi="Arial" w:cs="Arial"/>
                <w:b/>
              </w:rPr>
              <w:t>Unit of Presentation</w:t>
            </w:r>
          </w:p>
        </w:tc>
        <w:tc>
          <w:tcPr>
            <w:tcW w:w="3005" w:type="dxa"/>
          </w:tcPr>
          <w:p w:rsidR="00E60403" w:rsidRDefault="00E60403" w:rsidP="00F178BE">
            <w:pPr>
              <w:rPr>
                <w:rFonts w:ascii="Arial" w:hAnsi="Arial" w:cs="Arial"/>
              </w:rPr>
            </w:pPr>
            <w:r>
              <w:rPr>
                <w:rFonts w:ascii="Arial" w:hAnsi="Arial" w:cs="Arial"/>
              </w:rPr>
              <w:t>The “intimate container”</w:t>
            </w:r>
          </w:p>
        </w:tc>
        <w:tc>
          <w:tcPr>
            <w:tcW w:w="3006" w:type="dxa"/>
          </w:tcPr>
          <w:p w:rsidR="00E60403" w:rsidRDefault="00E60403" w:rsidP="00F178BE">
            <w:pPr>
              <w:rPr>
                <w:rFonts w:ascii="Arial" w:hAnsi="Arial" w:cs="Arial"/>
              </w:rPr>
            </w:pPr>
            <w:r>
              <w:rPr>
                <w:rFonts w:ascii="Arial" w:hAnsi="Arial" w:cs="Arial"/>
              </w:rPr>
              <w:t>Cartridge</w:t>
            </w:r>
          </w:p>
        </w:tc>
      </w:tr>
      <w:tr w:rsidR="00E60403" w:rsidRPr="00E60403" w:rsidTr="00F178BE">
        <w:tc>
          <w:tcPr>
            <w:tcW w:w="3005" w:type="dxa"/>
          </w:tcPr>
          <w:p w:rsidR="00E60403" w:rsidRPr="00E60403" w:rsidRDefault="00E60403" w:rsidP="00F178BE">
            <w:pPr>
              <w:rPr>
                <w:rFonts w:ascii="Arial" w:hAnsi="Arial" w:cs="Arial"/>
                <w:b/>
              </w:rPr>
            </w:pPr>
            <w:r w:rsidRPr="00E60403">
              <w:rPr>
                <w:rFonts w:ascii="Arial" w:hAnsi="Arial" w:cs="Arial"/>
                <w:b/>
              </w:rPr>
              <w:t>Unit of Presentation size</w:t>
            </w:r>
          </w:p>
        </w:tc>
        <w:tc>
          <w:tcPr>
            <w:tcW w:w="3005" w:type="dxa"/>
          </w:tcPr>
          <w:p w:rsidR="00E60403" w:rsidRPr="00E60403" w:rsidRDefault="00E60403" w:rsidP="00F178BE">
            <w:pPr>
              <w:rPr>
                <w:rFonts w:ascii="Arial" w:hAnsi="Arial" w:cs="Arial"/>
              </w:rPr>
            </w:pPr>
          </w:p>
        </w:tc>
        <w:tc>
          <w:tcPr>
            <w:tcW w:w="3006" w:type="dxa"/>
          </w:tcPr>
          <w:p w:rsidR="00E60403" w:rsidRPr="00E60403" w:rsidRDefault="00E60403" w:rsidP="00F178BE">
            <w:pPr>
              <w:rPr>
                <w:rFonts w:ascii="Arial" w:hAnsi="Arial" w:cs="Arial"/>
              </w:rPr>
            </w:pPr>
            <w:r w:rsidRPr="00E60403">
              <w:rPr>
                <w:rFonts w:ascii="Arial" w:hAnsi="Arial" w:cs="Arial"/>
              </w:rPr>
              <w:t>1.5 mL</w:t>
            </w:r>
          </w:p>
        </w:tc>
      </w:tr>
      <w:tr w:rsidR="00E60403" w:rsidTr="00F178BE">
        <w:tc>
          <w:tcPr>
            <w:tcW w:w="3005" w:type="dxa"/>
          </w:tcPr>
          <w:p w:rsidR="00E60403" w:rsidRPr="00E60403" w:rsidRDefault="00E60403" w:rsidP="00F178BE">
            <w:pPr>
              <w:rPr>
                <w:rFonts w:ascii="Arial" w:hAnsi="Arial" w:cs="Arial"/>
                <w:b/>
                <w:i/>
              </w:rPr>
            </w:pPr>
            <w:r w:rsidRPr="00E60403">
              <w:rPr>
                <w:rFonts w:ascii="Arial" w:hAnsi="Arial" w:cs="Arial"/>
                <w:b/>
                <w:i/>
              </w:rPr>
              <w:t>Presentation strength (logical)</w:t>
            </w:r>
          </w:p>
        </w:tc>
        <w:tc>
          <w:tcPr>
            <w:tcW w:w="3005" w:type="dxa"/>
          </w:tcPr>
          <w:p w:rsidR="00E60403" w:rsidRPr="00E60403" w:rsidRDefault="00E60403" w:rsidP="00F178BE">
            <w:pPr>
              <w:rPr>
                <w:rFonts w:ascii="Arial" w:hAnsi="Arial" w:cs="Arial"/>
                <w:i/>
              </w:rPr>
            </w:pPr>
            <w:r w:rsidRPr="00E60403">
              <w:rPr>
                <w:rFonts w:ascii="Arial" w:hAnsi="Arial" w:cs="Arial"/>
                <w:i/>
              </w:rPr>
              <w:t>Mass amount contained in the unit of presentation</w:t>
            </w:r>
          </w:p>
        </w:tc>
        <w:tc>
          <w:tcPr>
            <w:tcW w:w="3006" w:type="dxa"/>
          </w:tcPr>
          <w:p w:rsidR="00E60403" w:rsidRPr="00E60403" w:rsidRDefault="007E179C" w:rsidP="007E179C">
            <w:pPr>
              <w:rPr>
                <w:rFonts w:ascii="Arial" w:hAnsi="Arial" w:cs="Arial"/>
                <w:i/>
              </w:rPr>
            </w:pPr>
            <w:r>
              <w:rPr>
                <w:rFonts w:ascii="Arial" w:hAnsi="Arial" w:cs="Arial"/>
                <w:i/>
              </w:rPr>
              <w:t>150 unit</w:t>
            </w:r>
            <w:r w:rsidR="00E60403" w:rsidRPr="00E60403">
              <w:rPr>
                <w:rFonts w:ascii="Arial" w:hAnsi="Arial" w:cs="Arial"/>
                <w:i/>
              </w:rPr>
              <w:t xml:space="preserve"> per </w:t>
            </w:r>
            <w:r>
              <w:rPr>
                <w:rFonts w:ascii="Arial" w:hAnsi="Arial" w:cs="Arial"/>
                <w:i/>
              </w:rPr>
              <w:t>cartridge</w:t>
            </w:r>
          </w:p>
        </w:tc>
      </w:tr>
      <w:tr w:rsidR="00E60403" w:rsidTr="00F178BE">
        <w:tc>
          <w:tcPr>
            <w:tcW w:w="3005" w:type="dxa"/>
          </w:tcPr>
          <w:p w:rsidR="00E60403" w:rsidRPr="00F738B1" w:rsidRDefault="00E60403" w:rsidP="00F178BE">
            <w:pPr>
              <w:rPr>
                <w:rFonts w:ascii="Arial" w:hAnsi="Arial" w:cs="Arial"/>
                <w:b/>
              </w:rPr>
            </w:pPr>
            <w:r w:rsidRPr="00F738B1">
              <w:rPr>
                <w:rFonts w:ascii="Arial" w:hAnsi="Arial" w:cs="Arial"/>
                <w:b/>
              </w:rPr>
              <w:t>Presentation strength (usual description)</w:t>
            </w:r>
          </w:p>
        </w:tc>
        <w:tc>
          <w:tcPr>
            <w:tcW w:w="3005" w:type="dxa"/>
          </w:tcPr>
          <w:p w:rsidR="00E60403" w:rsidRDefault="00E60403" w:rsidP="00F178BE">
            <w:pPr>
              <w:rPr>
                <w:rFonts w:ascii="Arial" w:hAnsi="Arial" w:cs="Arial"/>
              </w:rPr>
            </w:pPr>
          </w:p>
        </w:tc>
        <w:tc>
          <w:tcPr>
            <w:tcW w:w="3006" w:type="dxa"/>
          </w:tcPr>
          <w:p w:rsidR="00E60403" w:rsidRDefault="00E60403" w:rsidP="00F178BE">
            <w:pPr>
              <w:rPr>
                <w:rFonts w:ascii="Arial" w:hAnsi="Arial" w:cs="Arial"/>
              </w:rPr>
            </w:pPr>
          </w:p>
        </w:tc>
      </w:tr>
      <w:tr w:rsidR="00E60403" w:rsidTr="00F178BE">
        <w:tc>
          <w:tcPr>
            <w:tcW w:w="3005" w:type="dxa"/>
          </w:tcPr>
          <w:p w:rsidR="00E60403" w:rsidRPr="00F738B1" w:rsidRDefault="00E60403" w:rsidP="00EA62AA">
            <w:pPr>
              <w:rPr>
                <w:rFonts w:ascii="Arial" w:hAnsi="Arial" w:cs="Arial"/>
                <w:b/>
              </w:rPr>
            </w:pPr>
            <w:r w:rsidRPr="00F738B1">
              <w:rPr>
                <w:rFonts w:ascii="Arial" w:hAnsi="Arial" w:cs="Arial"/>
                <w:b/>
              </w:rPr>
              <w:t xml:space="preserve">Concentration strength </w:t>
            </w:r>
          </w:p>
        </w:tc>
        <w:tc>
          <w:tcPr>
            <w:tcW w:w="3005" w:type="dxa"/>
          </w:tcPr>
          <w:p w:rsidR="00E60403" w:rsidRDefault="00E60403" w:rsidP="00F178BE">
            <w:pPr>
              <w:rPr>
                <w:rFonts w:ascii="Arial" w:hAnsi="Arial" w:cs="Arial"/>
              </w:rPr>
            </w:pPr>
            <w:r w:rsidRPr="00E60403">
              <w:rPr>
                <w:rFonts w:ascii="Arial" w:hAnsi="Arial" w:cs="Arial"/>
              </w:rPr>
              <w:t>Mass amount per unitary volume/time</w:t>
            </w:r>
          </w:p>
        </w:tc>
        <w:tc>
          <w:tcPr>
            <w:tcW w:w="3006" w:type="dxa"/>
          </w:tcPr>
          <w:p w:rsidR="00E60403" w:rsidRDefault="00E60403" w:rsidP="007E179C">
            <w:pPr>
              <w:rPr>
                <w:rFonts w:ascii="Arial" w:hAnsi="Arial" w:cs="Arial"/>
              </w:rPr>
            </w:pPr>
            <w:r w:rsidRPr="00E60403">
              <w:rPr>
                <w:rFonts w:ascii="Arial" w:hAnsi="Arial" w:cs="Arial"/>
              </w:rPr>
              <w:t xml:space="preserve">100 </w:t>
            </w:r>
            <w:r w:rsidR="007E179C">
              <w:rPr>
                <w:rFonts w:ascii="Arial" w:hAnsi="Arial" w:cs="Arial"/>
              </w:rPr>
              <w:t>unit</w:t>
            </w:r>
            <w:r w:rsidRPr="00E60403">
              <w:rPr>
                <w:rFonts w:ascii="Arial" w:hAnsi="Arial" w:cs="Arial"/>
              </w:rPr>
              <w:t xml:space="preserve"> per (1) </w:t>
            </w:r>
            <w:r w:rsidR="007E179C">
              <w:rPr>
                <w:rFonts w:ascii="Arial" w:hAnsi="Arial" w:cs="Arial"/>
              </w:rPr>
              <w:t>mL</w:t>
            </w:r>
          </w:p>
        </w:tc>
      </w:tr>
    </w:tbl>
    <w:p w:rsidR="00E60403" w:rsidRDefault="00E60403"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Example</w:t>
            </w:r>
          </w:p>
        </w:tc>
        <w:tc>
          <w:tcPr>
            <w:tcW w:w="6011" w:type="dxa"/>
            <w:gridSpan w:val="2"/>
          </w:tcPr>
          <w:p w:rsidR="00EA62AA" w:rsidRPr="00E60403" w:rsidRDefault="00EA62AA" w:rsidP="00612A3C">
            <w:pPr>
              <w:rPr>
                <w:rFonts w:ascii="Arial" w:hAnsi="Arial" w:cs="Arial"/>
                <w:b/>
                <w:bCs/>
              </w:rPr>
            </w:pPr>
            <w:proofErr w:type="spellStart"/>
            <w:r>
              <w:rPr>
                <w:rFonts w:ascii="Arial" w:hAnsi="Arial" w:cs="Arial"/>
                <w:b/>
                <w:bCs/>
              </w:rPr>
              <w:t>Estradiol</w:t>
            </w:r>
            <w:proofErr w:type="spellEnd"/>
            <w:r>
              <w:rPr>
                <w:rFonts w:ascii="Arial" w:hAnsi="Arial" w:cs="Arial"/>
                <w:b/>
                <w:bCs/>
              </w:rPr>
              <w:t xml:space="preserve"> 0.1% transdermal gel 0.5 mg sachet</w:t>
            </w:r>
          </w:p>
        </w:tc>
      </w:tr>
      <w:tr w:rsidR="00EA62AA" w:rsidTr="00612A3C">
        <w:tc>
          <w:tcPr>
            <w:tcW w:w="3005" w:type="dxa"/>
          </w:tcPr>
          <w:p w:rsidR="00EA62AA" w:rsidRPr="00F738B1" w:rsidRDefault="00EA62AA" w:rsidP="00612A3C">
            <w:pPr>
              <w:rPr>
                <w:rFonts w:ascii="Arial" w:hAnsi="Arial" w:cs="Arial"/>
                <w:b/>
              </w:rPr>
            </w:pPr>
            <w:r>
              <w:rPr>
                <w:rFonts w:ascii="Arial" w:hAnsi="Arial" w:cs="Arial"/>
                <w:b/>
              </w:rPr>
              <w:t>Unit of Presentation</w:t>
            </w:r>
          </w:p>
        </w:tc>
        <w:tc>
          <w:tcPr>
            <w:tcW w:w="3005" w:type="dxa"/>
          </w:tcPr>
          <w:p w:rsidR="00EA62AA" w:rsidRDefault="00EA62AA" w:rsidP="00612A3C">
            <w:pPr>
              <w:rPr>
                <w:rFonts w:ascii="Arial" w:hAnsi="Arial" w:cs="Arial"/>
              </w:rPr>
            </w:pPr>
            <w:r>
              <w:rPr>
                <w:rFonts w:ascii="Arial" w:hAnsi="Arial" w:cs="Arial"/>
              </w:rPr>
              <w:t>The “intimate container”</w:t>
            </w:r>
          </w:p>
        </w:tc>
        <w:tc>
          <w:tcPr>
            <w:tcW w:w="3006" w:type="dxa"/>
          </w:tcPr>
          <w:p w:rsidR="00EA62AA" w:rsidRDefault="00EA62AA" w:rsidP="00612A3C">
            <w:pPr>
              <w:rPr>
                <w:rFonts w:ascii="Arial" w:hAnsi="Arial" w:cs="Arial"/>
              </w:rPr>
            </w:pPr>
            <w:r>
              <w:rPr>
                <w:rFonts w:ascii="Arial" w:hAnsi="Arial" w:cs="Arial"/>
              </w:rPr>
              <w:t>Sachet</w:t>
            </w:r>
          </w:p>
        </w:tc>
      </w:tr>
      <w:tr w:rsidR="00EA62AA" w:rsidRPr="00E60403" w:rsidTr="00612A3C">
        <w:tc>
          <w:tcPr>
            <w:tcW w:w="3005" w:type="dxa"/>
          </w:tcPr>
          <w:p w:rsidR="00EA62AA" w:rsidRPr="00E60403" w:rsidRDefault="00EA62AA" w:rsidP="00612A3C">
            <w:pPr>
              <w:rPr>
                <w:rFonts w:ascii="Arial" w:hAnsi="Arial" w:cs="Arial"/>
                <w:b/>
              </w:rPr>
            </w:pPr>
            <w:r w:rsidRPr="00E60403">
              <w:rPr>
                <w:rFonts w:ascii="Arial" w:hAnsi="Arial" w:cs="Arial"/>
                <w:b/>
              </w:rPr>
              <w:t>Unit of Presentation size</w:t>
            </w:r>
          </w:p>
        </w:tc>
        <w:tc>
          <w:tcPr>
            <w:tcW w:w="3005" w:type="dxa"/>
          </w:tcPr>
          <w:p w:rsidR="00EA62AA" w:rsidRPr="00E60403" w:rsidRDefault="00EA62AA" w:rsidP="00612A3C">
            <w:pPr>
              <w:rPr>
                <w:rFonts w:ascii="Arial" w:hAnsi="Arial" w:cs="Arial"/>
              </w:rPr>
            </w:pPr>
          </w:p>
        </w:tc>
        <w:tc>
          <w:tcPr>
            <w:tcW w:w="3006" w:type="dxa"/>
          </w:tcPr>
          <w:p w:rsidR="00EA62AA" w:rsidRPr="00E60403" w:rsidRDefault="00EA62AA" w:rsidP="00612A3C">
            <w:pPr>
              <w:rPr>
                <w:rFonts w:ascii="Arial" w:hAnsi="Arial" w:cs="Arial"/>
              </w:rPr>
            </w:pPr>
            <w:r>
              <w:rPr>
                <w:rFonts w:ascii="Arial" w:hAnsi="Arial" w:cs="Arial"/>
              </w:rPr>
              <w:t>0.5 mg</w:t>
            </w:r>
          </w:p>
        </w:tc>
      </w:tr>
      <w:tr w:rsidR="00EA62AA" w:rsidTr="00612A3C">
        <w:tc>
          <w:tcPr>
            <w:tcW w:w="3005" w:type="dxa"/>
          </w:tcPr>
          <w:p w:rsidR="00EA62AA" w:rsidRPr="00E60403" w:rsidRDefault="00EA62AA" w:rsidP="00612A3C">
            <w:pPr>
              <w:rPr>
                <w:rFonts w:ascii="Arial" w:hAnsi="Arial" w:cs="Arial"/>
                <w:b/>
                <w:i/>
              </w:rPr>
            </w:pPr>
            <w:r w:rsidRPr="00E60403">
              <w:rPr>
                <w:rFonts w:ascii="Arial" w:hAnsi="Arial" w:cs="Arial"/>
                <w:b/>
                <w:i/>
              </w:rPr>
              <w:t>Presentation strength (logical)</w:t>
            </w:r>
          </w:p>
        </w:tc>
        <w:tc>
          <w:tcPr>
            <w:tcW w:w="3005" w:type="dxa"/>
          </w:tcPr>
          <w:p w:rsidR="00EA62AA" w:rsidRPr="00E60403" w:rsidRDefault="00EA62AA" w:rsidP="00612A3C">
            <w:pPr>
              <w:rPr>
                <w:rFonts w:ascii="Arial" w:hAnsi="Arial" w:cs="Arial"/>
                <w:i/>
              </w:rPr>
            </w:pPr>
            <w:r w:rsidRPr="00E60403">
              <w:rPr>
                <w:rFonts w:ascii="Arial" w:hAnsi="Arial" w:cs="Arial"/>
                <w:i/>
              </w:rPr>
              <w:t>Mass amount contained in the unit of presentation</w:t>
            </w:r>
          </w:p>
        </w:tc>
        <w:tc>
          <w:tcPr>
            <w:tcW w:w="3006" w:type="dxa"/>
          </w:tcPr>
          <w:p w:rsidR="00EA62AA" w:rsidRPr="00E60403" w:rsidRDefault="00EA62AA" w:rsidP="00EA62AA">
            <w:pPr>
              <w:rPr>
                <w:rFonts w:ascii="Arial" w:hAnsi="Arial" w:cs="Arial"/>
                <w:i/>
              </w:rPr>
            </w:pPr>
            <w:r>
              <w:rPr>
                <w:rFonts w:ascii="Arial" w:hAnsi="Arial" w:cs="Arial"/>
                <w:i/>
              </w:rPr>
              <w:t xml:space="preserve">0.5 mg </w:t>
            </w:r>
            <w:r w:rsidRPr="00E60403">
              <w:rPr>
                <w:rFonts w:ascii="Arial" w:hAnsi="Arial" w:cs="Arial"/>
                <w:i/>
              </w:rPr>
              <w:t xml:space="preserve">per </w:t>
            </w:r>
            <w:r>
              <w:rPr>
                <w:rFonts w:ascii="Arial" w:hAnsi="Arial" w:cs="Arial"/>
                <w:i/>
              </w:rPr>
              <w:t>sachet</w:t>
            </w:r>
          </w:p>
        </w:tc>
      </w:tr>
      <w:tr w:rsidR="00EA62AA" w:rsidTr="00612A3C">
        <w:tc>
          <w:tcPr>
            <w:tcW w:w="3005" w:type="dxa"/>
          </w:tcPr>
          <w:p w:rsidR="00EA62AA" w:rsidRPr="00F738B1" w:rsidRDefault="00EA62AA" w:rsidP="00612A3C">
            <w:pPr>
              <w:rPr>
                <w:rFonts w:ascii="Arial" w:hAnsi="Arial" w:cs="Arial"/>
                <w:b/>
              </w:rPr>
            </w:pPr>
            <w:r w:rsidRPr="00F738B1">
              <w:rPr>
                <w:rFonts w:ascii="Arial" w:hAnsi="Arial" w:cs="Arial"/>
                <w:b/>
              </w:rPr>
              <w:t>Presentation strength (usual description)</w:t>
            </w:r>
          </w:p>
        </w:tc>
        <w:tc>
          <w:tcPr>
            <w:tcW w:w="3005" w:type="dxa"/>
          </w:tcPr>
          <w:p w:rsidR="00EA62AA" w:rsidRDefault="00EA62AA" w:rsidP="00612A3C">
            <w:pPr>
              <w:rPr>
                <w:rFonts w:ascii="Arial" w:hAnsi="Arial" w:cs="Arial"/>
              </w:rPr>
            </w:pPr>
          </w:p>
        </w:tc>
        <w:tc>
          <w:tcPr>
            <w:tcW w:w="3006" w:type="dxa"/>
          </w:tcPr>
          <w:p w:rsidR="00EA62AA" w:rsidRDefault="00EA62AA" w:rsidP="00612A3C">
            <w:pPr>
              <w:rPr>
                <w:rFonts w:ascii="Arial" w:hAnsi="Arial" w:cs="Arial"/>
              </w:rPr>
            </w:pPr>
          </w:p>
        </w:tc>
      </w:tr>
      <w:tr w:rsidR="00EA62AA" w:rsidTr="00612A3C">
        <w:tc>
          <w:tcPr>
            <w:tcW w:w="3005" w:type="dxa"/>
          </w:tcPr>
          <w:p w:rsidR="00EA62AA" w:rsidRPr="00F738B1" w:rsidRDefault="00EA62AA" w:rsidP="00EA62AA">
            <w:pPr>
              <w:rPr>
                <w:rFonts w:ascii="Arial" w:hAnsi="Arial" w:cs="Arial"/>
                <w:b/>
              </w:rPr>
            </w:pPr>
            <w:r w:rsidRPr="00F738B1">
              <w:rPr>
                <w:rFonts w:ascii="Arial" w:hAnsi="Arial" w:cs="Arial"/>
                <w:b/>
              </w:rPr>
              <w:t xml:space="preserve">Concentration strength </w:t>
            </w:r>
          </w:p>
        </w:tc>
        <w:tc>
          <w:tcPr>
            <w:tcW w:w="3005" w:type="dxa"/>
          </w:tcPr>
          <w:p w:rsidR="00EA62AA" w:rsidRDefault="00EA62AA" w:rsidP="00612A3C">
            <w:pPr>
              <w:rPr>
                <w:rFonts w:ascii="Arial" w:hAnsi="Arial" w:cs="Arial"/>
              </w:rPr>
            </w:pPr>
            <w:r w:rsidRPr="00E60403">
              <w:rPr>
                <w:rFonts w:ascii="Arial" w:hAnsi="Arial" w:cs="Arial"/>
              </w:rPr>
              <w:t>Mass amount per unitary volume/time</w:t>
            </w:r>
          </w:p>
        </w:tc>
        <w:tc>
          <w:tcPr>
            <w:tcW w:w="3006" w:type="dxa"/>
          </w:tcPr>
          <w:p w:rsidR="00EA62AA" w:rsidRDefault="00EA62AA" w:rsidP="00612A3C">
            <w:pPr>
              <w:rPr>
                <w:rFonts w:ascii="Arial" w:hAnsi="Arial" w:cs="Arial"/>
              </w:rPr>
            </w:pPr>
            <w:r>
              <w:rPr>
                <w:rFonts w:ascii="Arial" w:hAnsi="Arial" w:cs="Arial"/>
              </w:rPr>
              <w:t>1 mg per 1 g</w:t>
            </w:r>
          </w:p>
          <w:p w:rsidR="00EA62AA" w:rsidRPr="00EA62AA" w:rsidRDefault="00EA62AA" w:rsidP="00612A3C">
            <w:pPr>
              <w:rPr>
                <w:rFonts w:ascii="Arial" w:hAnsi="Arial" w:cs="Arial"/>
                <w:i/>
              </w:rPr>
            </w:pPr>
            <w:r>
              <w:rPr>
                <w:rFonts w:ascii="Arial" w:hAnsi="Arial" w:cs="Arial"/>
                <w:i/>
              </w:rPr>
              <w:t>Expressed as:</w:t>
            </w:r>
            <w:r w:rsidRPr="00EA62AA">
              <w:rPr>
                <w:rFonts w:ascii="Arial" w:hAnsi="Arial" w:cs="Arial"/>
                <w:i/>
              </w:rPr>
              <w:t xml:space="preserve"> 0.1%</w:t>
            </w:r>
          </w:p>
        </w:tc>
      </w:tr>
    </w:tbl>
    <w:p w:rsidR="00EA62AA" w:rsidRDefault="00EA62AA" w:rsidP="00E60403">
      <w:pPr>
        <w:rPr>
          <w:rFonts w:ascii="Arial" w:hAnsi="Arial" w:cs="Arial"/>
        </w:rPr>
      </w:pPr>
    </w:p>
    <w:p w:rsidR="00EA62AA" w:rsidRDefault="00EA62AA" w:rsidP="00E60403">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Sodium chloride 0.9% solution for infusion</w:t>
            </w:r>
            <w:r>
              <w:rPr>
                <w:rFonts w:ascii="Arial" w:hAnsi="Arial" w:cs="Arial"/>
                <w:b/>
                <w:bCs/>
              </w:rPr>
              <w:t xml:space="preserve"> 500 mL bag</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Bag</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500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sidRPr="007E179C">
              <w:rPr>
                <w:rFonts w:ascii="Arial" w:hAnsi="Arial" w:cs="Arial"/>
                <w:i/>
              </w:rPr>
              <w:t>450 mg per 500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Pr="007E179C" w:rsidRDefault="007E179C" w:rsidP="007E179C">
            <w:pPr>
              <w:rPr>
                <w:rFonts w:ascii="Arial" w:hAnsi="Arial" w:cs="Arial"/>
              </w:rPr>
            </w:pPr>
            <w:r w:rsidRPr="007E179C">
              <w:rPr>
                <w:rFonts w:ascii="Arial" w:hAnsi="Arial" w:cs="Arial"/>
              </w:rPr>
              <w:t>9 mg per 1 mL</w:t>
            </w:r>
          </w:p>
          <w:p w:rsidR="007E179C" w:rsidRDefault="007E179C" w:rsidP="00F178BE">
            <w:pPr>
              <w:rPr>
                <w:rFonts w:ascii="Arial" w:hAnsi="Arial" w:cs="Arial"/>
              </w:rPr>
            </w:pPr>
            <w:r>
              <w:rPr>
                <w:rFonts w:ascii="Arial" w:hAnsi="Arial" w:cs="Arial"/>
                <w:i/>
                <w:iCs/>
              </w:rPr>
              <w:t>Expressed as</w:t>
            </w:r>
            <w:r w:rsidRPr="007E179C">
              <w:rPr>
                <w:rFonts w:ascii="Arial" w:hAnsi="Arial" w:cs="Arial"/>
                <w:i/>
                <w:iCs/>
              </w:rPr>
              <w:t>: 0.9% w/v</w:t>
            </w:r>
          </w:p>
        </w:tc>
      </w:tr>
    </w:tbl>
    <w:p w:rsidR="00EC10DE" w:rsidRDefault="00EC10DE"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 xml:space="preserve">salbutamol (salbutamol </w:t>
            </w:r>
            <w:proofErr w:type="spellStart"/>
            <w:r w:rsidRPr="007E179C">
              <w:rPr>
                <w:rFonts w:ascii="Arial" w:hAnsi="Arial" w:cs="Arial"/>
                <w:b/>
                <w:bCs/>
              </w:rPr>
              <w:t>sulfate</w:t>
            </w:r>
            <w:proofErr w:type="spellEnd"/>
            <w:r w:rsidRPr="007E179C">
              <w:rPr>
                <w:rFonts w:ascii="Arial" w:hAnsi="Arial" w:cs="Arial"/>
                <w:b/>
                <w:bCs/>
              </w:rPr>
              <w:t xml:space="preserve">) 1 mg per mL </w:t>
            </w:r>
            <w:r>
              <w:rPr>
                <w:rFonts w:ascii="Arial" w:hAnsi="Arial" w:cs="Arial"/>
                <w:b/>
                <w:bCs/>
              </w:rPr>
              <w:t>nebuliser</w:t>
            </w:r>
            <w:r w:rsidRPr="007E179C">
              <w:rPr>
                <w:rFonts w:ascii="Arial" w:hAnsi="Arial" w:cs="Arial"/>
                <w:b/>
                <w:bCs/>
              </w:rPr>
              <w:t xml:space="preserve"> solution 10 mL bottle</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The “intimate container”</w:t>
            </w:r>
          </w:p>
        </w:tc>
        <w:tc>
          <w:tcPr>
            <w:tcW w:w="3006" w:type="dxa"/>
          </w:tcPr>
          <w:p w:rsidR="007E179C" w:rsidRDefault="007E179C" w:rsidP="00F178BE">
            <w:pPr>
              <w:rPr>
                <w:rFonts w:ascii="Arial" w:hAnsi="Arial" w:cs="Arial"/>
              </w:rPr>
            </w:pPr>
            <w:r>
              <w:rPr>
                <w:rFonts w:ascii="Arial" w:hAnsi="Arial" w:cs="Arial"/>
              </w:rPr>
              <w:t>Bottle</w:t>
            </w:r>
          </w:p>
        </w:tc>
      </w:tr>
      <w:tr w:rsidR="007E179C" w:rsidRPr="007E179C" w:rsidTr="00F178BE">
        <w:tc>
          <w:tcPr>
            <w:tcW w:w="3005" w:type="dxa"/>
          </w:tcPr>
          <w:p w:rsidR="007E179C" w:rsidRPr="007E179C" w:rsidRDefault="007E179C" w:rsidP="00F178BE">
            <w:pPr>
              <w:rPr>
                <w:rFonts w:ascii="Arial" w:hAnsi="Arial" w:cs="Arial"/>
                <w:b/>
              </w:rPr>
            </w:pPr>
            <w:r w:rsidRPr="007E179C">
              <w:rPr>
                <w:rFonts w:ascii="Arial" w:hAnsi="Arial" w:cs="Arial"/>
                <w:b/>
              </w:rPr>
              <w:t>Unit of Presentation size</w:t>
            </w:r>
          </w:p>
        </w:tc>
        <w:tc>
          <w:tcPr>
            <w:tcW w:w="3005" w:type="dxa"/>
          </w:tcPr>
          <w:p w:rsidR="007E179C" w:rsidRPr="007E179C" w:rsidRDefault="007E179C" w:rsidP="00F178BE">
            <w:pPr>
              <w:rPr>
                <w:rFonts w:ascii="Arial" w:hAnsi="Arial" w:cs="Arial"/>
              </w:rPr>
            </w:pPr>
          </w:p>
        </w:tc>
        <w:tc>
          <w:tcPr>
            <w:tcW w:w="3006" w:type="dxa"/>
          </w:tcPr>
          <w:p w:rsidR="007E179C" w:rsidRPr="007E179C" w:rsidRDefault="007E179C" w:rsidP="00F178BE">
            <w:pPr>
              <w:rPr>
                <w:rFonts w:ascii="Arial" w:hAnsi="Arial" w:cs="Arial"/>
              </w:rPr>
            </w:pPr>
            <w:r>
              <w:rPr>
                <w:rFonts w:ascii="Arial" w:hAnsi="Arial" w:cs="Arial"/>
              </w:rPr>
              <w:t>10 mL</w:t>
            </w: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r w:rsidRPr="00E60403">
              <w:rPr>
                <w:rFonts w:ascii="Arial" w:hAnsi="Arial" w:cs="Arial"/>
                <w:i/>
              </w:rPr>
              <w:t>Mass amount contained in the unit of presentation</w:t>
            </w:r>
          </w:p>
        </w:tc>
        <w:tc>
          <w:tcPr>
            <w:tcW w:w="3006" w:type="dxa"/>
          </w:tcPr>
          <w:p w:rsidR="007E179C" w:rsidRPr="00E60403" w:rsidRDefault="007E179C" w:rsidP="00F178BE">
            <w:pPr>
              <w:rPr>
                <w:rFonts w:ascii="Arial" w:hAnsi="Arial" w:cs="Arial"/>
                <w:i/>
              </w:rPr>
            </w:pPr>
            <w:r>
              <w:rPr>
                <w:rFonts w:ascii="Arial" w:hAnsi="Arial" w:cs="Arial"/>
                <w:i/>
              </w:rPr>
              <w:t>10 mg per 10 mL</w:t>
            </w:r>
          </w:p>
        </w:tc>
      </w:tr>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Presentation strength (usual description)</w:t>
            </w:r>
          </w:p>
        </w:tc>
        <w:tc>
          <w:tcPr>
            <w:tcW w:w="3005" w:type="dxa"/>
          </w:tcPr>
          <w:p w:rsidR="007E179C" w:rsidRDefault="007E179C" w:rsidP="00F178BE">
            <w:pPr>
              <w:rPr>
                <w:rFonts w:ascii="Arial" w:hAnsi="Arial" w:cs="Arial"/>
              </w:rPr>
            </w:pPr>
          </w:p>
        </w:tc>
        <w:tc>
          <w:tcPr>
            <w:tcW w:w="3006" w:type="dxa"/>
          </w:tcPr>
          <w:p w:rsidR="007E179C" w:rsidRDefault="007E179C" w:rsidP="00F178BE">
            <w:pPr>
              <w:rPr>
                <w:rFonts w:ascii="Arial" w:hAnsi="Arial" w:cs="Arial"/>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volume/time</w:t>
            </w:r>
          </w:p>
        </w:tc>
        <w:tc>
          <w:tcPr>
            <w:tcW w:w="3006" w:type="dxa"/>
          </w:tcPr>
          <w:p w:rsidR="007E179C" w:rsidRDefault="007E179C" w:rsidP="00F178BE">
            <w:pPr>
              <w:rPr>
                <w:rFonts w:ascii="Arial" w:hAnsi="Arial" w:cs="Arial"/>
              </w:rPr>
            </w:pPr>
            <w:r>
              <w:rPr>
                <w:rFonts w:ascii="Arial" w:hAnsi="Arial" w:cs="Arial"/>
              </w:rPr>
              <w:t>1 mg per 1 mL</w:t>
            </w:r>
          </w:p>
        </w:tc>
      </w:tr>
    </w:tbl>
    <w:p w:rsidR="007E179C" w:rsidRDefault="007E179C" w:rsidP="002563AF">
      <w:pPr>
        <w:rPr>
          <w:rFonts w:ascii="Arial" w:hAnsi="Arial" w:cs="Arial"/>
        </w:rPr>
      </w:pPr>
    </w:p>
    <w:p w:rsidR="00375294" w:rsidRDefault="00375294" w:rsidP="00375294">
      <w:pPr>
        <w:pStyle w:val="Heading3"/>
      </w:pPr>
      <w:r w:rsidRPr="00F738B1">
        <w:t xml:space="preserve">Variation </w:t>
      </w:r>
      <w:r>
        <w:t>B</w:t>
      </w:r>
      <w:r w:rsidRPr="00F738B1">
        <w:t>:</w:t>
      </w:r>
      <w:r>
        <w:t xml:space="preserve"> </w:t>
      </w:r>
    </w:p>
    <w:p w:rsidR="00375294" w:rsidRDefault="00375294" w:rsidP="00375294">
      <w:pPr>
        <w:rPr>
          <w:rFonts w:ascii="Arial" w:hAnsi="Arial" w:cs="Arial"/>
        </w:rPr>
      </w:pPr>
      <w:r w:rsidRPr="000A4110">
        <w:rPr>
          <w:rFonts w:ascii="Arial" w:hAnsi="Arial" w:cs="Arial"/>
        </w:rPr>
        <w:t xml:space="preserve">The unit of presentation </w:t>
      </w:r>
      <w:r>
        <w:rPr>
          <w:rFonts w:ascii="Arial" w:hAnsi="Arial" w:cs="Arial"/>
        </w:rPr>
        <w:t xml:space="preserve">exists but concentration strength is the clinically significant strength; expressing unit of presentation is not required as it is implicit from the dose form.  </w:t>
      </w:r>
    </w:p>
    <w:p w:rsidR="00375294" w:rsidRDefault="00375294" w:rsidP="00375294">
      <w:pPr>
        <w:rPr>
          <w:rFonts w:ascii="Arial" w:hAnsi="Arial" w:cs="Arial"/>
        </w:rPr>
      </w:pPr>
      <w:r w:rsidRPr="00F738B1">
        <w:rPr>
          <w:rFonts w:ascii="Arial" w:hAnsi="Arial" w:cs="Arial"/>
          <w:b/>
        </w:rPr>
        <w:t>Used for:</w:t>
      </w:r>
      <w:r>
        <w:rPr>
          <w:rFonts w:ascii="Arial" w:hAnsi="Arial" w:cs="Arial"/>
        </w:rPr>
        <w:t xml:space="preserve"> </w:t>
      </w:r>
      <w:r w:rsidRPr="00E60403">
        <w:rPr>
          <w:rFonts w:ascii="Arial" w:hAnsi="Arial" w:cs="Arial"/>
        </w:rPr>
        <w:t xml:space="preserve">transdermal patches </w:t>
      </w:r>
    </w:p>
    <w:p w:rsidR="00375294" w:rsidRDefault="00375294" w:rsidP="00375294">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Example</w:t>
            </w:r>
          </w:p>
        </w:tc>
        <w:tc>
          <w:tcPr>
            <w:tcW w:w="6011" w:type="dxa"/>
            <w:gridSpan w:val="2"/>
          </w:tcPr>
          <w:p w:rsidR="00375294" w:rsidRPr="00E60403" w:rsidRDefault="00375294" w:rsidP="00612A3C">
            <w:pPr>
              <w:rPr>
                <w:rFonts w:ascii="Arial" w:hAnsi="Arial" w:cs="Arial"/>
                <w:b/>
                <w:bCs/>
              </w:rPr>
            </w:pPr>
            <w:r w:rsidRPr="00E60403">
              <w:rPr>
                <w:rFonts w:ascii="Arial" w:hAnsi="Arial" w:cs="Arial"/>
                <w:b/>
                <w:bCs/>
              </w:rPr>
              <w:t>Fentanyl 100 mcg per hour transdermal patch</w:t>
            </w:r>
          </w:p>
        </w:tc>
      </w:tr>
      <w:tr w:rsidR="00375294" w:rsidTr="00612A3C">
        <w:tc>
          <w:tcPr>
            <w:tcW w:w="3005" w:type="dxa"/>
          </w:tcPr>
          <w:p w:rsidR="00375294" w:rsidRPr="00F738B1" w:rsidRDefault="00375294" w:rsidP="00612A3C">
            <w:pPr>
              <w:rPr>
                <w:rFonts w:ascii="Arial" w:hAnsi="Arial" w:cs="Arial"/>
                <w:b/>
              </w:rPr>
            </w:pPr>
            <w:r>
              <w:rPr>
                <w:rFonts w:ascii="Arial" w:hAnsi="Arial" w:cs="Arial"/>
                <w:b/>
              </w:rPr>
              <w:t>Unit of Presentation</w:t>
            </w:r>
          </w:p>
        </w:tc>
        <w:tc>
          <w:tcPr>
            <w:tcW w:w="3005" w:type="dxa"/>
          </w:tcPr>
          <w:p w:rsidR="00375294" w:rsidRDefault="00375294" w:rsidP="00612A3C">
            <w:pPr>
              <w:rPr>
                <w:rFonts w:ascii="Arial" w:hAnsi="Arial" w:cs="Arial"/>
              </w:rPr>
            </w:pPr>
            <w:r>
              <w:rPr>
                <w:rFonts w:ascii="Arial" w:hAnsi="Arial" w:cs="Arial"/>
              </w:rPr>
              <w:t>The “intimate container”</w:t>
            </w:r>
          </w:p>
        </w:tc>
        <w:tc>
          <w:tcPr>
            <w:tcW w:w="3006" w:type="dxa"/>
          </w:tcPr>
          <w:p w:rsidR="00375294" w:rsidRDefault="00375294" w:rsidP="00612A3C">
            <w:pPr>
              <w:rPr>
                <w:rFonts w:ascii="Arial" w:hAnsi="Arial" w:cs="Arial"/>
              </w:rPr>
            </w:pPr>
            <w:r>
              <w:rPr>
                <w:rFonts w:ascii="Arial" w:hAnsi="Arial" w:cs="Arial"/>
              </w:rPr>
              <w:t>Patch</w:t>
            </w:r>
          </w:p>
        </w:tc>
      </w:tr>
      <w:tr w:rsidR="00375294" w:rsidRPr="00E60403" w:rsidTr="00612A3C">
        <w:tc>
          <w:tcPr>
            <w:tcW w:w="3005" w:type="dxa"/>
          </w:tcPr>
          <w:p w:rsidR="00375294" w:rsidRPr="00E60403" w:rsidRDefault="00375294" w:rsidP="00612A3C">
            <w:pPr>
              <w:rPr>
                <w:rFonts w:ascii="Arial" w:hAnsi="Arial" w:cs="Arial"/>
                <w:b/>
                <w:i/>
              </w:rPr>
            </w:pPr>
            <w:r w:rsidRPr="00E60403">
              <w:rPr>
                <w:rFonts w:ascii="Arial" w:hAnsi="Arial" w:cs="Arial"/>
                <w:b/>
                <w:i/>
              </w:rPr>
              <w:t>Unit of Presentation size</w:t>
            </w:r>
          </w:p>
        </w:tc>
        <w:tc>
          <w:tcPr>
            <w:tcW w:w="3005" w:type="dxa"/>
          </w:tcPr>
          <w:p w:rsidR="00375294" w:rsidRPr="00E60403" w:rsidRDefault="00375294" w:rsidP="00612A3C">
            <w:pPr>
              <w:rPr>
                <w:rFonts w:ascii="Arial" w:hAnsi="Arial" w:cs="Arial"/>
                <w:i/>
              </w:rPr>
            </w:pPr>
          </w:p>
        </w:tc>
        <w:tc>
          <w:tcPr>
            <w:tcW w:w="3006" w:type="dxa"/>
          </w:tcPr>
          <w:p w:rsidR="00375294" w:rsidRPr="00E60403" w:rsidRDefault="00375294" w:rsidP="00612A3C">
            <w:pPr>
              <w:rPr>
                <w:rFonts w:ascii="Arial" w:hAnsi="Arial" w:cs="Arial"/>
                <w:i/>
              </w:rPr>
            </w:pPr>
            <w:r w:rsidRPr="00E60403">
              <w:rPr>
                <w:rFonts w:ascii="Arial" w:hAnsi="Arial" w:cs="Arial"/>
                <w:i/>
              </w:rPr>
              <w:t>32 cm</w:t>
            </w:r>
            <w:r w:rsidRPr="00E60403">
              <w:rPr>
                <w:rFonts w:ascii="Arial" w:hAnsi="Arial" w:cs="Arial"/>
                <w:i/>
                <w:vertAlign w:val="superscript"/>
              </w:rPr>
              <w:t>2</w:t>
            </w:r>
          </w:p>
        </w:tc>
      </w:tr>
      <w:tr w:rsidR="00375294" w:rsidTr="00612A3C">
        <w:tc>
          <w:tcPr>
            <w:tcW w:w="3005" w:type="dxa"/>
          </w:tcPr>
          <w:p w:rsidR="00375294" w:rsidRPr="00E60403" w:rsidRDefault="00375294" w:rsidP="00612A3C">
            <w:pPr>
              <w:rPr>
                <w:rFonts w:ascii="Arial" w:hAnsi="Arial" w:cs="Arial"/>
                <w:b/>
                <w:i/>
              </w:rPr>
            </w:pPr>
            <w:r w:rsidRPr="00E60403">
              <w:rPr>
                <w:rFonts w:ascii="Arial" w:hAnsi="Arial" w:cs="Arial"/>
                <w:b/>
                <w:i/>
              </w:rPr>
              <w:t>Presentation strength (logical)</w:t>
            </w:r>
          </w:p>
        </w:tc>
        <w:tc>
          <w:tcPr>
            <w:tcW w:w="3005" w:type="dxa"/>
          </w:tcPr>
          <w:p w:rsidR="00375294" w:rsidRPr="00E60403" w:rsidRDefault="00375294" w:rsidP="00612A3C">
            <w:pPr>
              <w:rPr>
                <w:rFonts w:ascii="Arial" w:hAnsi="Arial" w:cs="Arial"/>
                <w:i/>
              </w:rPr>
            </w:pPr>
            <w:r w:rsidRPr="00E60403">
              <w:rPr>
                <w:rFonts w:ascii="Arial" w:hAnsi="Arial" w:cs="Arial"/>
                <w:i/>
              </w:rPr>
              <w:t>Mass amount contained in the unit of presentation</w:t>
            </w:r>
          </w:p>
        </w:tc>
        <w:tc>
          <w:tcPr>
            <w:tcW w:w="3006" w:type="dxa"/>
          </w:tcPr>
          <w:p w:rsidR="00375294" w:rsidRPr="00E60403" w:rsidRDefault="00375294" w:rsidP="00612A3C">
            <w:pPr>
              <w:rPr>
                <w:rFonts w:ascii="Arial" w:hAnsi="Arial" w:cs="Arial"/>
                <w:i/>
              </w:rPr>
            </w:pPr>
            <w:r w:rsidRPr="00E60403">
              <w:rPr>
                <w:rFonts w:ascii="Arial" w:hAnsi="Arial" w:cs="Arial"/>
                <w:i/>
              </w:rPr>
              <w:t>20.4 mg per patch</w:t>
            </w: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Presentation strength (usual description)</w:t>
            </w:r>
          </w:p>
        </w:tc>
        <w:tc>
          <w:tcPr>
            <w:tcW w:w="3005" w:type="dxa"/>
          </w:tcPr>
          <w:p w:rsidR="00375294" w:rsidRDefault="00375294" w:rsidP="00612A3C">
            <w:pPr>
              <w:rPr>
                <w:rFonts w:ascii="Arial" w:hAnsi="Arial" w:cs="Arial"/>
              </w:rPr>
            </w:pPr>
          </w:p>
        </w:tc>
        <w:tc>
          <w:tcPr>
            <w:tcW w:w="3006" w:type="dxa"/>
          </w:tcPr>
          <w:p w:rsidR="00375294" w:rsidRDefault="00375294" w:rsidP="00612A3C">
            <w:pPr>
              <w:rPr>
                <w:rFonts w:ascii="Arial" w:hAnsi="Arial" w:cs="Arial"/>
              </w:rPr>
            </w:pPr>
          </w:p>
        </w:tc>
      </w:tr>
      <w:tr w:rsidR="00375294" w:rsidTr="00612A3C">
        <w:tc>
          <w:tcPr>
            <w:tcW w:w="3005" w:type="dxa"/>
          </w:tcPr>
          <w:p w:rsidR="00375294" w:rsidRPr="00F738B1" w:rsidRDefault="00375294" w:rsidP="00612A3C">
            <w:pPr>
              <w:rPr>
                <w:rFonts w:ascii="Arial" w:hAnsi="Arial" w:cs="Arial"/>
                <w:b/>
              </w:rPr>
            </w:pPr>
            <w:r w:rsidRPr="00F738B1">
              <w:rPr>
                <w:rFonts w:ascii="Arial" w:hAnsi="Arial" w:cs="Arial"/>
                <w:b/>
              </w:rPr>
              <w:t xml:space="preserve">Concentration strength </w:t>
            </w:r>
          </w:p>
        </w:tc>
        <w:tc>
          <w:tcPr>
            <w:tcW w:w="3005" w:type="dxa"/>
          </w:tcPr>
          <w:p w:rsidR="00375294" w:rsidRDefault="00375294" w:rsidP="00612A3C">
            <w:pPr>
              <w:rPr>
                <w:rFonts w:ascii="Arial" w:hAnsi="Arial" w:cs="Arial"/>
              </w:rPr>
            </w:pPr>
            <w:r w:rsidRPr="00E60403">
              <w:rPr>
                <w:rFonts w:ascii="Arial" w:hAnsi="Arial" w:cs="Arial"/>
              </w:rPr>
              <w:t>Mass amount per unitary volume/time</w:t>
            </w:r>
          </w:p>
        </w:tc>
        <w:tc>
          <w:tcPr>
            <w:tcW w:w="3006" w:type="dxa"/>
          </w:tcPr>
          <w:p w:rsidR="00375294" w:rsidRDefault="00375294" w:rsidP="00612A3C">
            <w:pPr>
              <w:rPr>
                <w:rFonts w:ascii="Arial" w:hAnsi="Arial" w:cs="Arial"/>
              </w:rPr>
            </w:pPr>
            <w:r w:rsidRPr="00E60403">
              <w:rPr>
                <w:rFonts w:ascii="Arial" w:hAnsi="Arial" w:cs="Arial"/>
              </w:rPr>
              <w:t>100 mcg per (1) hour</w:t>
            </w:r>
          </w:p>
        </w:tc>
      </w:tr>
    </w:tbl>
    <w:p w:rsidR="00375294" w:rsidRDefault="00375294" w:rsidP="00375294">
      <w:pPr>
        <w:rPr>
          <w:rFonts w:ascii="Arial" w:hAnsi="Arial" w:cs="Arial"/>
        </w:rPr>
      </w:pPr>
    </w:p>
    <w:p w:rsidR="00621C5F" w:rsidRDefault="007E179C" w:rsidP="00621C5F">
      <w:pPr>
        <w:pStyle w:val="Heading3"/>
      </w:pPr>
      <w:r w:rsidRPr="00F738B1">
        <w:t xml:space="preserve">Variation </w:t>
      </w:r>
      <w:r w:rsidR="00375294">
        <w:t>C</w:t>
      </w:r>
      <w:r w:rsidRPr="00F738B1">
        <w:t>:</w:t>
      </w:r>
      <w:r>
        <w:t xml:space="preserve"> </w:t>
      </w:r>
    </w:p>
    <w:p w:rsidR="007E179C" w:rsidRDefault="007E179C" w:rsidP="007E179C">
      <w:pPr>
        <w:rPr>
          <w:rFonts w:ascii="Arial" w:hAnsi="Arial" w:cs="Arial"/>
        </w:rPr>
      </w:pPr>
      <w:r>
        <w:rPr>
          <w:rFonts w:ascii="Arial" w:hAnsi="Arial" w:cs="Arial"/>
        </w:rPr>
        <w:t>No unit of presentation exists, the dose form is “unbounded” (also known as “continuous”)</w:t>
      </w:r>
    </w:p>
    <w:p w:rsidR="007E179C" w:rsidRDefault="007E179C" w:rsidP="007E179C">
      <w:pPr>
        <w:rPr>
          <w:rFonts w:ascii="Arial" w:hAnsi="Arial" w:cs="Arial"/>
        </w:rPr>
      </w:pPr>
      <w:r w:rsidRPr="00F738B1">
        <w:rPr>
          <w:rFonts w:ascii="Arial" w:hAnsi="Arial" w:cs="Arial"/>
          <w:b/>
        </w:rPr>
        <w:t>Used for:</w:t>
      </w:r>
      <w:r>
        <w:rPr>
          <w:rFonts w:ascii="Arial" w:hAnsi="Arial" w:cs="Arial"/>
        </w:rPr>
        <w:t xml:space="preserve"> </w:t>
      </w:r>
      <w:r w:rsidRPr="007E179C">
        <w:rPr>
          <w:rFonts w:ascii="Arial" w:hAnsi="Arial" w:cs="Arial"/>
        </w:rPr>
        <w:t>Used for: “bulk” powders and granules, semi-solids (not metered actuation), liquid</w:t>
      </w:r>
      <w:r>
        <w:rPr>
          <w:rFonts w:ascii="Arial" w:hAnsi="Arial" w:cs="Arial"/>
        </w:rPr>
        <w:t>s not presented with a fixed volume delivery device (i.e. those expected to be measured in drops or in different volumes based on patient need; 0.5mL, 0.8mL etc.)</w:t>
      </w:r>
    </w:p>
    <w:p w:rsidR="00436B86" w:rsidRDefault="00436B86" w:rsidP="007E179C">
      <w:pPr>
        <w:rPr>
          <w:rFonts w:ascii="Arial" w:hAnsi="Arial" w:cs="Arial"/>
        </w:rPr>
      </w:pPr>
    </w:p>
    <w:p w:rsidR="00436B86" w:rsidRPr="00324010" w:rsidRDefault="00436B86" w:rsidP="00436B86">
      <w:pPr>
        <w:rPr>
          <w:rFonts w:ascii="Arial" w:hAnsi="Arial" w:cs="Arial"/>
        </w:rPr>
      </w:pPr>
      <w:r>
        <w:rPr>
          <w:rFonts w:ascii="Arial" w:hAnsi="Arial" w:cs="Arial"/>
        </w:rPr>
        <w:t>The bottle or tube or carton that contains the unbounded dose form, even though it could be considered an “intimate container” as it is in direct contact with the dose form, it is in fact the package that the medicinal product is supplied in.  The package has no relationship to the amount administered to a patient; it will contain many administrations-worth of medication.  It may have no additional packaging with it, although a bottle or tube can be placed inside a carton as further packaging.  Information about packaged medicinal products is not within scope of the CCDD.</w:t>
      </w:r>
    </w:p>
    <w:p w:rsidR="00436B86" w:rsidRDefault="00436B86" w:rsidP="007E179C">
      <w:pPr>
        <w:rPr>
          <w:rFonts w:ascii="Arial" w:hAnsi="Arial" w:cs="Arial"/>
        </w:rPr>
      </w:pPr>
    </w:p>
    <w:p w:rsidR="007E179C" w:rsidRDefault="007E179C" w:rsidP="007E179C">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r w:rsidRPr="007E179C">
              <w:rPr>
                <w:rFonts w:ascii="Arial" w:hAnsi="Arial" w:cs="Arial"/>
                <w:b/>
                <w:bCs/>
              </w:rPr>
              <w:t>Hydrocortisone 1% cutaneous cream</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7E179C">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7E179C">
            <w:pPr>
              <w:rPr>
                <w:rFonts w:ascii="Arial" w:hAnsi="Arial" w:cs="Arial"/>
              </w:rPr>
            </w:pPr>
            <w:r w:rsidRPr="007E179C">
              <w:rPr>
                <w:rFonts w:ascii="Arial" w:hAnsi="Arial" w:cs="Arial"/>
              </w:rPr>
              <w:t>10 mg per 1 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1 % </w:t>
            </w:r>
            <w:r>
              <w:rPr>
                <w:rFonts w:ascii="Arial" w:hAnsi="Arial" w:cs="Arial"/>
                <w:i/>
                <w:iCs/>
              </w:rPr>
              <w:t>[</w:t>
            </w:r>
            <w:r w:rsidRPr="007E179C">
              <w:rPr>
                <w:rFonts w:ascii="Arial" w:hAnsi="Arial" w:cs="Arial"/>
                <w:i/>
                <w:iCs/>
              </w:rPr>
              <w:t>w/</w:t>
            </w:r>
            <w:r>
              <w:rPr>
                <w:rFonts w:ascii="Arial" w:hAnsi="Arial" w:cs="Arial"/>
                <w:i/>
                <w:iCs/>
              </w:rPr>
              <w:t>w]</w:t>
            </w:r>
          </w:p>
        </w:tc>
      </w:tr>
    </w:tbl>
    <w:p w:rsidR="00EC10DE" w:rsidRDefault="00EC10DE"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7E179C">
            <w:pPr>
              <w:rPr>
                <w:rFonts w:ascii="Arial" w:hAnsi="Arial" w:cs="Arial"/>
                <w:b/>
                <w:bCs/>
              </w:rPr>
            </w:pPr>
            <w:r w:rsidRPr="007E179C">
              <w:rPr>
                <w:rFonts w:ascii="Arial" w:hAnsi="Arial" w:cs="Arial"/>
                <w:b/>
                <w:bCs/>
              </w:rPr>
              <w:t>Chloramphenicol 0.5% eye drops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5</w:t>
            </w:r>
            <w:r w:rsidRPr="007E179C">
              <w:rPr>
                <w:rFonts w:ascii="Arial" w:hAnsi="Arial" w:cs="Arial"/>
              </w:rPr>
              <w:t xml:space="preserve"> mg per 1 </w:t>
            </w:r>
            <w:r>
              <w:rPr>
                <w:rFonts w:ascii="Arial" w:hAnsi="Arial" w:cs="Arial"/>
              </w:rPr>
              <w:t>mL</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0.5</w:t>
            </w:r>
            <w:r w:rsidRPr="007E179C">
              <w:rPr>
                <w:rFonts w:ascii="Arial" w:hAnsi="Arial" w:cs="Arial"/>
                <w:i/>
                <w:iCs/>
              </w:rPr>
              <w:t xml:space="preserve"> % </w:t>
            </w:r>
            <w:r>
              <w:rPr>
                <w:rFonts w:ascii="Arial" w:hAnsi="Arial" w:cs="Arial"/>
                <w:i/>
                <w:iCs/>
              </w:rPr>
              <w:t>[</w:t>
            </w:r>
            <w:r w:rsidRPr="007E179C">
              <w:rPr>
                <w:rFonts w:ascii="Arial" w:hAnsi="Arial" w:cs="Arial"/>
                <w:i/>
                <w:iCs/>
              </w:rPr>
              <w:t>w/</w:t>
            </w:r>
            <w:r>
              <w:rPr>
                <w:rFonts w:ascii="Arial" w:hAnsi="Arial" w:cs="Arial"/>
                <w:i/>
                <w:iCs/>
              </w:rPr>
              <w:t>v]</w:t>
            </w:r>
          </w:p>
        </w:tc>
      </w:tr>
    </w:tbl>
    <w:p w:rsidR="002563AF" w:rsidRDefault="002563AF" w:rsidP="002563AF">
      <w:pPr>
        <w:rPr>
          <w:rFonts w:ascii="Arial" w:hAnsi="Arial" w:cs="Arial"/>
        </w:rPr>
      </w:pPr>
    </w:p>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7E179C" w:rsidP="00F178BE">
            <w:pPr>
              <w:rPr>
                <w:rFonts w:ascii="Arial" w:hAnsi="Arial" w:cs="Arial"/>
                <w:b/>
                <w:bCs/>
              </w:rPr>
            </w:pPr>
            <w:proofErr w:type="spellStart"/>
            <w:r w:rsidRPr="007E179C">
              <w:rPr>
                <w:rFonts w:ascii="Arial" w:hAnsi="Arial" w:cs="Arial"/>
                <w:b/>
                <w:bCs/>
              </w:rPr>
              <w:t>Sterculia</w:t>
            </w:r>
            <w:proofErr w:type="spellEnd"/>
            <w:r w:rsidRPr="007E179C">
              <w:rPr>
                <w:rFonts w:ascii="Arial" w:hAnsi="Arial" w:cs="Arial"/>
                <w:b/>
                <w:bCs/>
              </w:rPr>
              <w:t xml:space="preserve"> 62% oral granules</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lastRenderedPageBreak/>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7E179C" w:rsidP="00F178BE">
            <w:pPr>
              <w:rPr>
                <w:rFonts w:ascii="Arial" w:hAnsi="Arial" w:cs="Arial"/>
              </w:rPr>
            </w:pPr>
            <w:r>
              <w:rPr>
                <w:rFonts w:ascii="Arial" w:hAnsi="Arial" w:cs="Arial"/>
              </w:rPr>
              <w:t>620</w:t>
            </w:r>
            <w:r w:rsidRPr="007E179C">
              <w:rPr>
                <w:rFonts w:ascii="Arial" w:hAnsi="Arial" w:cs="Arial"/>
              </w:rPr>
              <w:t xml:space="preserve"> mg per 1 </w:t>
            </w:r>
            <w:r>
              <w:rPr>
                <w:rFonts w:ascii="Arial" w:hAnsi="Arial" w:cs="Arial"/>
              </w:rPr>
              <w:t>g</w:t>
            </w:r>
          </w:p>
          <w:p w:rsidR="007E179C" w:rsidRDefault="007E179C" w:rsidP="007E179C">
            <w:pPr>
              <w:rPr>
                <w:rFonts w:ascii="Arial" w:hAnsi="Arial" w:cs="Arial"/>
              </w:rPr>
            </w:pPr>
            <w:r>
              <w:rPr>
                <w:rFonts w:ascii="Arial" w:hAnsi="Arial" w:cs="Arial"/>
                <w:i/>
                <w:iCs/>
              </w:rPr>
              <w:t>Expressed as</w:t>
            </w:r>
            <w:r w:rsidRPr="007E179C">
              <w:rPr>
                <w:rFonts w:ascii="Arial" w:hAnsi="Arial" w:cs="Arial"/>
                <w:i/>
                <w:iCs/>
              </w:rPr>
              <w:t xml:space="preserve">: </w:t>
            </w:r>
            <w:r>
              <w:rPr>
                <w:rFonts w:ascii="Arial" w:hAnsi="Arial" w:cs="Arial"/>
                <w:i/>
                <w:iCs/>
              </w:rPr>
              <w:t>62</w:t>
            </w:r>
            <w:r w:rsidRPr="007E179C">
              <w:rPr>
                <w:rFonts w:ascii="Arial" w:hAnsi="Arial" w:cs="Arial"/>
                <w:i/>
                <w:iCs/>
              </w:rPr>
              <w:t xml:space="preserve"> % </w:t>
            </w:r>
            <w:r>
              <w:rPr>
                <w:rFonts w:ascii="Arial" w:hAnsi="Arial" w:cs="Arial"/>
                <w:i/>
                <w:iCs/>
              </w:rPr>
              <w:t>[</w:t>
            </w:r>
            <w:r w:rsidRPr="007E179C">
              <w:rPr>
                <w:rFonts w:ascii="Arial" w:hAnsi="Arial" w:cs="Arial"/>
                <w:i/>
                <w:iCs/>
              </w:rPr>
              <w:t>w/w</w:t>
            </w:r>
            <w:r>
              <w:rPr>
                <w:rFonts w:ascii="Arial" w:hAnsi="Arial" w:cs="Arial"/>
                <w:i/>
                <w:iCs/>
              </w:rPr>
              <w:t>]</w:t>
            </w:r>
          </w:p>
        </w:tc>
      </w:tr>
    </w:tbl>
    <w:p w:rsidR="007E179C" w:rsidRDefault="007E179C" w:rsidP="002563AF">
      <w:pPr>
        <w:rPr>
          <w:rFonts w:ascii="Arial" w:hAnsi="Arial" w:cs="Arial"/>
        </w:rPr>
      </w:pPr>
    </w:p>
    <w:tbl>
      <w:tblPr>
        <w:tblStyle w:val="TableGrid"/>
        <w:tblW w:w="0" w:type="auto"/>
        <w:tblLook w:val="04A0" w:firstRow="1" w:lastRow="0" w:firstColumn="1" w:lastColumn="0" w:noHBand="0" w:noVBand="1"/>
      </w:tblPr>
      <w:tblGrid>
        <w:gridCol w:w="3005"/>
        <w:gridCol w:w="3005"/>
        <w:gridCol w:w="3006"/>
      </w:tblGrid>
      <w:tr w:rsidR="007E179C" w:rsidTr="00F178BE">
        <w:tc>
          <w:tcPr>
            <w:tcW w:w="3005" w:type="dxa"/>
          </w:tcPr>
          <w:p w:rsidR="007E179C" w:rsidRPr="00F738B1" w:rsidRDefault="007E179C" w:rsidP="00F178BE">
            <w:pPr>
              <w:rPr>
                <w:rFonts w:ascii="Arial" w:hAnsi="Arial" w:cs="Arial"/>
                <w:b/>
              </w:rPr>
            </w:pPr>
            <w:r w:rsidRPr="00F738B1">
              <w:rPr>
                <w:rFonts w:ascii="Arial" w:hAnsi="Arial" w:cs="Arial"/>
                <w:b/>
              </w:rPr>
              <w:t>Example</w:t>
            </w:r>
          </w:p>
        </w:tc>
        <w:tc>
          <w:tcPr>
            <w:tcW w:w="6011" w:type="dxa"/>
            <w:gridSpan w:val="2"/>
          </w:tcPr>
          <w:p w:rsidR="007E179C" w:rsidRPr="00E60403" w:rsidRDefault="00C075AA" w:rsidP="00F178BE">
            <w:pPr>
              <w:rPr>
                <w:rFonts w:ascii="Arial" w:hAnsi="Arial" w:cs="Arial"/>
                <w:b/>
                <w:bCs/>
              </w:rPr>
            </w:pPr>
            <w:r w:rsidRPr="00C075AA">
              <w:rPr>
                <w:rFonts w:ascii="Arial" w:hAnsi="Arial" w:cs="Arial"/>
                <w:b/>
                <w:bCs/>
              </w:rPr>
              <w:t>Digoxin 50 mcg per 1 mL oral solution</w:t>
            </w:r>
          </w:p>
        </w:tc>
      </w:tr>
      <w:tr w:rsidR="007E179C" w:rsidTr="00F178BE">
        <w:tc>
          <w:tcPr>
            <w:tcW w:w="3005" w:type="dxa"/>
          </w:tcPr>
          <w:p w:rsidR="007E179C" w:rsidRPr="00F738B1" w:rsidRDefault="007E179C" w:rsidP="00F178BE">
            <w:pPr>
              <w:rPr>
                <w:rFonts w:ascii="Arial" w:hAnsi="Arial" w:cs="Arial"/>
                <w:b/>
              </w:rPr>
            </w:pPr>
            <w:r>
              <w:rPr>
                <w:rFonts w:ascii="Arial" w:hAnsi="Arial" w:cs="Arial"/>
                <w:b/>
              </w:rPr>
              <w:t>Unit of Presentation</w:t>
            </w:r>
          </w:p>
        </w:tc>
        <w:tc>
          <w:tcPr>
            <w:tcW w:w="3005" w:type="dxa"/>
          </w:tcPr>
          <w:p w:rsidR="007E179C" w:rsidRDefault="007E179C" w:rsidP="00F178BE">
            <w:pPr>
              <w:rPr>
                <w:rFonts w:ascii="Arial" w:hAnsi="Arial" w:cs="Arial"/>
              </w:rPr>
            </w:pPr>
            <w:r>
              <w:rPr>
                <w:rFonts w:ascii="Arial" w:hAnsi="Arial" w:cs="Arial"/>
              </w:rPr>
              <w:t>Does not exist</w:t>
            </w:r>
          </w:p>
        </w:tc>
        <w:tc>
          <w:tcPr>
            <w:tcW w:w="3006" w:type="dxa"/>
          </w:tcPr>
          <w:p w:rsidR="007E179C" w:rsidRDefault="007E179C" w:rsidP="00F178BE">
            <w:pPr>
              <w:rPr>
                <w:rFonts w:ascii="Arial" w:hAnsi="Arial" w:cs="Arial"/>
              </w:rPr>
            </w:pPr>
          </w:p>
        </w:tc>
      </w:tr>
      <w:tr w:rsidR="007E179C" w:rsidTr="00F178BE">
        <w:tc>
          <w:tcPr>
            <w:tcW w:w="3005" w:type="dxa"/>
          </w:tcPr>
          <w:p w:rsidR="007E179C" w:rsidRPr="00E60403" w:rsidRDefault="007E179C" w:rsidP="00F178BE">
            <w:pPr>
              <w:rPr>
                <w:rFonts w:ascii="Arial" w:hAnsi="Arial" w:cs="Arial"/>
                <w:b/>
                <w:i/>
              </w:rPr>
            </w:pPr>
            <w:r w:rsidRPr="00E60403">
              <w:rPr>
                <w:rFonts w:ascii="Arial" w:hAnsi="Arial" w:cs="Arial"/>
                <w:b/>
                <w:i/>
              </w:rPr>
              <w:t>Presentation strength (logical)</w:t>
            </w:r>
          </w:p>
        </w:tc>
        <w:tc>
          <w:tcPr>
            <w:tcW w:w="3005" w:type="dxa"/>
          </w:tcPr>
          <w:p w:rsidR="007E179C" w:rsidRPr="00E60403" w:rsidRDefault="007E179C" w:rsidP="00F178BE">
            <w:pPr>
              <w:rPr>
                <w:rFonts w:ascii="Arial" w:hAnsi="Arial" w:cs="Arial"/>
                <w:i/>
              </w:rPr>
            </w:pPr>
          </w:p>
        </w:tc>
        <w:tc>
          <w:tcPr>
            <w:tcW w:w="3006" w:type="dxa"/>
          </w:tcPr>
          <w:p w:rsidR="007E179C" w:rsidRPr="00E60403" w:rsidRDefault="007E179C" w:rsidP="00F178BE">
            <w:pPr>
              <w:rPr>
                <w:rFonts w:ascii="Arial" w:hAnsi="Arial" w:cs="Arial"/>
                <w:i/>
              </w:rPr>
            </w:pPr>
          </w:p>
        </w:tc>
      </w:tr>
      <w:tr w:rsidR="007E179C" w:rsidRPr="007E179C" w:rsidTr="00F178BE">
        <w:tc>
          <w:tcPr>
            <w:tcW w:w="3005" w:type="dxa"/>
          </w:tcPr>
          <w:p w:rsidR="007E179C" w:rsidRPr="007E179C" w:rsidRDefault="007E179C" w:rsidP="00F178BE">
            <w:pPr>
              <w:rPr>
                <w:rFonts w:ascii="Arial" w:hAnsi="Arial" w:cs="Arial"/>
                <w:b/>
                <w:i/>
              </w:rPr>
            </w:pPr>
            <w:r w:rsidRPr="007E179C">
              <w:rPr>
                <w:rFonts w:ascii="Arial" w:hAnsi="Arial" w:cs="Arial"/>
                <w:b/>
                <w:i/>
              </w:rPr>
              <w:t>Presentation strength (usual description)</w:t>
            </w:r>
          </w:p>
        </w:tc>
        <w:tc>
          <w:tcPr>
            <w:tcW w:w="3005" w:type="dxa"/>
          </w:tcPr>
          <w:p w:rsidR="007E179C" w:rsidRPr="007E179C" w:rsidRDefault="007E179C" w:rsidP="00F178BE">
            <w:pPr>
              <w:rPr>
                <w:rFonts w:ascii="Arial" w:hAnsi="Arial" w:cs="Arial"/>
                <w:i/>
              </w:rPr>
            </w:pPr>
          </w:p>
        </w:tc>
        <w:tc>
          <w:tcPr>
            <w:tcW w:w="3006" w:type="dxa"/>
          </w:tcPr>
          <w:p w:rsidR="007E179C" w:rsidRPr="007E179C" w:rsidRDefault="007E179C" w:rsidP="00F178BE">
            <w:pPr>
              <w:rPr>
                <w:rFonts w:ascii="Arial" w:hAnsi="Arial" w:cs="Arial"/>
                <w:i/>
              </w:rPr>
            </w:pPr>
          </w:p>
        </w:tc>
      </w:tr>
      <w:tr w:rsidR="007E179C" w:rsidTr="00F178BE">
        <w:tc>
          <w:tcPr>
            <w:tcW w:w="3005" w:type="dxa"/>
          </w:tcPr>
          <w:p w:rsidR="007E179C" w:rsidRPr="00F738B1" w:rsidRDefault="007E179C" w:rsidP="00EA62AA">
            <w:pPr>
              <w:rPr>
                <w:rFonts w:ascii="Arial" w:hAnsi="Arial" w:cs="Arial"/>
                <w:b/>
              </w:rPr>
            </w:pPr>
            <w:r w:rsidRPr="00F738B1">
              <w:rPr>
                <w:rFonts w:ascii="Arial" w:hAnsi="Arial" w:cs="Arial"/>
                <w:b/>
              </w:rPr>
              <w:t xml:space="preserve">Concentration strength </w:t>
            </w:r>
          </w:p>
        </w:tc>
        <w:tc>
          <w:tcPr>
            <w:tcW w:w="3005" w:type="dxa"/>
          </w:tcPr>
          <w:p w:rsidR="007E179C" w:rsidRDefault="007E179C" w:rsidP="00F178BE">
            <w:pPr>
              <w:rPr>
                <w:rFonts w:ascii="Arial" w:hAnsi="Arial" w:cs="Arial"/>
              </w:rPr>
            </w:pPr>
            <w:r w:rsidRPr="00E60403">
              <w:rPr>
                <w:rFonts w:ascii="Arial" w:hAnsi="Arial" w:cs="Arial"/>
              </w:rPr>
              <w:t>Mass amount per unitary volume/</w:t>
            </w:r>
            <w:r>
              <w:rPr>
                <w:rFonts w:ascii="Arial" w:hAnsi="Arial" w:cs="Arial"/>
              </w:rPr>
              <w:t>mass</w:t>
            </w:r>
          </w:p>
        </w:tc>
        <w:tc>
          <w:tcPr>
            <w:tcW w:w="3006" w:type="dxa"/>
          </w:tcPr>
          <w:p w:rsidR="007E179C" w:rsidRPr="007E179C" w:rsidRDefault="00C075AA" w:rsidP="00F178BE">
            <w:pPr>
              <w:rPr>
                <w:rFonts w:ascii="Arial" w:hAnsi="Arial" w:cs="Arial"/>
              </w:rPr>
            </w:pPr>
            <w:r>
              <w:rPr>
                <w:rFonts w:ascii="Arial" w:hAnsi="Arial" w:cs="Arial"/>
              </w:rPr>
              <w:t>5</w:t>
            </w:r>
            <w:r w:rsidR="007E179C">
              <w:rPr>
                <w:rFonts w:ascii="Arial" w:hAnsi="Arial" w:cs="Arial"/>
              </w:rPr>
              <w:t>0</w:t>
            </w:r>
            <w:r w:rsidR="007E179C" w:rsidRPr="007E179C">
              <w:rPr>
                <w:rFonts w:ascii="Arial" w:hAnsi="Arial" w:cs="Arial"/>
              </w:rPr>
              <w:t xml:space="preserve"> m</w:t>
            </w:r>
            <w:r>
              <w:rPr>
                <w:rFonts w:ascii="Arial" w:hAnsi="Arial" w:cs="Arial"/>
              </w:rPr>
              <w:t>c</w:t>
            </w:r>
            <w:r w:rsidR="007E179C" w:rsidRPr="007E179C">
              <w:rPr>
                <w:rFonts w:ascii="Arial" w:hAnsi="Arial" w:cs="Arial"/>
              </w:rPr>
              <w:t xml:space="preserve">g per 1 </w:t>
            </w:r>
            <w:r>
              <w:rPr>
                <w:rFonts w:ascii="Arial" w:hAnsi="Arial" w:cs="Arial"/>
              </w:rPr>
              <w:t>mL</w:t>
            </w:r>
          </w:p>
          <w:p w:rsidR="007E179C" w:rsidRDefault="007E179C" w:rsidP="00F178BE">
            <w:pPr>
              <w:rPr>
                <w:rFonts w:ascii="Arial" w:hAnsi="Arial" w:cs="Arial"/>
              </w:rPr>
            </w:pPr>
          </w:p>
        </w:tc>
      </w:tr>
    </w:tbl>
    <w:p w:rsidR="007E179C" w:rsidRDefault="007E179C" w:rsidP="002563AF">
      <w:pPr>
        <w:rPr>
          <w:rFonts w:ascii="Arial" w:hAnsi="Arial" w:cs="Arial"/>
        </w:rPr>
      </w:pPr>
    </w:p>
    <w:p w:rsidR="00F71A11" w:rsidRDefault="00F71A11" w:rsidP="00F71A11">
      <w:pPr>
        <w:pStyle w:val="Heading2"/>
      </w:pPr>
      <w:bookmarkStart w:id="0" w:name="_Strength_Units_of"/>
      <w:bookmarkEnd w:id="0"/>
      <w:r>
        <w:t>Strength Units of Measure</w:t>
      </w:r>
    </w:p>
    <w:p w:rsidR="006F5A1E" w:rsidRDefault="00F71A11" w:rsidP="00F71A11">
      <w:pPr>
        <w:rPr>
          <w:rFonts w:ascii="Arial" w:hAnsi="Arial" w:cs="Arial"/>
        </w:rPr>
      </w:pPr>
      <w:r>
        <w:rPr>
          <w:rFonts w:ascii="Arial" w:hAnsi="Arial" w:cs="Arial"/>
        </w:rPr>
        <w:t xml:space="preserve">Unfortunately, there is currently no consistency on when to use which unit of measure to describe strength in the DPD (e.g. no rule that “if product strengths less than or equal to 1 mg use microgram strengths”).  </w:t>
      </w:r>
      <w:r w:rsidR="006F5A1E">
        <w:rPr>
          <w:rFonts w:ascii="Arial" w:hAnsi="Arial" w:cs="Arial"/>
        </w:rPr>
        <w:t xml:space="preserve">This means that for any one TM, the related products may use a mixture of strength units.  This was clearly evident in the combined oral contraceptives, where one product or group of products might describe the </w:t>
      </w:r>
      <w:proofErr w:type="spellStart"/>
      <w:r w:rsidR="006F5A1E">
        <w:rPr>
          <w:rFonts w:ascii="Arial" w:hAnsi="Arial" w:cs="Arial"/>
        </w:rPr>
        <w:t>estrogen</w:t>
      </w:r>
      <w:proofErr w:type="spellEnd"/>
      <w:r w:rsidR="006F5A1E">
        <w:rPr>
          <w:rFonts w:ascii="Arial" w:hAnsi="Arial" w:cs="Arial"/>
        </w:rPr>
        <w:t xml:space="preserve"> component as “ethinyl </w:t>
      </w:r>
      <w:proofErr w:type="spellStart"/>
      <w:r w:rsidR="006F5A1E">
        <w:rPr>
          <w:rFonts w:ascii="Arial" w:hAnsi="Arial" w:cs="Arial"/>
        </w:rPr>
        <w:t>estradiol</w:t>
      </w:r>
      <w:proofErr w:type="spellEnd"/>
      <w:r w:rsidR="006F5A1E">
        <w:rPr>
          <w:rFonts w:ascii="Arial" w:hAnsi="Arial" w:cs="Arial"/>
        </w:rPr>
        <w:t xml:space="preserve"> 0.035 mg” and another as “ethinyl </w:t>
      </w:r>
      <w:proofErr w:type="spellStart"/>
      <w:r w:rsidR="006F5A1E">
        <w:rPr>
          <w:rFonts w:ascii="Arial" w:hAnsi="Arial" w:cs="Arial"/>
        </w:rPr>
        <w:t>estradiol</w:t>
      </w:r>
      <w:proofErr w:type="spellEnd"/>
      <w:r w:rsidR="006F5A1E">
        <w:rPr>
          <w:rFonts w:ascii="Arial" w:hAnsi="Arial" w:cs="Arial"/>
        </w:rPr>
        <w:t xml:space="preserve"> 35 mcg” [see detail in CCDD Issue document 18]. </w:t>
      </w:r>
    </w:p>
    <w:p w:rsidR="006F5A1E" w:rsidRDefault="006F5A1E" w:rsidP="00F71A11">
      <w:pPr>
        <w:rPr>
          <w:rFonts w:ascii="Arial" w:hAnsi="Arial" w:cs="Arial"/>
        </w:rPr>
      </w:pPr>
    </w:p>
    <w:p w:rsidR="00F71A11" w:rsidRDefault="00F71A11" w:rsidP="00F71A11">
      <w:pPr>
        <w:rPr>
          <w:rFonts w:ascii="Arial" w:hAnsi="Arial" w:cs="Arial"/>
        </w:rPr>
      </w:pPr>
      <w:r>
        <w:rPr>
          <w:rFonts w:ascii="Arial" w:hAnsi="Arial" w:cs="Arial"/>
        </w:rPr>
        <w:t xml:space="preserve">However, as an </w:t>
      </w:r>
      <w:r w:rsidRPr="00F71A11">
        <w:rPr>
          <w:rFonts w:ascii="Arial" w:hAnsi="Arial" w:cs="Arial"/>
        </w:rPr>
        <w:t xml:space="preserve">interchange terminology, promoting interoperability for </w:t>
      </w:r>
      <w:proofErr w:type="spellStart"/>
      <w:r w:rsidRPr="00F71A11">
        <w:rPr>
          <w:rFonts w:ascii="Arial" w:hAnsi="Arial" w:cs="Arial"/>
        </w:rPr>
        <w:t>ePrescribing</w:t>
      </w:r>
      <w:proofErr w:type="spellEnd"/>
      <w:r w:rsidRPr="00F71A11">
        <w:rPr>
          <w:rFonts w:ascii="Arial" w:hAnsi="Arial" w:cs="Arial"/>
        </w:rPr>
        <w:t>, medication profiles and medication reconciliation etc., the CCDD, particularly for the NTP Formal Name, requires consistency of representation of strength within product groups for safety and usability.</w:t>
      </w:r>
    </w:p>
    <w:p w:rsidR="00F71A11" w:rsidRDefault="00F71A11" w:rsidP="00F71A11">
      <w:pPr>
        <w:rPr>
          <w:rFonts w:ascii="Arial" w:hAnsi="Arial" w:cs="Arial"/>
        </w:rPr>
      </w:pPr>
    </w:p>
    <w:p w:rsidR="00F71A11" w:rsidRDefault="00F71A11" w:rsidP="002563AF">
      <w:pPr>
        <w:rPr>
          <w:rFonts w:ascii="Arial" w:hAnsi="Arial" w:cs="Arial"/>
        </w:rPr>
      </w:pPr>
      <w:r>
        <w:rPr>
          <w:rFonts w:ascii="Arial" w:hAnsi="Arial" w:cs="Arial"/>
        </w:rPr>
        <w:t xml:space="preserve">The decision for </w:t>
      </w:r>
      <w:r w:rsidR="006F5A1E">
        <w:rPr>
          <w:rFonts w:ascii="Arial" w:hAnsi="Arial" w:cs="Arial"/>
        </w:rPr>
        <w:t>the combined oral contraceptive</w:t>
      </w:r>
      <w:r>
        <w:rPr>
          <w:rFonts w:ascii="Arial" w:hAnsi="Arial" w:cs="Arial"/>
        </w:rPr>
        <w:t xml:space="preserve"> product group was for “the </w:t>
      </w:r>
      <w:r w:rsidRPr="00F71A11">
        <w:rPr>
          <w:rFonts w:ascii="Arial" w:hAnsi="Arial" w:cs="Arial"/>
        </w:rPr>
        <w:t xml:space="preserve">CCDD NTP Formal Name representation of strength for oral contraceptives </w:t>
      </w:r>
      <w:r>
        <w:rPr>
          <w:rFonts w:ascii="Arial" w:hAnsi="Arial" w:cs="Arial"/>
        </w:rPr>
        <w:t>to</w:t>
      </w:r>
      <w:r w:rsidRPr="00F71A11">
        <w:rPr>
          <w:rFonts w:ascii="Arial" w:hAnsi="Arial" w:cs="Arial"/>
        </w:rPr>
        <w:t xml:space="preserve"> use whole numbers of micrograms rather than the decimal representation of milligrams when appropriate</w:t>
      </w:r>
      <w:r>
        <w:rPr>
          <w:rFonts w:ascii="Arial" w:hAnsi="Arial" w:cs="Arial"/>
        </w:rPr>
        <w:t xml:space="preserve">”.  </w:t>
      </w:r>
      <w:r w:rsidR="006F5A1E">
        <w:rPr>
          <w:rFonts w:ascii="Arial" w:hAnsi="Arial" w:cs="Arial"/>
        </w:rPr>
        <w:t>But</w:t>
      </w:r>
      <w:r>
        <w:rPr>
          <w:rFonts w:ascii="Arial" w:hAnsi="Arial" w:cs="Arial"/>
        </w:rPr>
        <w:t xml:space="preserve"> for other products (notably </w:t>
      </w:r>
      <w:r w:rsidRPr="00F71A11">
        <w:rPr>
          <w:rFonts w:ascii="Arial" w:hAnsi="Arial" w:cs="Arial"/>
        </w:rPr>
        <w:t xml:space="preserve">digoxin, clonidine, dutasteride, </w:t>
      </w:r>
      <w:proofErr w:type="spellStart"/>
      <w:r w:rsidRPr="00F71A11">
        <w:rPr>
          <w:rFonts w:ascii="Arial" w:hAnsi="Arial" w:cs="Arial"/>
        </w:rPr>
        <w:t>nitroglycerin</w:t>
      </w:r>
      <w:proofErr w:type="spellEnd"/>
      <w:r w:rsidRPr="00F71A11">
        <w:rPr>
          <w:rFonts w:ascii="Arial" w:hAnsi="Arial" w:cs="Arial"/>
        </w:rPr>
        <w:t>, naloxone and tamsulosin</w:t>
      </w:r>
      <w:r>
        <w:rPr>
          <w:rFonts w:ascii="Arial" w:hAnsi="Arial" w:cs="Arial"/>
        </w:rPr>
        <w:t>) there was consistency within the product group and therefore the “</w:t>
      </w:r>
      <w:r w:rsidRPr="00F71A11">
        <w:rPr>
          <w:rFonts w:ascii="Arial" w:hAnsi="Arial" w:cs="Arial"/>
        </w:rPr>
        <w:t>CCDD will continue to use decimals of milligrams to represent the strength of these products until such time as this is changed across the healthcare culture, either by regulatory changes to the product description or by recommendation from safety bodies</w:t>
      </w:r>
      <w:r>
        <w:rPr>
          <w:rFonts w:ascii="Arial" w:hAnsi="Arial" w:cs="Arial"/>
        </w:rPr>
        <w:t>”.</w:t>
      </w:r>
    </w:p>
    <w:p w:rsidR="006F5A1E" w:rsidRDefault="006F5A1E" w:rsidP="002563AF">
      <w:pPr>
        <w:rPr>
          <w:rFonts w:ascii="Arial" w:hAnsi="Arial" w:cs="Arial"/>
        </w:rPr>
      </w:pPr>
    </w:p>
    <w:p w:rsidR="006F5A1E" w:rsidRPr="00EF5DCF" w:rsidRDefault="006F5A1E" w:rsidP="00EF5DCF">
      <w:pPr>
        <w:pStyle w:val="ListParagraph"/>
        <w:numPr>
          <w:ilvl w:val="0"/>
          <w:numId w:val="7"/>
        </w:numPr>
        <w:rPr>
          <w:rFonts w:ascii="Arial" w:hAnsi="Arial" w:cs="Arial"/>
          <w:sz w:val="20"/>
        </w:rPr>
      </w:pPr>
      <w:r w:rsidRPr="00EF5DCF">
        <w:rPr>
          <w:rFonts w:ascii="Arial" w:hAnsi="Arial" w:cs="Arial"/>
          <w:sz w:val="20"/>
        </w:rPr>
        <w:t>The pattern is therefore, if all the products in the product group (i.e. all the products associated to a particular TM) use a single strength representation (gram, milligram, or microgram) in the DPD, the NTPs should also use that strength representation.</w:t>
      </w:r>
    </w:p>
    <w:p w:rsidR="00EF5DCF" w:rsidRDefault="00EF5DCF" w:rsidP="002563AF">
      <w:pPr>
        <w:rPr>
          <w:rFonts w:ascii="Arial" w:hAnsi="Arial" w:cs="Arial"/>
        </w:rPr>
      </w:pPr>
    </w:p>
    <w:p w:rsidR="006F5A1E" w:rsidRDefault="006F5A1E" w:rsidP="002563A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6F5A1E" w:rsidRPr="006F5A1E" w:rsidTr="006F5A1E">
        <w:tc>
          <w:tcPr>
            <w:tcW w:w="4106" w:type="dxa"/>
          </w:tcPr>
          <w:p w:rsidR="006F5A1E" w:rsidRPr="006F5A1E" w:rsidRDefault="006F5A1E" w:rsidP="002563AF">
            <w:pPr>
              <w:rPr>
                <w:rFonts w:ascii="Arial" w:hAnsi="Arial" w:cs="Arial"/>
                <w:b/>
              </w:rPr>
            </w:pPr>
            <w:r w:rsidRPr="006F5A1E">
              <w:rPr>
                <w:rFonts w:ascii="Arial" w:hAnsi="Arial" w:cs="Arial"/>
                <w:b/>
              </w:rPr>
              <w:t>Manufactured Product (in DPD)</w:t>
            </w:r>
          </w:p>
        </w:tc>
        <w:tc>
          <w:tcPr>
            <w:tcW w:w="4910" w:type="dxa"/>
          </w:tcPr>
          <w:p w:rsidR="006F5A1E" w:rsidRPr="006F5A1E" w:rsidRDefault="006F5A1E" w:rsidP="002563AF">
            <w:pPr>
              <w:rPr>
                <w:rFonts w:ascii="Arial" w:hAnsi="Arial" w:cs="Arial"/>
                <w:b/>
              </w:rPr>
            </w:pPr>
            <w:r w:rsidRPr="006F5A1E">
              <w:rPr>
                <w:rFonts w:ascii="Arial" w:hAnsi="Arial" w:cs="Arial"/>
                <w:b/>
              </w:rPr>
              <w:t>NTP</w:t>
            </w:r>
          </w:p>
        </w:tc>
      </w:tr>
      <w:tr w:rsidR="006F5A1E" w:rsidTr="006F5A1E">
        <w:tc>
          <w:tcPr>
            <w:tcW w:w="4106" w:type="dxa"/>
          </w:tcPr>
          <w:p w:rsidR="006F5A1E" w:rsidRDefault="006F5A1E" w:rsidP="002563AF">
            <w:pPr>
              <w:rPr>
                <w:rFonts w:ascii="Arial" w:hAnsi="Arial" w:cs="Arial"/>
              </w:rPr>
            </w:pPr>
            <w:r>
              <w:rPr>
                <w:rFonts w:ascii="Arial" w:hAnsi="Arial" w:cs="Arial"/>
              </w:rPr>
              <w:t>EXOCIN 500mg capsule FREDS PHARMA</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250mg capsule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EXOCIN 500mg IV FREDS PHARMA</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250mg Capos DONS DRUGS</w:t>
            </w:r>
          </w:p>
        </w:tc>
        <w:tc>
          <w:tcPr>
            <w:tcW w:w="4910" w:type="dxa"/>
          </w:tcPr>
          <w:p w:rsidR="006F5A1E" w:rsidRDefault="006F5A1E" w:rsidP="002563A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6F5A1E" w:rsidP="006F5A1E">
            <w:pPr>
              <w:rPr>
                <w:rFonts w:ascii="Arial" w:hAnsi="Arial" w:cs="Arial"/>
              </w:rPr>
            </w:pPr>
            <w:r>
              <w:rPr>
                <w:rFonts w:ascii="Arial" w:hAnsi="Arial" w:cs="Arial"/>
              </w:rPr>
              <w:t>XCILLIN 250mg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6F5A1E" w:rsidTr="006F5A1E">
        <w:tc>
          <w:tcPr>
            <w:tcW w:w="4106" w:type="dxa"/>
          </w:tcPr>
          <w:p w:rsidR="006F5A1E" w:rsidRDefault="006F5A1E" w:rsidP="006F5A1E">
            <w:pPr>
              <w:rPr>
                <w:rFonts w:ascii="Arial" w:hAnsi="Arial" w:cs="Arial"/>
              </w:rPr>
            </w:pPr>
            <w:r>
              <w:rPr>
                <w:rFonts w:ascii="Arial" w:hAnsi="Arial" w:cs="Arial"/>
              </w:rPr>
              <w:t>XCILLIN 1000mg IV INJ DONS DRUGS</w:t>
            </w:r>
          </w:p>
        </w:tc>
        <w:tc>
          <w:tcPr>
            <w:tcW w:w="4910" w:type="dxa"/>
          </w:tcPr>
          <w:p w:rsidR="006F5A1E" w:rsidRDefault="006F5A1E"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250mg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6F5A1E">
        <w:tc>
          <w:tcPr>
            <w:tcW w:w="4106" w:type="dxa"/>
          </w:tcPr>
          <w:p w:rsidR="00EF5DCF" w:rsidRDefault="00EF5DCF" w:rsidP="00EF5DCF">
            <w:pPr>
              <w:rPr>
                <w:rFonts w:ascii="Arial" w:hAnsi="Arial" w:cs="Arial"/>
              </w:rPr>
            </w:pPr>
            <w:r>
              <w:rPr>
                <w:rFonts w:ascii="Arial" w:hAnsi="Arial" w:cs="Arial"/>
              </w:rPr>
              <w:t>EXOTOCILLIN 500mg CAPS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6F5A1E" w:rsidTr="006F5A1E">
        <w:tc>
          <w:tcPr>
            <w:tcW w:w="4106" w:type="dxa"/>
          </w:tcPr>
          <w:p w:rsidR="006F5A1E" w:rsidRDefault="00EF5DCF" w:rsidP="00EF5DCF">
            <w:pPr>
              <w:rPr>
                <w:rFonts w:ascii="Arial" w:hAnsi="Arial" w:cs="Arial"/>
              </w:rPr>
            </w:pPr>
            <w:r>
              <w:rPr>
                <w:rFonts w:ascii="Arial" w:hAnsi="Arial" w:cs="Arial"/>
              </w:rPr>
              <w:t>EXOTOCILLIN 250mg IV INJ JOES GENERICS INC</w:t>
            </w:r>
          </w:p>
        </w:tc>
        <w:tc>
          <w:tcPr>
            <w:tcW w:w="4910" w:type="dxa"/>
          </w:tcPr>
          <w:p w:rsidR="006F5A1E"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500mg IV INJ JOES GENERICS INC</w:t>
            </w:r>
          </w:p>
        </w:tc>
        <w:tc>
          <w:tcPr>
            <w:tcW w:w="4910" w:type="dxa"/>
          </w:tcPr>
          <w:p w:rsidR="00EF5DCF" w:rsidRDefault="00EF5DCF" w:rsidP="00EF5DCF">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6F5A1E">
        <w:tc>
          <w:tcPr>
            <w:tcW w:w="4106" w:type="dxa"/>
          </w:tcPr>
          <w:p w:rsidR="00EF5DCF" w:rsidRDefault="00EF5DCF" w:rsidP="00EF5DCF">
            <w:pPr>
              <w:rPr>
                <w:rFonts w:ascii="Arial" w:hAnsi="Arial" w:cs="Arial"/>
              </w:rPr>
            </w:pPr>
            <w:r>
              <w:rPr>
                <w:rFonts w:ascii="Arial" w:hAnsi="Arial" w:cs="Arial"/>
              </w:rPr>
              <w:t>EXOTOCILLIN 1000mg IV INJ JOES GENERICS INC</w:t>
            </w:r>
          </w:p>
        </w:tc>
        <w:tc>
          <w:tcPr>
            <w:tcW w:w="4910" w:type="dxa"/>
          </w:tcPr>
          <w:p w:rsidR="00EF5DCF" w:rsidRDefault="00EF5DCF" w:rsidP="006F5A1E">
            <w:pPr>
              <w:rPr>
                <w:rFonts w:ascii="Arial" w:hAnsi="Arial" w:cs="Arial"/>
              </w:rPr>
            </w:pPr>
            <w:proofErr w:type="spellStart"/>
            <w:r>
              <w:rPr>
                <w:rFonts w:ascii="Arial" w:hAnsi="Arial" w:cs="Arial"/>
              </w:rPr>
              <w:t>exotocillin</w:t>
            </w:r>
            <w:proofErr w:type="spellEnd"/>
            <w:r>
              <w:rPr>
                <w:rFonts w:ascii="Arial" w:hAnsi="Arial" w:cs="Arial"/>
              </w:rPr>
              <w:t xml:space="preserve"> 1000 mg per vial powder for solution for injection</w:t>
            </w:r>
          </w:p>
        </w:tc>
      </w:tr>
    </w:tbl>
    <w:p w:rsidR="006F5A1E" w:rsidRDefault="006F5A1E" w:rsidP="002563AF">
      <w:pPr>
        <w:rPr>
          <w:rFonts w:ascii="Arial" w:hAnsi="Arial" w:cs="Arial"/>
        </w:rPr>
      </w:pPr>
    </w:p>
    <w:p w:rsidR="006F5A1E" w:rsidRDefault="006F5A1E" w:rsidP="002563AF">
      <w:pPr>
        <w:rPr>
          <w:rFonts w:ascii="Arial" w:hAnsi="Arial" w:cs="Arial"/>
        </w:rPr>
      </w:pPr>
    </w:p>
    <w:p w:rsidR="006F5A1E" w:rsidRPr="00EF5DCF" w:rsidRDefault="00EF5DCF" w:rsidP="00EF5DCF">
      <w:pPr>
        <w:pStyle w:val="ListParagraph"/>
        <w:numPr>
          <w:ilvl w:val="0"/>
          <w:numId w:val="7"/>
        </w:numPr>
        <w:rPr>
          <w:rFonts w:ascii="Arial" w:hAnsi="Arial" w:cs="Arial"/>
          <w:sz w:val="20"/>
        </w:rPr>
      </w:pPr>
      <w:r w:rsidRPr="00EF5DCF">
        <w:rPr>
          <w:rFonts w:ascii="Arial" w:hAnsi="Arial" w:cs="Arial"/>
          <w:sz w:val="20"/>
        </w:rPr>
        <w:lastRenderedPageBreak/>
        <w:t>And, i</w:t>
      </w:r>
      <w:r w:rsidR="006F5A1E" w:rsidRPr="00EF5DCF">
        <w:rPr>
          <w:rFonts w:ascii="Arial" w:hAnsi="Arial" w:cs="Arial"/>
          <w:sz w:val="20"/>
        </w:rPr>
        <w:t xml:space="preserve">f there is a mixture of strength representations in the </w:t>
      </w:r>
      <w:r w:rsidRPr="00EF5DCF">
        <w:rPr>
          <w:rFonts w:ascii="Arial" w:hAnsi="Arial" w:cs="Arial"/>
          <w:sz w:val="20"/>
        </w:rPr>
        <w:t>DPD, if all the NTPs generate without</w:t>
      </w:r>
      <w:r w:rsidRPr="00EF5DCF">
        <w:rPr>
          <w:rFonts w:ascii="Arial" w:hAnsi="Arial" w:cs="Arial"/>
          <w:b/>
          <w:sz w:val="20"/>
        </w:rPr>
        <w:t xml:space="preserve"> duplication</w:t>
      </w:r>
      <w:r w:rsidRPr="00EF5DCF">
        <w:rPr>
          <w:rFonts w:ascii="Arial" w:hAnsi="Arial" w:cs="Arial"/>
          <w:sz w:val="20"/>
        </w:rPr>
        <w:t>, this is also acceptable.</w:t>
      </w:r>
    </w:p>
    <w:p w:rsidR="00EF5DCF" w:rsidRDefault="00EF5DCF"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XCILLIN 1G IV INJ DONS DRUGS</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2E74B5" w:themeColor="accent1" w:themeShade="BF"/>
              </w:rPr>
            </w:pPr>
            <w:r w:rsidRPr="00EF5DCF">
              <w:rPr>
                <w:rFonts w:ascii="Arial" w:hAnsi="Arial" w:cs="Arial"/>
                <w:color w:val="2E74B5" w:themeColor="accent1" w:themeShade="BF"/>
              </w:rPr>
              <w:t>EXOTOCILLIN 1g IV INJ JOES GENERICS INC</w:t>
            </w:r>
          </w:p>
        </w:tc>
        <w:tc>
          <w:tcPr>
            <w:tcW w:w="4910" w:type="dxa"/>
          </w:tcPr>
          <w:p w:rsidR="00EF5DCF" w:rsidRPr="00EF5DCF" w:rsidRDefault="00EF5DCF" w:rsidP="00EF5DCF">
            <w:pPr>
              <w:rPr>
                <w:rFonts w:ascii="Arial" w:hAnsi="Arial" w:cs="Arial"/>
                <w:color w:val="2E74B5" w:themeColor="accent1" w:themeShade="BF"/>
              </w:rPr>
            </w:pPr>
            <w:proofErr w:type="spellStart"/>
            <w:r w:rsidRPr="00EF5DCF">
              <w:rPr>
                <w:rFonts w:ascii="Arial" w:hAnsi="Arial" w:cs="Arial"/>
                <w:color w:val="2E74B5" w:themeColor="accent1" w:themeShade="BF"/>
              </w:rPr>
              <w:t>exotocillin</w:t>
            </w:r>
            <w:proofErr w:type="spellEnd"/>
            <w:r w:rsidRPr="00EF5DCF">
              <w:rPr>
                <w:rFonts w:ascii="Arial" w:hAnsi="Arial" w:cs="Arial"/>
                <w:color w:val="2E74B5" w:themeColor="accent1" w:themeShade="BF"/>
              </w:rPr>
              <w:t xml:space="preserve"> 1 g per vial powder for solution for injection</w:t>
            </w:r>
          </w:p>
        </w:tc>
      </w:tr>
    </w:tbl>
    <w:p w:rsidR="00EF5DCF" w:rsidRDefault="00EF5DCF" w:rsidP="002563AF">
      <w:pPr>
        <w:rPr>
          <w:rFonts w:ascii="Arial" w:hAnsi="Arial" w:cs="Arial"/>
        </w:rPr>
      </w:pPr>
    </w:p>
    <w:p w:rsidR="00EF5DCF" w:rsidRDefault="00EF5DCF" w:rsidP="00EF5DCF">
      <w:pPr>
        <w:pStyle w:val="ListParagraph"/>
        <w:numPr>
          <w:ilvl w:val="0"/>
          <w:numId w:val="7"/>
        </w:numPr>
        <w:rPr>
          <w:rFonts w:ascii="Arial" w:hAnsi="Arial" w:cs="Arial"/>
          <w:sz w:val="20"/>
        </w:rPr>
      </w:pPr>
      <w:r w:rsidRPr="00EF5DCF">
        <w:rPr>
          <w:rFonts w:ascii="Arial" w:hAnsi="Arial" w:cs="Arial"/>
          <w:b/>
          <w:sz w:val="20"/>
        </w:rPr>
        <w:t>BUT</w:t>
      </w:r>
      <w:r w:rsidRPr="00EF5DCF">
        <w:rPr>
          <w:rFonts w:ascii="Arial" w:hAnsi="Arial" w:cs="Arial"/>
          <w:sz w:val="20"/>
        </w:rPr>
        <w:t>, if there is a mixture of strength representations in the DPD</w:t>
      </w:r>
      <w:r>
        <w:rPr>
          <w:rFonts w:ascii="Arial" w:hAnsi="Arial" w:cs="Arial"/>
          <w:sz w:val="20"/>
        </w:rPr>
        <w:t xml:space="preserve"> that creates essentially duplicate</w:t>
      </w:r>
      <w:r w:rsidRPr="00EF5DCF">
        <w:rPr>
          <w:rFonts w:ascii="Arial" w:hAnsi="Arial" w:cs="Arial"/>
          <w:sz w:val="20"/>
        </w:rPr>
        <w:t xml:space="preserve"> NTPs, this is </w:t>
      </w:r>
      <w:r>
        <w:rPr>
          <w:rFonts w:ascii="Arial" w:hAnsi="Arial" w:cs="Arial"/>
          <w:sz w:val="20"/>
        </w:rPr>
        <w:t>not</w:t>
      </w:r>
      <w:r w:rsidRPr="00EF5DCF">
        <w:rPr>
          <w:rFonts w:ascii="Arial" w:hAnsi="Arial" w:cs="Arial"/>
          <w:sz w:val="20"/>
        </w:rPr>
        <w:t xml:space="preserve"> acceptable.</w:t>
      </w:r>
      <w:r>
        <w:rPr>
          <w:rFonts w:ascii="Arial" w:hAnsi="Arial" w:cs="Arial"/>
          <w:sz w:val="20"/>
        </w:rPr>
        <w:t xml:space="preserve">  There should be a request to the DPD to change the strength description of the outlier product(s) to match the majority; if there is no majority (as in the example below where there are just two products) the strength description should </w:t>
      </w:r>
      <w:r w:rsidR="00CD1534">
        <w:rPr>
          <w:rFonts w:ascii="Arial" w:hAnsi="Arial" w:cs="Arial"/>
          <w:sz w:val="20"/>
        </w:rPr>
        <w:t>use what is deemed “safest” – which is usually to minimise the use of decimal places and/or the use of zeros</w:t>
      </w:r>
      <w:r>
        <w:rPr>
          <w:rFonts w:ascii="Arial" w:hAnsi="Arial" w:cs="Arial"/>
          <w:sz w:val="20"/>
        </w:rPr>
        <w:t xml:space="preserve"> (therefore to use “g” in this example</w:t>
      </w:r>
      <w:r w:rsidR="00CD1534">
        <w:rPr>
          <w:rFonts w:ascii="Arial" w:hAnsi="Arial" w:cs="Arial"/>
          <w:sz w:val="20"/>
        </w:rPr>
        <w:t xml:space="preserve"> rather than the three zeros needed if “mg” is used</w:t>
      </w:r>
      <w:r>
        <w:rPr>
          <w:rFonts w:ascii="Arial" w:hAnsi="Arial" w:cs="Arial"/>
          <w:sz w:val="20"/>
        </w:rPr>
        <w:t>)</w:t>
      </w:r>
    </w:p>
    <w:p w:rsidR="00EF5DCF" w:rsidRPr="00EF5DCF" w:rsidRDefault="00EF5DCF" w:rsidP="00EF5DCF">
      <w:pPr>
        <w:rPr>
          <w:rFonts w:ascii="Arial" w:hAnsi="Arial" w:cs="Arial"/>
        </w:rPr>
      </w:pPr>
    </w:p>
    <w:p w:rsidR="00F71A11" w:rsidRDefault="00F71A11" w:rsidP="002563AF">
      <w:pPr>
        <w:rPr>
          <w:rFonts w:ascii="Arial" w:hAnsi="Arial" w:cs="Arial"/>
        </w:rPr>
      </w:pPr>
    </w:p>
    <w:p w:rsidR="00EF5DCF" w:rsidRDefault="00EF5DCF" w:rsidP="00EF5DCF">
      <w:pPr>
        <w:rPr>
          <w:rFonts w:ascii="Arial" w:hAnsi="Arial" w:cs="Arial"/>
        </w:rPr>
      </w:pPr>
      <w:r>
        <w:rPr>
          <w:rFonts w:ascii="Arial" w:hAnsi="Arial" w:cs="Arial"/>
        </w:rPr>
        <w:t xml:space="preserve">Example: TM = </w:t>
      </w:r>
      <w:proofErr w:type="spellStart"/>
      <w:r>
        <w:rPr>
          <w:rFonts w:ascii="Arial" w:hAnsi="Arial" w:cs="Arial"/>
        </w:rPr>
        <w:t>exotocillin</w:t>
      </w:r>
      <w:proofErr w:type="spellEnd"/>
    </w:p>
    <w:tbl>
      <w:tblPr>
        <w:tblStyle w:val="TableGrid"/>
        <w:tblW w:w="0" w:type="auto"/>
        <w:tblLook w:val="04A0" w:firstRow="1" w:lastRow="0" w:firstColumn="1" w:lastColumn="0" w:noHBand="0" w:noVBand="1"/>
      </w:tblPr>
      <w:tblGrid>
        <w:gridCol w:w="4106"/>
        <w:gridCol w:w="4910"/>
      </w:tblGrid>
      <w:tr w:rsidR="00EF5DCF" w:rsidRPr="006F5A1E" w:rsidTr="009B3855">
        <w:tc>
          <w:tcPr>
            <w:tcW w:w="4106" w:type="dxa"/>
          </w:tcPr>
          <w:p w:rsidR="00EF5DCF" w:rsidRPr="006F5A1E" w:rsidRDefault="00EF5DCF" w:rsidP="009B3855">
            <w:pPr>
              <w:rPr>
                <w:rFonts w:ascii="Arial" w:hAnsi="Arial" w:cs="Arial"/>
                <w:b/>
              </w:rPr>
            </w:pPr>
            <w:r w:rsidRPr="006F5A1E">
              <w:rPr>
                <w:rFonts w:ascii="Arial" w:hAnsi="Arial" w:cs="Arial"/>
                <w:b/>
              </w:rPr>
              <w:t>Manufactured Product (in DPD)</w:t>
            </w:r>
          </w:p>
        </w:tc>
        <w:tc>
          <w:tcPr>
            <w:tcW w:w="4910" w:type="dxa"/>
          </w:tcPr>
          <w:p w:rsidR="00EF5DCF" w:rsidRPr="006F5A1E" w:rsidRDefault="00EF5DCF" w:rsidP="009B3855">
            <w:pPr>
              <w:rPr>
                <w:rFonts w:ascii="Arial" w:hAnsi="Arial" w:cs="Arial"/>
                <w:b/>
              </w:rPr>
            </w:pPr>
            <w:r w:rsidRPr="006F5A1E">
              <w:rPr>
                <w:rFonts w:ascii="Arial" w:hAnsi="Arial" w:cs="Arial"/>
                <w:b/>
              </w:rPr>
              <w:t>NTP</w:t>
            </w:r>
          </w:p>
        </w:tc>
      </w:tr>
      <w:tr w:rsidR="00EF5DCF" w:rsidTr="009B3855">
        <w:tc>
          <w:tcPr>
            <w:tcW w:w="4106" w:type="dxa"/>
          </w:tcPr>
          <w:p w:rsidR="00EF5DCF" w:rsidRDefault="00EF5DCF" w:rsidP="009B3855">
            <w:pPr>
              <w:rPr>
                <w:rFonts w:ascii="Arial" w:hAnsi="Arial" w:cs="Arial"/>
              </w:rPr>
            </w:pPr>
            <w:r>
              <w:rPr>
                <w:rFonts w:ascii="Arial" w:hAnsi="Arial" w:cs="Arial"/>
              </w:rPr>
              <w:t>EXOCIN 500mg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250mg capsule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EXOCIN 500mg IV FREDS PHARMA</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XCILLIN 250mg Capos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XCILLIN 250mg IV INJ DONS DRUGS</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RPr="00EF5DCF" w:rsidTr="009B3855">
        <w:tc>
          <w:tcPr>
            <w:tcW w:w="4106" w:type="dxa"/>
          </w:tcPr>
          <w:p w:rsidR="00EF5DCF" w:rsidRPr="00EF5DCF" w:rsidRDefault="00EF5DCF" w:rsidP="009B3855">
            <w:pPr>
              <w:rPr>
                <w:rFonts w:ascii="Arial" w:hAnsi="Arial" w:cs="Arial"/>
                <w:color w:val="FF0000"/>
              </w:rPr>
            </w:pPr>
            <w:r w:rsidRPr="00EF5DCF">
              <w:rPr>
                <w:rFonts w:ascii="Arial" w:hAnsi="Arial" w:cs="Arial"/>
                <w:color w:val="FF0000"/>
              </w:rPr>
              <w:t>XCILLIN 1G IV INJ DONS DRUGS</w:t>
            </w:r>
          </w:p>
        </w:tc>
        <w:tc>
          <w:tcPr>
            <w:tcW w:w="4910" w:type="dxa"/>
          </w:tcPr>
          <w:p w:rsidR="00EF5DCF" w:rsidRPr="00EF5DCF" w:rsidRDefault="00EF5DCF" w:rsidP="009B3855">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 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250mg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500mg CAPS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oral capsule</w:t>
            </w:r>
          </w:p>
        </w:tc>
      </w:tr>
      <w:tr w:rsidR="00EF5DCF" w:rsidTr="009B3855">
        <w:tc>
          <w:tcPr>
            <w:tcW w:w="4106" w:type="dxa"/>
          </w:tcPr>
          <w:p w:rsidR="00EF5DCF" w:rsidRDefault="00EF5DCF" w:rsidP="009B3855">
            <w:pPr>
              <w:rPr>
                <w:rFonts w:ascii="Arial" w:hAnsi="Arial" w:cs="Arial"/>
              </w:rPr>
            </w:pPr>
            <w:r>
              <w:rPr>
                <w:rFonts w:ascii="Arial" w:hAnsi="Arial" w:cs="Arial"/>
              </w:rPr>
              <w:t>EXOTOCILLIN 250mg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250 mg per vial powder for solution for injection</w:t>
            </w:r>
          </w:p>
        </w:tc>
      </w:tr>
      <w:tr w:rsidR="00EF5DCF" w:rsidTr="009B3855">
        <w:tc>
          <w:tcPr>
            <w:tcW w:w="4106" w:type="dxa"/>
          </w:tcPr>
          <w:p w:rsidR="00EF5DCF" w:rsidRDefault="00EF5DCF" w:rsidP="009B3855">
            <w:pPr>
              <w:rPr>
                <w:rFonts w:ascii="Arial" w:hAnsi="Arial" w:cs="Arial"/>
              </w:rPr>
            </w:pPr>
            <w:r>
              <w:rPr>
                <w:rFonts w:ascii="Arial" w:hAnsi="Arial" w:cs="Arial"/>
              </w:rPr>
              <w:t>EXOTOCILLIN 500mg IV INJ JOES GENERICS INC</w:t>
            </w:r>
          </w:p>
        </w:tc>
        <w:tc>
          <w:tcPr>
            <w:tcW w:w="4910" w:type="dxa"/>
          </w:tcPr>
          <w:p w:rsidR="00EF5DCF" w:rsidRDefault="00EF5DCF" w:rsidP="009B3855">
            <w:pPr>
              <w:rPr>
                <w:rFonts w:ascii="Arial" w:hAnsi="Arial" w:cs="Arial"/>
              </w:rPr>
            </w:pPr>
            <w:proofErr w:type="spellStart"/>
            <w:r>
              <w:rPr>
                <w:rFonts w:ascii="Arial" w:hAnsi="Arial" w:cs="Arial"/>
              </w:rPr>
              <w:t>exotocillin</w:t>
            </w:r>
            <w:proofErr w:type="spellEnd"/>
            <w:r>
              <w:rPr>
                <w:rFonts w:ascii="Arial" w:hAnsi="Arial" w:cs="Arial"/>
              </w:rPr>
              <w:t xml:space="preserve"> 500 mg per vial powder for solution for injection</w:t>
            </w:r>
          </w:p>
        </w:tc>
      </w:tr>
      <w:tr w:rsidR="00EF5DCF" w:rsidRPr="00EF5DCF" w:rsidTr="009B3855">
        <w:tc>
          <w:tcPr>
            <w:tcW w:w="4106" w:type="dxa"/>
          </w:tcPr>
          <w:p w:rsidR="00EF5DCF" w:rsidRPr="00EF5DCF" w:rsidRDefault="00EF5DCF" w:rsidP="00EF5DCF">
            <w:pPr>
              <w:rPr>
                <w:rFonts w:ascii="Arial" w:hAnsi="Arial" w:cs="Arial"/>
                <w:color w:val="FF0000"/>
              </w:rPr>
            </w:pPr>
            <w:r w:rsidRPr="00EF5DCF">
              <w:rPr>
                <w:rFonts w:ascii="Arial" w:hAnsi="Arial" w:cs="Arial"/>
                <w:color w:val="FF0000"/>
              </w:rPr>
              <w:t>EXOTOCILLIN 1000mg IV INJ JOES GENERICS INC</w:t>
            </w:r>
          </w:p>
        </w:tc>
        <w:tc>
          <w:tcPr>
            <w:tcW w:w="4910" w:type="dxa"/>
          </w:tcPr>
          <w:p w:rsidR="00EF5DCF" w:rsidRPr="00EF5DCF" w:rsidRDefault="00EF5DCF" w:rsidP="00EF5DCF">
            <w:pPr>
              <w:rPr>
                <w:rFonts w:ascii="Arial" w:hAnsi="Arial" w:cs="Arial"/>
                <w:color w:val="FF0000"/>
              </w:rPr>
            </w:pPr>
            <w:proofErr w:type="spellStart"/>
            <w:r w:rsidRPr="00EF5DCF">
              <w:rPr>
                <w:rFonts w:ascii="Arial" w:hAnsi="Arial" w:cs="Arial"/>
                <w:color w:val="FF0000"/>
              </w:rPr>
              <w:t>exotocillin</w:t>
            </w:r>
            <w:proofErr w:type="spellEnd"/>
            <w:r w:rsidRPr="00EF5DCF">
              <w:rPr>
                <w:rFonts w:ascii="Arial" w:hAnsi="Arial" w:cs="Arial"/>
                <w:color w:val="FF0000"/>
              </w:rPr>
              <w:t xml:space="preserve"> 1</w:t>
            </w:r>
            <w:r>
              <w:rPr>
                <w:rFonts w:ascii="Arial" w:hAnsi="Arial" w:cs="Arial"/>
                <w:color w:val="FF0000"/>
              </w:rPr>
              <w:t>000 mg</w:t>
            </w:r>
            <w:r w:rsidRPr="00EF5DCF">
              <w:rPr>
                <w:rFonts w:ascii="Arial" w:hAnsi="Arial" w:cs="Arial"/>
                <w:color w:val="FF0000"/>
              </w:rPr>
              <w:t xml:space="preserve"> per vial powder for solution for injection</w:t>
            </w:r>
          </w:p>
        </w:tc>
      </w:tr>
    </w:tbl>
    <w:p w:rsidR="007E179C" w:rsidRDefault="00EF5DCF" w:rsidP="002563AF">
      <w:pPr>
        <w:rPr>
          <w:rFonts w:ascii="Arial" w:hAnsi="Arial" w:cs="Arial"/>
        </w:rPr>
      </w:pPr>
      <w:r>
        <w:rPr>
          <w:rFonts w:ascii="Arial" w:hAnsi="Arial" w:cs="Arial"/>
        </w:rPr>
        <w:t xml:space="preserve">The DPD Team should be requested to change </w:t>
      </w:r>
      <w:r w:rsidR="00212CE2">
        <w:rPr>
          <w:rFonts w:ascii="Arial" w:hAnsi="Arial" w:cs="Arial"/>
        </w:rPr>
        <w:t>“</w:t>
      </w:r>
      <w:r w:rsidR="00212CE2" w:rsidRPr="00212CE2">
        <w:rPr>
          <w:rFonts w:ascii="Arial" w:hAnsi="Arial" w:cs="Arial"/>
        </w:rPr>
        <w:t xml:space="preserve">EXOTOCILLIN </w:t>
      </w:r>
      <w:r w:rsidR="00212CE2" w:rsidRPr="00212CE2">
        <w:rPr>
          <w:rFonts w:ascii="Arial" w:hAnsi="Arial" w:cs="Arial"/>
          <w:color w:val="000000"/>
          <w14:textFill>
            <w14:solidFill>
              <w14:srgbClr w14:val="000000">
                <w14:lumMod w14:val="75000"/>
              </w14:srgbClr>
            </w14:solidFill>
          </w14:textFill>
        </w:rPr>
        <w:t>1000mg</w:t>
      </w:r>
      <w:r w:rsidR="00212CE2" w:rsidRPr="00212CE2">
        <w:rPr>
          <w:rFonts w:ascii="Arial" w:hAnsi="Arial" w:cs="Arial"/>
        </w:rPr>
        <w:t xml:space="preserve"> IV INJ JOES GENERICS INC</w:t>
      </w:r>
      <w:r w:rsidR="00212CE2">
        <w:rPr>
          <w:rFonts w:ascii="Arial" w:hAnsi="Arial" w:cs="Arial"/>
        </w:rPr>
        <w:t>”</w:t>
      </w:r>
      <w:r w:rsidR="00212CE2" w:rsidRPr="00EF5DCF">
        <w:rPr>
          <w:rFonts w:ascii="Arial" w:hAnsi="Arial" w:cs="Arial"/>
        </w:rPr>
        <w:t xml:space="preserve"> </w:t>
      </w:r>
      <w:r w:rsidRPr="00EF5DCF">
        <w:rPr>
          <w:rFonts w:ascii="Arial" w:hAnsi="Arial" w:cs="Arial"/>
        </w:rPr>
        <w:t xml:space="preserve">to a strength description of </w:t>
      </w:r>
      <w:r w:rsidR="00212CE2">
        <w:rPr>
          <w:rFonts w:ascii="Arial" w:hAnsi="Arial" w:cs="Arial"/>
        </w:rPr>
        <w:t>1 g</w:t>
      </w:r>
      <w:r w:rsidRPr="00EF5DCF">
        <w:rPr>
          <w:rFonts w:ascii="Arial" w:hAnsi="Arial" w:cs="Arial"/>
        </w:rPr>
        <w:t>.</w:t>
      </w:r>
    </w:p>
    <w:p w:rsidR="002563AF" w:rsidRDefault="002563AF" w:rsidP="00FA78FA">
      <w:pPr>
        <w:pStyle w:val="Heading1"/>
      </w:pPr>
      <w:r>
        <w:lastRenderedPageBreak/>
        <w:t>Unit of Presentation Table</w:t>
      </w:r>
      <w:r w:rsidR="000A4110">
        <w:t xml:space="preserve"> (</w:t>
      </w:r>
      <w:proofErr w:type="spellStart"/>
      <w:r w:rsidR="000A4110">
        <w:t>UoP</w:t>
      </w:r>
      <w:proofErr w:type="spellEnd"/>
      <w:r w:rsidR="000A4110">
        <w:t xml:space="preserve"> Table)</w:t>
      </w:r>
    </w:p>
    <w:p w:rsidR="000A4110" w:rsidRDefault="000A4110" w:rsidP="00FA78FA">
      <w:pPr>
        <w:pStyle w:val="Heading2"/>
      </w:pPr>
      <w:r>
        <w:t>Purpose</w:t>
      </w:r>
    </w:p>
    <w:p w:rsidR="000A4110" w:rsidRDefault="000A4110" w:rsidP="000A4110">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provides a data input into the CCDD generation to add information about the intimate container</w:t>
      </w:r>
      <w:r w:rsidR="00621C5F">
        <w:rPr>
          <w:rFonts w:ascii="Arial" w:hAnsi="Arial" w:cs="Arial"/>
        </w:rPr>
        <w:t xml:space="preserve"> into the NTP formal name</w:t>
      </w:r>
      <w:r>
        <w:rPr>
          <w:rFonts w:ascii="Arial" w:hAnsi="Arial" w:cs="Arial"/>
        </w:rPr>
        <w:t xml:space="preserve"> </w:t>
      </w:r>
      <w:r w:rsidR="00621C5F">
        <w:rPr>
          <w:rFonts w:ascii="Arial" w:hAnsi="Arial" w:cs="Arial"/>
        </w:rPr>
        <w:t>in cases where that does not generate automatically from the data in the DPD.  It is also used to support the calculation of presentation strength when that is required and the DPD uses concentration strength.</w:t>
      </w:r>
    </w:p>
    <w:p w:rsidR="00621C5F" w:rsidRDefault="00621C5F" w:rsidP="000A4110">
      <w:pPr>
        <w:rPr>
          <w:rFonts w:ascii="Arial" w:hAnsi="Arial" w:cs="Arial"/>
        </w:rPr>
      </w:pPr>
    </w:p>
    <w:p w:rsidR="00621C5F" w:rsidRDefault="00FA78FA" w:rsidP="00FA78FA">
      <w:pPr>
        <w:pStyle w:val="Heading2"/>
      </w:pPr>
      <w:r>
        <w:t xml:space="preserve">Unit of Presentation Table </w:t>
      </w:r>
      <w:r w:rsidR="00F178BE">
        <w:t>Details</w:t>
      </w:r>
    </w:p>
    <w:p w:rsidR="00F178BE" w:rsidRDefault="00F178BE" w:rsidP="00F178BE">
      <w:pPr>
        <w:rPr>
          <w:rFonts w:ascii="Arial" w:hAnsi="Arial" w:cs="Arial"/>
        </w:rPr>
      </w:pPr>
      <w:r>
        <w:rPr>
          <w:rFonts w:ascii="Arial" w:hAnsi="Arial" w:cs="Arial"/>
        </w:rPr>
        <w:t xml:space="preserve">The </w:t>
      </w:r>
      <w:proofErr w:type="spellStart"/>
      <w:r>
        <w:rPr>
          <w:rFonts w:ascii="Arial" w:hAnsi="Arial" w:cs="Arial"/>
        </w:rPr>
        <w:t>UoP</w:t>
      </w:r>
      <w:proofErr w:type="spellEnd"/>
      <w:r>
        <w:rPr>
          <w:rFonts w:ascii="Arial" w:hAnsi="Arial" w:cs="Arial"/>
        </w:rPr>
        <w:t xml:space="preserve"> Table is maintained in GitHub [</w:t>
      </w:r>
      <w:r w:rsidRPr="00F178BE">
        <w:rPr>
          <w:rFonts w:ascii="Arial" w:hAnsi="Arial" w:cs="Arial"/>
          <w:highlight w:val="yellow"/>
        </w:rPr>
        <w:t>location her</w:t>
      </w:r>
      <w:r>
        <w:rPr>
          <w:rFonts w:ascii="Arial" w:hAnsi="Arial" w:cs="Arial"/>
        </w:rPr>
        <w:t xml:space="preserve">e].  It is a comma separated file (.csv) but can be opened through the GitHub tooling using Excel.  The </w:t>
      </w:r>
      <w:proofErr w:type="spellStart"/>
      <w:r>
        <w:rPr>
          <w:rFonts w:ascii="Arial" w:hAnsi="Arial" w:cs="Arial"/>
        </w:rPr>
        <w:t>UoP</w:t>
      </w:r>
      <w:proofErr w:type="spellEnd"/>
      <w:r>
        <w:rPr>
          <w:rFonts w:ascii="Arial" w:hAnsi="Arial" w:cs="Arial"/>
        </w:rPr>
        <w:t xml:space="preserve"> table does not have codes with leading zeros, so does not suffer from the Excel habit of trying to change text strings containing numbers into integers, thereby losing leading zeros.</w:t>
      </w:r>
    </w:p>
    <w:p w:rsidR="00F178BE" w:rsidRDefault="00F178BE" w:rsidP="00F178BE">
      <w:pPr>
        <w:rPr>
          <w:rFonts w:ascii="Arial" w:hAnsi="Arial" w:cs="Arial"/>
        </w:rPr>
      </w:pPr>
      <w:r>
        <w:rPr>
          <w:rFonts w:ascii="Arial" w:hAnsi="Arial" w:cs="Arial"/>
        </w:rPr>
        <w:t>There are six columns, as shown below:</w:t>
      </w:r>
    </w:p>
    <w:p w:rsidR="00F178BE" w:rsidRDefault="00F178BE" w:rsidP="00F178BE">
      <w:pPr>
        <w:rPr>
          <w:rFonts w:ascii="Arial" w:hAnsi="Arial" w:cs="Arial"/>
        </w:rPr>
      </w:pPr>
    </w:p>
    <w:tbl>
      <w:tblPr>
        <w:tblStyle w:val="TableGrid"/>
        <w:tblW w:w="9360" w:type="dxa"/>
        <w:tblLook w:val="04A0" w:firstRow="1" w:lastRow="0" w:firstColumn="1" w:lastColumn="0" w:noHBand="0" w:noVBand="1"/>
      </w:tblPr>
      <w:tblGrid>
        <w:gridCol w:w="1311"/>
        <w:gridCol w:w="2329"/>
        <w:gridCol w:w="1020"/>
        <w:gridCol w:w="2247"/>
        <w:gridCol w:w="1220"/>
        <w:gridCol w:w="1784"/>
      </w:tblGrid>
      <w:tr w:rsidR="00F178BE" w:rsidRPr="00C36D33" w:rsidTr="00C36D33">
        <w:trPr>
          <w:trHeight w:val="300"/>
        </w:trPr>
        <w:tc>
          <w:tcPr>
            <w:tcW w:w="131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drug_code</w:t>
            </w:r>
            <w:proofErr w:type="spellEnd"/>
          </w:p>
        </w:tc>
        <w:tc>
          <w:tcPr>
            <w:tcW w:w="2329"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unit_of_presentation</w:t>
            </w:r>
            <w:proofErr w:type="spellEnd"/>
          </w:p>
        </w:tc>
        <w:tc>
          <w:tcPr>
            <w:tcW w:w="875"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w:t>
            </w:r>
            <w:proofErr w:type="spellEnd"/>
          </w:p>
        </w:tc>
        <w:tc>
          <w:tcPr>
            <w:tcW w:w="1841"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uop_unit_of_measure</w:t>
            </w:r>
            <w:proofErr w:type="spellEnd"/>
          </w:p>
        </w:tc>
        <w:tc>
          <w:tcPr>
            <w:tcW w:w="1220"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r w:rsidRPr="00C36D33">
              <w:rPr>
                <w:rFonts w:ascii="Calibri" w:eastAsia="Times New Roman" w:hAnsi="Calibri"/>
                <w:b/>
                <w:color w:val="000000"/>
                <w:sz w:val="22"/>
                <w:szCs w:val="22"/>
                <w:lang w:eastAsia="en-GB"/>
              </w:rPr>
              <w:t>calculation</w:t>
            </w:r>
          </w:p>
        </w:tc>
        <w:tc>
          <w:tcPr>
            <w:tcW w:w="1784" w:type="dxa"/>
            <w:shd w:val="clear" w:color="auto" w:fill="DEEAF6" w:themeFill="accent1" w:themeFillTint="33"/>
            <w:noWrap/>
            <w:hideMark/>
          </w:tcPr>
          <w:p w:rsidR="00F178BE" w:rsidRPr="00C36D33" w:rsidRDefault="00F178BE" w:rsidP="00F178BE">
            <w:pPr>
              <w:rPr>
                <w:rFonts w:ascii="Calibri" w:eastAsia="Times New Roman" w:hAnsi="Calibri"/>
                <w:b/>
                <w:color w:val="000000"/>
                <w:sz w:val="22"/>
                <w:szCs w:val="22"/>
                <w:lang w:eastAsia="en-GB"/>
              </w:rPr>
            </w:pPr>
            <w:proofErr w:type="spellStart"/>
            <w:r w:rsidRPr="00C36D33">
              <w:rPr>
                <w:rFonts w:ascii="Calibri" w:eastAsia="Times New Roman" w:hAnsi="Calibri"/>
                <w:b/>
                <w:color w:val="000000"/>
                <w:sz w:val="22"/>
                <w:szCs w:val="22"/>
                <w:lang w:eastAsia="en-GB"/>
              </w:rPr>
              <w:t>uop_size_insert</w:t>
            </w:r>
            <w:proofErr w:type="spellEnd"/>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69790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73683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93005</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cartridge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77967</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93006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pen</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86000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syringe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9</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71180</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66036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18</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69271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3</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19798</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50443</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50551</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50552</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1</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43176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unit dose vial</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r>
      <w:tr w:rsidR="00F178BE" w:rsidRPr="00F178BE" w:rsidTr="00C36D33">
        <w:trPr>
          <w:trHeight w:val="300"/>
        </w:trPr>
        <w:tc>
          <w:tcPr>
            <w:tcW w:w="1311"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62586</w:t>
            </w:r>
          </w:p>
        </w:tc>
        <w:tc>
          <w:tcPr>
            <w:tcW w:w="2329"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bottle</w:t>
            </w:r>
          </w:p>
        </w:tc>
        <w:tc>
          <w:tcPr>
            <w:tcW w:w="875" w:type="dxa"/>
            <w:noWrap/>
            <w:hideMark/>
          </w:tcPr>
          <w:p w:rsidR="00F178BE" w:rsidRPr="00F178BE" w:rsidRDefault="00F178BE" w:rsidP="00F178BE">
            <w:pPr>
              <w:jc w:val="right"/>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20</w:t>
            </w:r>
          </w:p>
        </w:tc>
        <w:tc>
          <w:tcPr>
            <w:tcW w:w="1841"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mL</w:t>
            </w:r>
          </w:p>
        </w:tc>
        <w:tc>
          <w:tcPr>
            <w:tcW w:w="1220"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N</w:t>
            </w:r>
          </w:p>
        </w:tc>
        <w:tc>
          <w:tcPr>
            <w:tcW w:w="1784" w:type="dxa"/>
            <w:noWrap/>
            <w:hideMark/>
          </w:tcPr>
          <w:p w:rsidR="00F178BE" w:rsidRPr="00F178BE" w:rsidRDefault="00F178BE" w:rsidP="00F178BE">
            <w:pPr>
              <w:rPr>
                <w:rFonts w:ascii="Calibri" w:eastAsia="Times New Roman" w:hAnsi="Calibri"/>
                <w:color w:val="000000"/>
                <w:sz w:val="22"/>
                <w:szCs w:val="22"/>
                <w:lang w:eastAsia="en-GB"/>
              </w:rPr>
            </w:pPr>
            <w:r w:rsidRPr="00F178BE">
              <w:rPr>
                <w:rFonts w:ascii="Calibri" w:eastAsia="Times New Roman" w:hAnsi="Calibri"/>
                <w:color w:val="000000"/>
                <w:sz w:val="22"/>
                <w:szCs w:val="22"/>
                <w:lang w:eastAsia="en-GB"/>
              </w:rPr>
              <w:t>Y</w:t>
            </w:r>
          </w:p>
        </w:tc>
      </w:tr>
    </w:tbl>
    <w:p w:rsidR="00F178BE" w:rsidRPr="00F178BE" w:rsidRDefault="00F178BE" w:rsidP="00F178BE"/>
    <w:p w:rsidR="00FA78FA" w:rsidRDefault="00F178BE" w:rsidP="000A4110">
      <w:pPr>
        <w:rPr>
          <w:rFonts w:ascii="Arial" w:hAnsi="Arial" w:cs="Arial"/>
        </w:rPr>
      </w:pPr>
      <w:proofErr w:type="spellStart"/>
      <w:r w:rsidRPr="00F178BE">
        <w:rPr>
          <w:rFonts w:ascii="Arial" w:hAnsi="Arial" w:cs="Arial"/>
          <w:b/>
        </w:rPr>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w:t>
      </w:r>
      <w:r w:rsidR="00D017A7">
        <w:rPr>
          <w:rFonts w:ascii="Arial" w:hAnsi="Arial" w:cs="Arial"/>
        </w:rPr>
        <w:t>using</w:t>
      </w:r>
      <w:r>
        <w:rPr>
          <w:rFonts w:ascii="Arial" w:hAnsi="Arial" w:cs="Arial"/>
        </w:rPr>
        <w:t xml:space="preserve"> a DPD database query or obtained from the DPD Team (Louise).</w:t>
      </w:r>
    </w:p>
    <w:p w:rsidR="00F178BE" w:rsidRDefault="00F178BE" w:rsidP="000A4110">
      <w:pPr>
        <w:rPr>
          <w:rFonts w:ascii="Arial" w:hAnsi="Arial" w:cs="Arial"/>
        </w:rPr>
      </w:pPr>
    </w:p>
    <w:p w:rsidR="00F178BE" w:rsidRDefault="00F178BE" w:rsidP="000A4110">
      <w:pPr>
        <w:rPr>
          <w:rFonts w:ascii="Arial" w:hAnsi="Arial" w:cs="Arial"/>
        </w:rPr>
      </w:pPr>
      <w:proofErr w:type="spellStart"/>
      <w:r w:rsidRPr="00EA62AA">
        <w:rPr>
          <w:rFonts w:ascii="Arial" w:hAnsi="Arial" w:cs="Arial"/>
          <w:b/>
        </w:rPr>
        <w:t>unit_of_presentation</w:t>
      </w:r>
      <w:proofErr w:type="spellEnd"/>
      <w:r>
        <w:rPr>
          <w:rFonts w:ascii="Arial" w:hAnsi="Arial" w:cs="Arial"/>
        </w:rPr>
        <w:t xml:space="preserve"> is a text string for the unit of presentation for the product.  Note: this is a text string for each row of data</w:t>
      </w:r>
      <w:r w:rsidR="00EA62AA">
        <w:rPr>
          <w:rFonts w:ascii="Arial" w:hAnsi="Arial" w:cs="Arial"/>
        </w:rPr>
        <w:t>; it is not a coded data item so check carefully for typos (all lower case).  Unit of presentation concepts are:</w:t>
      </w:r>
    </w:p>
    <w:p w:rsidR="00EA62AA" w:rsidRDefault="00EA62AA" w:rsidP="00EA62AA">
      <w:pPr>
        <w:pStyle w:val="ListParagraph"/>
        <w:numPr>
          <w:ilvl w:val="0"/>
          <w:numId w:val="3"/>
        </w:numPr>
        <w:rPr>
          <w:rFonts w:ascii="Arial" w:hAnsi="Arial" w:cs="Arial"/>
          <w:sz w:val="20"/>
        </w:rPr>
      </w:pPr>
      <w:r w:rsidRPr="00EA62AA">
        <w:rPr>
          <w:rFonts w:ascii="Arial" w:hAnsi="Arial" w:cs="Arial"/>
          <w:sz w:val="20"/>
        </w:rPr>
        <w:t>ampou</w:t>
      </w:r>
      <w:r>
        <w:rPr>
          <w:rFonts w:ascii="Arial" w:hAnsi="Arial" w:cs="Arial"/>
          <w:sz w:val="20"/>
        </w:rPr>
        <w:t>le</w:t>
      </w:r>
    </w:p>
    <w:p w:rsidR="00EA62AA" w:rsidRDefault="00EA62AA" w:rsidP="00EA62AA">
      <w:pPr>
        <w:pStyle w:val="ListParagraph"/>
        <w:numPr>
          <w:ilvl w:val="0"/>
          <w:numId w:val="3"/>
        </w:numPr>
        <w:rPr>
          <w:rFonts w:ascii="Arial" w:hAnsi="Arial" w:cs="Arial"/>
          <w:sz w:val="20"/>
        </w:rPr>
      </w:pPr>
      <w:r>
        <w:rPr>
          <w:rFonts w:ascii="Arial" w:hAnsi="Arial" w:cs="Arial"/>
          <w:sz w:val="20"/>
        </w:rPr>
        <w:t>bag</w:t>
      </w:r>
    </w:p>
    <w:p w:rsidR="00EA62AA" w:rsidRDefault="00EA62AA" w:rsidP="00EA62AA">
      <w:pPr>
        <w:pStyle w:val="ListParagraph"/>
        <w:numPr>
          <w:ilvl w:val="0"/>
          <w:numId w:val="3"/>
        </w:numPr>
        <w:rPr>
          <w:rFonts w:ascii="Arial" w:hAnsi="Arial" w:cs="Arial"/>
          <w:sz w:val="20"/>
        </w:rPr>
      </w:pPr>
      <w:r>
        <w:rPr>
          <w:rFonts w:ascii="Arial" w:hAnsi="Arial" w:cs="Arial"/>
          <w:sz w:val="20"/>
        </w:rPr>
        <w:t>bottle</w:t>
      </w:r>
    </w:p>
    <w:p w:rsidR="00EA62AA" w:rsidRDefault="00EA62AA" w:rsidP="00EA62AA">
      <w:pPr>
        <w:pStyle w:val="ListParagraph"/>
        <w:numPr>
          <w:ilvl w:val="0"/>
          <w:numId w:val="3"/>
        </w:numPr>
        <w:rPr>
          <w:rFonts w:ascii="Arial" w:hAnsi="Arial" w:cs="Arial"/>
          <w:sz w:val="20"/>
        </w:rPr>
      </w:pPr>
      <w:r>
        <w:rPr>
          <w:rFonts w:ascii="Arial" w:hAnsi="Arial" w:cs="Arial"/>
          <w:sz w:val="20"/>
        </w:rPr>
        <w:t>cartridge</w:t>
      </w:r>
    </w:p>
    <w:p w:rsidR="00EA62AA" w:rsidRDefault="00EA62AA" w:rsidP="00EA62AA">
      <w:pPr>
        <w:pStyle w:val="ListParagraph"/>
        <w:numPr>
          <w:ilvl w:val="0"/>
          <w:numId w:val="3"/>
        </w:numPr>
        <w:rPr>
          <w:rFonts w:ascii="Arial" w:hAnsi="Arial" w:cs="Arial"/>
          <w:sz w:val="20"/>
        </w:rPr>
      </w:pPr>
      <w:r>
        <w:rPr>
          <w:rFonts w:ascii="Arial" w:hAnsi="Arial" w:cs="Arial"/>
          <w:sz w:val="20"/>
        </w:rPr>
        <w:t>pen</w:t>
      </w:r>
    </w:p>
    <w:p w:rsidR="00EA62AA" w:rsidRDefault="00EA62AA" w:rsidP="00EA62AA">
      <w:pPr>
        <w:pStyle w:val="ListParagraph"/>
        <w:numPr>
          <w:ilvl w:val="0"/>
          <w:numId w:val="3"/>
        </w:numPr>
        <w:rPr>
          <w:rFonts w:ascii="Arial" w:hAnsi="Arial" w:cs="Arial"/>
          <w:sz w:val="20"/>
        </w:rPr>
      </w:pPr>
      <w:r>
        <w:rPr>
          <w:rFonts w:ascii="Arial" w:hAnsi="Arial" w:cs="Arial"/>
          <w:sz w:val="20"/>
        </w:rPr>
        <w:t>sachet</w:t>
      </w:r>
    </w:p>
    <w:p w:rsidR="00EA62AA" w:rsidRDefault="00EA62AA" w:rsidP="00EA62AA">
      <w:pPr>
        <w:pStyle w:val="ListParagraph"/>
        <w:numPr>
          <w:ilvl w:val="0"/>
          <w:numId w:val="3"/>
        </w:numPr>
        <w:rPr>
          <w:rFonts w:ascii="Arial" w:hAnsi="Arial" w:cs="Arial"/>
          <w:sz w:val="20"/>
        </w:rPr>
      </w:pPr>
      <w:r>
        <w:rPr>
          <w:rFonts w:ascii="Arial" w:hAnsi="Arial" w:cs="Arial"/>
          <w:sz w:val="20"/>
        </w:rPr>
        <w:t>syringe</w:t>
      </w:r>
    </w:p>
    <w:p w:rsidR="00EA62AA" w:rsidRDefault="00EA62AA" w:rsidP="00EA62AA">
      <w:pPr>
        <w:pStyle w:val="ListParagraph"/>
        <w:numPr>
          <w:ilvl w:val="0"/>
          <w:numId w:val="3"/>
        </w:numPr>
        <w:rPr>
          <w:rFonts w:ascii="Arial" w:hAnsi="Arial" w:cs="Arial"/>
          <w:sz w:val="20"/>
        </w:rPr>
      </w:pPr>
      <w:r>
        <w:rPr>
          <w:rFonts w:ascii="Arial" w:hAnsi="Arial" w:cs="Arial"/>
          <w:sz w:val="20"/>
        </w:rPr>
        <w:t>tube</w:t>
      </w:r>
    </w:p>
    <w:p w:rsidR="00EA62AA" w:rsidRDefault="00EA62AA" w:rsidP="00EA62AA">
      <w:pPr>
        <w:pStyle w:val="ListParagraph"/>
        <w:numPr>
          <w:ilvl w:val="0"/>
          <w:numId w:val="3"/>
        </w:numPr>
        <w:rPr>
          <w:rFonts w:ascii="Arial" w:hAnsi="Arial" w:cs="Arial"/>
          <w:sz w:val="20"/>
        </w:rPr>
      </w:pPr>
      <w:r>
        <w:rPr>
          <w:rFonts w:ascii="Arial" w:hAnsi="Arial" w:cs="Arial"/>
          <w:sz w:val="20"/>
        </w:rPr>
        <w:lastRenderedPageBreak/>
        <w:t>unit dose ampoule</w:t>
      </w:r>
    </w:p>
    <w:p w:rsidR="00EA62AA" w:rsidRDefault="00EA62AA" w:rsidP="00EA62AA">
      <w:pPr>
        <w:pStyle w:val="ListParagraph"/>
        <w:numPr>
          <w:ilvl w:val="0"/>
          <w:numId w:val="3"/>
        </w:numPr>
        <w:rPr>
          <w:rFonts w:ascii="Arial" w:hAnsi="Arial" w:cs="Arial"/>
          <w:sz w:val="20"/>
        </w:rPr>
      </w:pPr>
      <w:r>
        <w:rPr>
          <w:rFonts w:ascii="Arial" w:hAnsi="Arial" w:cs="Arial"/>
          <w:sz w:val="20"/>
        </w:rPr>
        <w:t>unit dose vial</w:t>
      </w:r>
    </w:p>
    <w:p w:rsidR="00F178BE" w:rsidRPr="00EA62AA" w:rsidRDefault="00EA62AA" w:rsidP="00612A3C">
      <w:pPr>
        <w:pStyle w:val="ListParagraph"/>
        <w:numPr>
          <w:ilvl w:val="0"/>
          <w:numId w:val="3"/>
        </w:numPr>
        <w:rPr>
          <w:rFonts w:ascii="Arial" w:hAnsi="Arial" w:cs="Arial"/>
        </w:rPr>
      </w:pPr>
      <w:r w:rsidRPr="00EA62AA">
        <w:rPr>
          <w:rFonts w:ascii="Arial" w:hAnsi="Arial" w:cs="Arial"/>
          <w:sz w:val="20"/>
        </w:rPr>
        <w:t>via</w:t>
      </w:r>
      <w:r>
        <w:rPr>
          <w:rFonts w:ascii="Arial" w:hAnsi="Arial" w:cs="Arial"/>
          <w:sz w:val="20"/>
        </w:rPr>
        <w:t>l</w:t>
      </w:r>
    </w:p>
    <w:p w:rsidR="00F178BE" w:rsidRDefault="00F178BE" w:rsidP="000A4110">
      <w:pPr>
        <w:rPr>
          <w:rFonts w:ascii="Arial" w:hAnsi="Arial" w:cs="Arial"/>
        </w:rPr>
      </w:pPr>
    </w:p>
    <w:p w:rsidR="00EA62AA" w:rsidRDefault="00EA62AA" w:rsidP="000A4110">
      <w:pPr>
        <w:rPr>
          <w:rFonts w:ascii="Arial" w:hAnsi="Arial" w:cs="Arial"/>
        </w:rPr>
      </w:pPr>
      <w:proofErr w:type="spellStart"/>
      <w:r w:rsidRPr="00EA62AA">
        <w:rPr>
          <w:rFonts w:ascii="Arial" w:hAnsi="Arial" w:cs="Arial"/>
          <w:b/>
        </w:rPr>
        <w:t>uop_size</w:t>
      </w:r>
      <w:proofErr w:type="spellEnd"/>
      <w:r>
        <w:rPr>
          <w:rFonts w:ascii="Arial" w:hAnsi="Arial" w:cs="Arial"/>
        </w:rPr>
        <w:t xml:space="preserve"> is the value of the s</w:t>
      </w:r>
      <w:r w:rsidR="00D017A7">
        <w:rPr>
          <w:rFonts w:ascii="Arial" w:hAnsi="Arial" w:cs="Arial"/>
        </w:rPr>
        <w:t>ize of the unit of presentation; this should always be entered in the table even if it is not used in calculation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uop_unit_of_measure</w:t>
      </w:r>
      <w:proofErr w:type="spellEnd"/>
      <w:r>
        <w:rPr>
          <w:rFonts w:ascii="Arial" w:hAnsi="Arial" w:cs="Arial"/>
        </w:rPr>
        <w:t xml:space="preserve"> is the unit of measure for the </w:t>
      </w:r>
      <w:proofErr w:type="spellStart"/>
      <w:r>
        <w:rPr>
          <w:rFonts w:ascii="Arial" w:hAnsi="Arial" w:cs="Arial"/>
        </w:rPr>
        <w:t>uop_size</w:t>
      </w:r>
      <w:proofErr w:type="spellEnd"/>
      <w:r>
        <w:rPr>
          <w:rFonts w:ascii="Arial" w:hAnsi="Arial" w:cs="Arial"/>
        </w:rPr>
        <w:t xml:space="preserve"> expressed using a formal abbreviation; usually mL, occasionally g or mg</w:t>
      </w:r>
    </w:p>
    <w:p w:rsidR="00D017A7" w:rsidRDefault="00D017A7" w:rsidP="000A4110">
      <w:pPr>
        <w:rPr>
          <w:rFonts w:ascii="Arial" w:hAnsi="Arial" w:cs="Arial"/>
        </w:rPr>
      </w:pPr>
    </w:p>
    <w:p w:rsidR="00D017A7" w:rsidRDefault="00D017A7" w:rsidP="000A4110">
      <w:pPr>
        <w:rPr>
          <w:rFonts w:ascii="Arial" w:hAnsi="Arial" w:cs="Arial"/>
        </w:rPr>
      </w:pPr>
      <w:r w:rsidRPr="00D017A7">
        <w:rPr>
          <w:rFonts w:ascii="Arial" w:hAnsi="Arial" w:cs="Arial"/>
          <w:b/>
        </w:rPr>
        <w:t>calculation</w:t>
      </w:r>
      <w:r>
        <w:rPr>
          <w:rFonts w:ascii="Arial" w:hAnsi="Arial" w:cs="Arial"/>
        </w:rPr>
        <w:t xml:space="preserve"> is a Boolean flag (Y or N); Y indicates that the CCDD generation process should take the strength as expressed in DPD and use the </w:t>
      </w:r>
      <w:proofErr w:type="spellStart"/>
      <w:r>
        <w:rPr>
          <w:rFonts w:ascii="Arial" w:hAnsi="Arial" w:cs="Arial"/>
        </w:rPr>
        <w:t>uop_size</w:t>
      </w:r>
      <w:proofErr w:type="spellEnd"/>
      <w:r>
        <w:rPr>
          <w:rFonts w:ascii="Arial" w:hAnsi="Arial" w:cs="Arial"/>
        </w:rPr>
        <w:t xml:space="preserve"> value to as a multiplier for calculation of presentation strength and it will use the </w:t>
      </w:r>
      <w:proofErr w:type="spellStart"/>
      <w:r>
        <w:rPr>
          <w:rFonts w:ascii="Arial" w:hAnsi="Arial" w:cs="Arial"/>
        </w:rPr>
        <w:t>uop_size</w:t>
      </w:r>
      <w:proofErr w:type="spellEnd"/>
      <w:r>
        <w:rPr>
          <w:rFonts w:ascii="Arial" w:hAnsi="Arial" w:cs="Arial"/>
        </w:rPr>
        <w:t xml:space="preserve"> and </w:t>
      </w:r>
      <w:proofErr w:type="spellStart"/>
      <w:r>
        <w:rPr>
          <w:rFonts w:ascii="Arial" w:hAnsi="Arial" w:cs="Arial"/>
        </w:rPr>
        <w:t>uop_unit_of_measure</w:t>
      </w:r>
      <w:proofErr w:type="spellEnd"/>
      <w:r>
        <w:rPr>
          <w:rFonts w:ascii="Arial" w:hAnsi="Arial" w:cs="Arial"/>
        </w:rPr>
        <w:t xml:space="preserve"> to provide the denominator for the presentation strength.  If no calculation is required, the flag should be set to N</w:t>
      </w:r>
    </w:p>
    <w:p w:rsidR="00D017A7" w:rsidRDefault="00D017A7" w:rsidP="000A4110">
      <w:pPr>
        <w:rPr>
          <w:rFonts w:ascii="Arial" w:hAnsi="Arial" w:cs="Arial"/>
        </w:rPr>
      </w:pPr>
    </w:p>
    <w:p w:rsidR="00D017A7" w:rsidRDefault="00D017A7" w:rsidP="000A4110">
      <w:pPr>
        <w:rPr>
          <w:rFonts w:ascii="Arial" w:hAnsi="Arial" w:cs="Arial"/>
        </w:rPr>
      </w:pPr>
      <w:proofErr w:type="spellStart"/>
      <w:r w:rsidRPr="00D017A7">
        <w:rPr>
          <w:rFonts w:ascii="Arial" w:hAnsi="Arial" w:cs="Arial"/>
          <w:b/>
        </w:rPr>
        <w:t>uop_size_insert</w:t>
      </w:r>
      <w:proofErr w:type="spellEnd"/>
      <w:r>
        <w:rPr>
          <w:rFonts w:ascii="Arial" w:hAnsi="Arial" w:cs="Arial"/>
        </w:rPr>
        <w:t xml:space="preserve"> is a Boolean flag (Y or N); Y indicates that the CCDD generation process should take the </w:t>
      </w:r>
      <w:proofErr w:type="spellStart"/>
      <w:r>
        <w:rPr>
          <w:rFonts w:ascii="Arial" w:hAnsi="Arial" w:cs="Arial"/>
        </w:rPr>
        <w:t>uop_size</w:t>
      </w:r>
      <w:proofErr w:type="spellEnd"/>
      <w:r>
        <w:rPr>
          <w:rFonts w:ascii="Arial" w:hAnsi="Arial" w:cs="Arial"/>
        </w:rPr>
        <w:t xml:space="preserve"> and insert this before the </w:t>
      </w:r>
      <w:proofErr w:type="spellStart"/>
      <w:r>
        <w:rPr>
          <w:rFonts w:ascii="Arial" w:hAnsi="Arial" w:cs="Arial"/>
        </w:rPr>
        <w:t>uop</w:t>
      </w:r>
      <w:proofErr w:type="spellEnd"/>
      <w:r>
        <w:rPr>
          <w:rFonts w:ascii="Arial" w:hAnsi="Arial" w:cs="Arial"/>
        </w:rPr>
        <w:t xml:space="preserve"> in the NTP formal name.  If no </w:t>
      </w:r>
      <w:proofErr w:type="spellStart"/>
      <w:r>
        <w:rPr>
          <w:rFonts w:ascii="Arial" w:hAnsi="Arial" w:cs="Arial"/>
        </w:rPr>
        <w:t>uop_size</w:t>
      </w:r>
      <w:proofErr w:type="spellEnd"/>
      <w:r>
        <w:rPr>
          <w:rFonts w:ascii="Arial" w:hAnsi="Arial" w:cs="Arial"/>
        </w:rPr>
        <w:t xml:space="preserve"> is needed in the formal name, the flag should be set to N</w:t>
      </w:r>
    </w:p>
    <w:p w:rsidR="00D017A7" w:rsidRDefault="00D017A7" w:rsidP="000A4110">
      <w:pPr>
        <w:rPr>
          <w:rFonts w:ascii="Arial" w:hAnsi="Arial" w:cs="Arial"/>
        </w:rPr>
      </w:pPr>
    </w:p>
    <w:p w:rsidR="00D017A7" w:rsidRDefault="00D017A7" w:rsidP="000A4110">
      <w:pPr>
        <w:rPr>
          <w:rFonts w:ascii="Arial" w:hAnsi="Arial" w:cs="Arial"/>
        </w:rPr>
      </w:pPr>
      <w:r>
        <w:rPr>
          <w:rFonts w:ascii="Arial" w:hAnsi="Arial" w:cs="Arial"/>
        </w:rPr>
        <w:t>NOTE: all fields in this table are strings; all entries should be checked for spelling, typos and correct use of letter case.</w:t>
      </w:r>
    </w:p>
    <w:p w:rsidR="00D017A7" w:rsidRDefault="00D017A7" w:rsidP="000A4110">
      <w:pPr>
        <w:rPr>
          <w:rFonts w:ascii="Arial" w:hAnsi="Arial" w:cs="Arial"/>
        </w:rPr>
      </w:pPr>
    </w:p>
    <w:p w:rsidR="00375294" w:rsidRDefault="00375294" w:rsidP="00375294">
      <w:pPr>
        <w:pStyle w:val="Heading2"/>
      </w:pPr>
      <w:r w:rsidRPr="00375294">
        <w:t xml:space="preserve">When to use the </w:t>
      </w:r>
      <w:proofErr w:type="spellStart"/>
      <w:r w:rsidRPr="00375294">
        <w:t>UoP</w:t>
      </w:r>
      <w:proofErr w:type="spellEnd"/>
      <w:r w:rsidRPr="00375294">
        <w:t xml:space="preserve"> Table</w:t>
      </w:r>
    </w:p>
    <w:p w:rsidR="00375294" w:rsidRPr="00375294" w:rsidRDefault="00375294" w:rsidP="00375294"/>
    <w:tbl>
      <w:tblPr>
        <w:tblStyle w:val="TableGrid"/>
        <w:tblW w:w="0" w:type="auto"/>
        <w:tblLook w:val="04A0" w:firstRow="1" w:lastRow="0" w:firstColumn="1" w:lastColumn="0" w:noHBand="0" w:noVBand="1"/>
      </w:tblPr>
      <w:tblGrid>
        <w:gridCol w:w="3118"/>
        <w:gridCol w:w="1697"/>
        <w:gridCol w:w="4201"/>
      </w:tblGrid>
      <w:tr w:rsidR="00375294" w:rsidRPr="00375294" w:rsidTr="00375294">
        <w:tc>
          <w:tcPr>
            <w:tcW w:w="3118" w:type="dxa"/>
            <w:shd w:val="clear" w:color="auto" w:fill="DEEAF6" w:themeFill="accent1" w:themeFillTint="33"/>
          </w:tcPr>
          <w:p w:rsidR="00375294" w:rsidRPr="00375294" w:rsidRDefault="00375294" w:rsidP="000A4110">
            <w:pPr>
              <w:rPr>
                <w:rFonts w:ascii="Arial" w:hAnsi="Arial" w:cs="Arial"/>
                <w:b/>
              </w:rPr>
            </w:pPr>
            <w:r w:rsidRPr="00375294">
              <w:rPr>
                <w:rFonts w:ascii="Arial" w:hAnsi="Arial" w:cs="Arial"/>
                <w:b/>
              </w:rPr>
              <w:t>Strength Pattern</w:t>
            </w:r>
          </w:p>
        </w:tc>
        <w:tc>
          <w:tcPr>
            <w:tcW w:w="1697" w:type="dxa"/>
            <w:shd w:val="clear" w:color="auto" w:fill="DEEAF6" w:themeFill="accent1" w:themeFillTint="33"/>
          </w:tcPr>
          <w:p w:rsidR="00375294" w:rsidRPr="00375294" w:rsidRDefault="00375294" w:rsidP="000A4110">
            <w:pPr>
              <w:rPr>
                <w:rFonts w:ascii="Arial" w:hAnsi="Arial" w:cs="Arial"/>
                <w:b/>
              </w:rPr>
            </w:pPr>
            <w:proofErr w:type="spellStart"/>
            <w:r>
              <w:rPr>
                <w:rFonts w:ascii="Arial" w:hAnsi="Arial" w:cs="Arial"/>
                <w:b/>
              </w:rPr>
              <w:t>UoP</w:t>
            </w:r>
            <w:proofErr w:type="spellEnd"/>
            <w:r>
              <w:rPr>
                <w:rFonts w:ascii="Arial" w:hAnsi="Arial" w:cs="Arial"/>
                <w:b/>
              </w:rPr>
              <w:t xml:space="preserve"> Table Use</w:t>
            </w:r>
          </w:p>
        </w:tc>
        <w:tc>
          <w:tcPr>
            <w:tcW w:w="4201" w:type="dxa"/>
            <w:shd w:val="clear" w:color="auto" w:fill="DEEAF6" w:themeFill="accent1" w:themeFillTint="33"/>
          </w:tcPr>
          <w:p w:rsidR="00375294" w:rsidRDefault="00375294" w:rsidP="000A4110">
            <w:pPr>
              <w:rPr>
                <w:rFonts w:ascii="Arial" w:hAnsi="Arial" w:cs="Arial"/>
                <w:b/>
              </w:rPr>
            </w:pPr>
            <w:r>
              <w:rPr>
                <w:rFonts w:ascii="Arial" w:hAnsi="Arial" w:cs="Arial"/>
                <w:b/>
              </w:rPr>
              <w:t>Comment</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1A</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 xml:space="preserve"> 1B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1C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as strength denominator generates directly from DPD data</w:t>
            </w:r>
          </w:p>
        </w:tc>
      </w:tr>
      <w:tr w:rsidR="00375294" w:rsidTr="00375294">
        <w:tc>
          <w:tcPr>
            <w:tcW w:w="3118" w:type="dxa"/>
          </w:tcPr>
          <w:p w:rsidR="00375294" w:rsidRDefault="00375294" w:rsidP="00375294">
            <w:pPr>
              <w:rPr>
                <w:rFonts w:ascii="Arial" w:hAnsi="Arial" w:cs="Arial"/>
              </w:rPr>
            </w:pPr>
            <w:r>
              <w:rPr>
                <w:rFonts w:ascii="Arial" w:hAnsi="Arial" w:cs="Arial"/>
              </w:rPr>
              <w:t>2A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B336E0" w:rsidP="00B336E0">
            <w:pPr>
              <w:rPr>
                <w:rFonts w:ascii="Arial" w:hAnsi="Arial" w:cs="Arial"/>
              </w:rPr>
            </w:pPr>
            <w:r>
              <w:rPr>
                <w:rFonts w:ascii="Arial" w:hAnsi="Arial" w:cs="Arial"/>
              </w:rPr>
              <w:t>See</w:t>
            </w:r>
            <w:r w:rsidR="00BD02BC">
              <w:rPr>
                <w:rFonts w:ascii="Arial" w:hAnsi="Arial" w:cs="Arial"/>
              </w:rPr>
              <w:t xml:space="preserve"> </w:t>
            </w:r>
            <w:r w:rsidR="00375294">
              <w:rPr>
                <w:rFonts w:ascii="Arial" w:hAnsi="Arial" w:cs="Arial"/>
              </w:rPr>
              <w:t>below</w:t>
            </w:r>
          </w:p>
        </w:tc>
      </w:tr>
      <w:tr w:rsidR="00375294" w:rsidTr="00375294">
        <w:tc>
          <w:tcPr>
            <w:tcW w:w="3118" w:type="dxa"/>
          </w:tcPr>
          <w:p w:rsidR="00375294" w:rsidRDefault="00375294" w:rsidP="00375294">
            <w:pPr>
              <w:rPr>
                <w:rFonts w:ascii="Arial" w:hAnsi="Arial" w:cs="Arial"/>
              </w:rPr>
            </w:pPr>
            <w:r>
              <w:rPr>
                <w:rFonts w:ascii="Arial" w:hAnsi="Arial" w:cs="Arial"/>
              </w:rPr>
              <w:t>2B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3A</w:t>
            </w:r>
          </w:p>
        </w:tc>
        <w:tc>
          <w:tcPr>
            <w:tcW w:w="1697" w:type="dxa"/>
          </w:tcPr>
          <w:p w:rsidR="00375294" w:rsidRDefault="00375294" w:rsidP="00375294">
            <w:pPr>
              <w:rPr>
                <w:rFonts w:ascii="Arial" w:hAnsi="Arial" w:cs="Arial"/>
              </w:rPr>
            </w:pPr>
            <w:r>
              <w:rPr>
                <w:rFonts w:ascii="Arial" w:hAnsi="Arial" w:cs="Arial"/>
              </w:rPr>
              <w:t>Yes</w:t>
            </w:r>
          </w:p>
        </w:tc>
        <w:tc>
          <w:tcPr>
            <w:tcW w:w="4201" w:type="dxa"/>
          </w:tcPr>
          <w:p w:rsidR="00375294" w:rsidRDefault="00375294" w:rsidP="00375294">
            <w:pPr>
              <w:rPr>
                <w:rFonts w:ascii="Arial" w:hAnsi="Arial" w:cs="Arial"/>
              </w:rPr>
            </w:pPr>
            <w:r>
              <w:rPr>
                <w:rFonts w:ascii="Arial" w:hAnsi="Arial" w:cs="Arial"/>
              </w:rPr>
              <w:t>See below</w:t>
            </w:r>
          </w:p>
        </w:tc>
      </w:tr>
      <w:tr w:rsidR="00375294" w:rsidTr="00375294">
        <w:tc>
          <w:tcPr>
            <w:tcW w:w="3118" w:type="dxa"/>
          </w:tcPr>
          <w:p w:rsidR="00375294" w:rsidRDefault="00375294" w:rsidP="00375294">
            <w:pPr>
              <w:rPr>
                <w:rFonts w:ascii="Arial" w:hAnsi="Arial" w:cs="Arial"/>
              </w:rPr>
            </w:pPr>
            <w:r>
              <w:rPr>
                <w:rFonts w:ascii="Arial" w:hAnsi="Arial" w:cs="Arial"/>
              </w:rPr>
              <w:t>3B</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not explicitly stated</w:t>
            </w:r>
          </w:p>
        </w:tc>
      </w:tr>
      <w:tr w:rsidR="00375294" w:rsidTr="00375294">
        <w:tc>
          <w:tcPr>
            <w:tcW w:w="3118" w:type="dxa"/>
          </w:tcPr>
          <w:p w:rsidR="00375294" w:rsidRDefault="00375294" w:rsidP="00375294">
            <w:pPr>
              <w:rPr>
                <w:rFonts w:ascii="Arial" w:hAnsi="Arial" w:cs="Arial"/>
              </w:rPr>
            </w:pPr>
            <w:r>
              <w:rPr>
                <w:rFonts w:ascii="Arial" w:hAnsi="Arial" w:cs="Arial"/>
              </w:rPr>
              <w:t>3C</w:t>
            </w:r>
          </w:p>
        </w:tc>
        <w:tc>
          <w:tcPr>
            <w:tcW w:w="1697" w:type="dxa"/>
          </w:tcPr>
          <w:p w:rsidR="00375294" w:rsidRDefault="00375294" w:rsidP="00375294">
            <w:pPr>
              <w:rPr>
                <w:rFonts w:ascii="Arial" w:hAnsi="Arial" w:cs="Arial"/>
              </w:rPr>
            </w:pPr>
            <w:r>
              <w:rPr>
                <w:rFonts w:ascii="Arial" w:hAnsi="Arial" w:cs="Arial"/>
              </w:rPr>
              <w:t>Not required</w:t>
            </w:r>
          </w:p>
        </w:tc>
        <w:tc>
          <w:tcPr>
            <w:tcW w:w="4201" w:type="dxa"/>
          </w:tcPr>
          <w:p w:rsidR="00375294" w:rsidRDefault="00375294" w:rsidP="00375294">
            <w:pPr>
              <w:rPr>
                <w:rFonts w:ascii="Arial" w:hAnsi="Arial" w:cs="Arial"/>
              </w:rPr>
            </w:pPr>
            <w:proofErr w:type="spellStart"/>
            <w:r>
              <w:rPr>
                <w:rFonts w:ascii="Arial" w:hAnsi="Arial" w:cs="Arial"/>
              </w:rPr>
              <w:t>UoP</w:t>
            </w:r>
            <w:proofErr w:type="spellEnd"/>
            <w:r>
              <w:rPr>
                <w:rFonts w:ascii="Arial" w:hAnsi="Arial" w:cs="Arial"/>
              </w:rPr>
              <w:t xml:space="preserve"> does not exist</w:t>
            </w:r>
          </w:p>
        </w:tc>
      </w:tr>
    </w:tbl>
    <w:p w:rsidR="00375294" w:rsidRDefault="00375294" w:rsidP="000A4110">
      <w:pPr>
        <w:rPr>
          <w:rFonts w:ascii="Arial" w:hAnsi="Arial" w:cs="Arial"/>
        </w:rPr>
      </w:pPr>
    </w:p>
    <w:p w:rsidR="00D017A7" w:rsidRDefault="00D017A7" w:rsidP="000A4110">
      <w:pPr>
        <w:rPr>
          <w:rFonts w:ascii="Arial" w:hAnsi="Arial" w:cs="Arial"/>
        </w:rPr>
      </w:pPr>
    </w:p>
    <w:p w:rsidR="002563AF" w:rsidRDefault="008108BB" w:rsidP="008108BB">
      <w:pPr>
        <w:pStyle w:val="Heading3"/>
      </w:pPr>
      <w:proofErr w:type="spellStart"/>
      <w:r>
        <w:t>UoP</w:t>
      </w:r>
      <w:proofErr w:type="spellEnd"/>
      <w:r>
        <w:t xml:space="preserve"> for Strength Pattern 2A</w:t>
      </w:r>
    </w:p>
    <w:p w:rsidR="008108BB" w:rsidRDefault="008108BB" w:rsidP="002563AF">
      <w:pPr>
        <w:rPr>
          <w:rFonts w:ascii="Arial" w:hAnsi="Arial" w:cs="Arial"/>
        </w:rPr>
      </w:pPr>
      <w:r>
        <w:rPr>
          <w:rFonts w:ascii="Arial" w:hAnsi="Arial" w:cs="Arial"/>
        </w:rPr>
        <w:t xml:space="preserve">The objective is to generate the correct presentation strength and have the unit of presentation at the end of the formal name.  </w:t>
      </w:r>
    </w:p>
    <w:p w:rsidR="009530AD" w:rsidRPr="009530AD" w:rsidRDefault="008108BB" w:rsidP="00140488">
      <w:pPr>
        <w:pStyle w:val="ListParagraph"/>
        <w:numPr>
          <w:ilvl w:val="0"/>
          <w:numId w:val="4"/>
        </w:numPr>
        <w:rPr>
          <w:rFonts w:ascii="Arial" w:hAnsi="Arial" w:cs="Arial"/>
          <w:sz w:val="20"/>
        </w:rPr>
      </w:pPr>
      <w:r w:rsidRPr="009530AD">
        <w:rPr>
          <w:rFonts w:ascii="Arial" w:hAnsi="Arial" w:cs="Arial"/>
          <w:b/>
          <w:sz w:val="20"/>
        </w:rPr>
        <w:t>If the DPD uses concentration strength</w:t>
      </w:r>
    </w:p>
    <w:p w:rsidR="009530AD" w:rsidRDefault="009530AD" w:rsidP="009530AD">
      <w:pPr>
        <w:pStyle w:val="ListParagraph"/>
        <w:numPr>
          <w:ilvl w:val="1"/>
          <w:numId w:val="4"/>
        </w:numPr>
        <w:rPr>
          <w:rFonts w:ascii="Arial" w:hAnsi="Arial" w:cs="Arial"/>
          <w:sz w:val="20"/>
        </w:rPr>
      </w:pPr>
      <w:r>
        <w:rPr>
          <w:rFonts w:ascii="Arial" w:hAnsi="Arial" w:cs="Arial"/>
          <w:sz w:val="20"/>
        </w:rPr>
        <w:t>F</w:t>
      </w:r>
      <w:r w:rsidR="00BD02BC">
        <w:rPr>
          <w:rFonts w:ascii="Arial" w:hAnsi="Arial" w:cs="Arial"/>
          <w:sz w:val="20"/>
        </w:rPr>
        <w:t xml:space="preserve">ill in the </w:t>
      </w:r>
      <w:proofErr w:type="spellStart"/>
      <w:r w:rsidR="00BD02BC">
        <w:rPr>
          <w:rFonts w:ascii="Arial" w:hAnsi="Arial" w:cs="Arial"/>
          <w:sz w:val="20"/>
        </w:rPr>
        <w:t>UoP</w:t>
      </w:r>
      <w:proofErr w:type="spellEnd"/>
      <w:r w:rsidR="00BD02BC">
        <w:rPr>
          <w:rFonts w:ascii="Arial" w:hAnsi="Arial" w:cs="Arial"/>
          <w:sz w:val="20"/>
        </w:rPr>
        <w:t xml:space="preserve"> table for each presentation that is covered by the DIN; if several vial/ampoule/syringe presentations are included in a single DIN, this will require several rows of data.  The generation process </w:t>
      </w:r>
      <w:r w:rsidR="00140488">
        <w:rPr>
          <w:rFonts w:ascii="Arial" w:hAnsi="Arial" w:cs="Arial"/>
          <w:sz w:val="20"/>
        </w:rPr>
        <w:t xml:space="preserve">recognises when there are multiple entries for a single </w:t>
      </w:r>
      <w:proofErr w:type="spellStart"/>
      <w:r w:rsidR="00140488">
        <w:rPr>
          <w:rFonts w:ascii="Arial" w:hAnsi="Arial" w:cs="Arial"/>
          <w:sz w:val="20"/>
        </w:rPr>
        <w:t>drug_code</w:t>
      </w:r>
      <w:proofErr w:type="spellEnd"/>
      <w:r w:rsidR="00140488">
        <w:rPr>
          <w:rFonts w:ascii="Arial" w:hAnsi="Arial" w:cs="Arial"/>
          <w:sz w:val="20"/>
        </w:rPr>
        <w:t xml:space="preserve"> and knows that therefore it must assign an </w:t>
      </w:r>
      <w:proofErr w:type="spellStart"/>
      <w:r w:rsidR="00140488">
        <w:rPr>
          <w:rFonts w:ascii="Arial" w:hAnsi="Arial" w:cs="Arial"/>
          <w:sz w:val="20"/>
        </w:rPr>
        <w:t>mp_code</w:t>
      </w:r>
      <w:proofErr w:type="spellEnd"/>
      <w:r w:rsidR="00140488">
        <w:rPr>
          <w:rFonts w:ascii="Arial" w:hAnsi="Arial" w:cs="Arial"/>
          <w:sz w:val="20"/>
        </w:rPr>
        <w:t xml:space="preserve"> to each, which is then associated to the single DIN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Enter the unit of presentation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each presentation</w:t>
      </w:r>
    </w:p>
    <w:p w:rsidR="009530AD" w:rsidRDefault="009530AD" w:rsidP="009530AD">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each presentation (this will be mL as strength pattern 2A is for liquids)</w:t>
      </w:r>
    </w:p>
    <w:p w:rsidR="001C796A" w:rsidRDefault="00140488" w:rsidP="009530AD">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Y</w:t>
      </w:r>
      <w:r w:rsidR="001C796A">
        <w:rPr>
          <w:rFonts w:ascii="Arial" w:hAnsi="Arial" w:cs="Arial"/>
          <w:sz w:val="20"/>
        </w:rPr>
        <w:t>”</w:t>
      </w:r>
      <w:r w:rsidRPr="001C796A">
        <w:rPr>
          <w:rFonts w:ascii="Arial" w:hAnsi="Arial" w:cs="Arial"/>
          <w:sz w:val="20"/>
        </w:rPr>
        <w:t xml:space="preserve"> to</w:t>
      </w:r>
      <w:r>
        <w:rPr>
          <w:rFonts w:ascii="Arial" w:hAnsi="Arial" w:cs="Arial"/>
          <w:sz w:val="20"/>
        </w:rPr>
        <w:t xml:space="preserve"> indicate that the DPD strength must undergo a calculation to give the presentation strength</w:t>
      </w:r>
    </w:p>
    <w:p w:rsidR="00140488" w:rsidRDefault="00140488" w:rsidP="009530AD">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sidR="00F63D24">
        <w:rPr>
          <w:rFonts w:ascii="Arial" w:hAnsi="Arial" w:cs="Arial"/>
          <w:sz w:val="20"/>
        </w:rPr>
        <w:t xml:space="preserve"> that the </w:t>
      </w:r>
      <w:proofErr w:type="spellStart"/>
      <w:r w:rsidR="00F63D24">
        <w:rPr>
          <w:rFonts w:ascii="Arial" w:hAnsi="Arial" w:cs="Arial"/>
          <w:sz w:val="20"/>
        </w:rPr>
        <w:t>UoP</w:t>
      </w:r>
      <w:proofErr w:type="spellEnd"/>
      <w:r w:rsidR="00F63D24">
        <w:rPr>
          <w:rFonts w:ascii="Arial" w:hAnsi="Arial" w:cs="Arial"/>
          <w:sz w:val="20"/>
        </w:rPr>
        <w:t xml:space="preserve"> size does not need to be added to the end of the NTP formal name</w:t>
      </w:r>
      <w:r w:rsidR="009530AD">
        <w:rPr>
          <w:rFonts w:ascii="Arial" w:hAnsi="Arial" w:cs="Arial"/>
          <w:sz w:val="20"/>
        </w:rPr>
        <w:t xml:space="preserve">; the generation will add only the </w:t>
      </w:r>
      <w:proofErr w:type="spellStart"/>
      <w:r w:rsidR="009530AD">
        <w:rPr>
          <w:rFonts w:ascii="Arial" w:hAnsi="Arial" w:cs="Arial"/>
          <w:sz w:val="20"/>
        </w:rPr>
        <w:t>UoP</w:t>
      </w:r>
      <w:proofErr w:type="spellEnd"/>
      <w:r w:rsidR="009530AD">
        <w:rPr>
          <w:rFonts w:ascii="Arial" w:hAnsi="Arial" w:cs="Arial"/>
          <w:sz w:val="20"/>
        </w:rPr>
        <w:t xml:space="preserve"> description to the end of the NTP formal name</w:t>
      </w:r>
      <w:r w:rsidR="00F63D24">
        <w:rPr>
          <w:rFonts w:ascii="Arial" w:hAnsi="Arial" w:cs="Arial"/>
          <w:sz w:val="20"/>
        </w:rPr>
        <w:br/>
        <w:t xml:space="preserve">Note: if the presentation strength of the product is “per 1 mL” this pattern above needs to be used so as to get </w:t>
      </w:r>
      <w:r w:rsidR="009530AD">
        <w:rPr>
          <w:rFonts w:ascii="Arial" w:hAnsi="Arial" w:cs="Arial"/>
          <w:sz w:val="20"/>
        </w:rPr>
        <w:t>the “per 1 mL” inserted into something that in the DPD is “per mL”.</w:t>
      </w:r>
    </w:p>
    <w:p w:rsidR="001C796A" w:rsidRPr="001C796A" w:rsidRDefault="009530AD" w:rsidP="00140488">
      <w:pPr>
        <w:pStyle w:val="ListParagraph"/>
        <w:numPr>
          <w:ilvl w:val="0"/>
          <w:numId w:val="4"/>
        </w:numPr>
        <w:rPr>
          <w:rFonts w:ascii="Arial" w:hAnsi="Arial" w:cs="Arial"/>
          <w:sz w:val="20"/>
        </w:rPr>
      </w:pPr>
      <w:r w:rsidRPr="009530AD">
        <w:rPr>
          <w:rFonts w:ascii="Arial" w:hAnsi="Arial" w:cs="Arial"/>
          <w:b/>
          <w:sz w:val="20"/>
        </w:rPr>
        <w:lastRenderedPageBreak/>
        <w:t>If the DPD uses presentation strength</w:t>
      </w:r>
    </w:p>
    <w:p w:rsidR="001C796A" w:rsidRDefault="001C796A" w:rsidP="001C796A">
      <w:pPr>
        <w:pStyle w:val="ListParagraph"/>
        <w:numPr>
          <w:ilvl w:val="1"/>
          <w:numId w:val="4"/>
        </w:numPr>
        <w:rPr>
          <w:rFonts w:ascii="Arial" w:hAnsi="Arial" w:cs="Arial"/>
          <w:sz w:val="20"/>
        </w:rPr>
      </w:pPr>
      <w:r>
        <w:rPr>
          <w:rFonts w:ascii="Arial" w:hAnsi="Arial" w:cs="Arial"/>
          <w:sz w:val="20"/>
        </w:rPr>
        <w:t>F</w:t>
      </w:r>
      <w:r w:rsidR="009530AD">
        <w:rPr>
          <w:rFonts w:ascii="Arial" w:hAnsi="Arial" w:cs="Arial"/>
          <w:sz w:val="20"/>
        </w:rPr>
        <w:t xml:space="preserve">ill in the </w:t>
      </w:r>
      <w:proofErr w:type="spellStart"/>
      <w:r w:rsidR="009530AD">
        <w:rPr>
          <w:rFonts w:ascii="Arial" w:hAnsi="Arial" w:cs="Arial"/>
          <w:sz w:val="20"/>
        </w:rPr>
        <w:t>UoP</w:t>
      </w:r>
      <w:proofErr w:type="spellEnd"/>
      <w:r w:rsidR="009530AD">
        <w:rPr>
          <w:rFonts w:ascii="Arial" w:hAnsi="Arial" w:cs="Arial"/>
          <w:sz w:val="20"/>
        </w:rPr>
        <w:t xml:space="preserve"> table the presentation that is covered by the DIN (there can only be one as this is presentation </w:t>
      </w:r>
      <w:r>
        <w:rPr>
          <w:rFonts w:ascii="Arial" w:hAnsi="Arial" w:cs="Arial"/>
          <w:sz w:val="20"/>
        </w:rPr>
        <w:t>strength)</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4"/>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be mL as strength pattern 2A is for liquids)</w:t>
      </w:r>
    </w:p>
    <w:p w:rsidR="001C796A" w:rsidRDefault="009530AD" w:rsidP="001C796A">
      <w:pPr>
        <w:pStyle w:val="ListParagraph"/>
        <w:numPr>
          <w:ilvl w:val="2"/>
          <w:numId w:val="4"/>
        </w:numPr>
        <w:rPr>
          <w:rFonts w:ascii="Arial" w:hAnsi="Arial" w:cs="Arial"/>
          <w:sz w:val="20"/>
        </w:rPr>
      </w:pPr>
      <w:r>
        <w:rPr>
          <w:rFonts w:ascii="Arial" w:hAnsi="Arial" w:cs="Arial"/>
          <w:sz w:val="20"/>
        </w:rPr>
        <w:t xml:space="preserve">Set the </w:t>
      </w:r>
      <w:r w:rsidRPr="001C796A">
        <w:rPr>
          <w:rFonts w:ascii="Arial" w:hAnsi="Arial" w:cs="Arial"/>
          <w:sz w:val="20"/>
        </w:rPr>
        <w:t xml:space="preserve">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Pr>
          <w:rFonts w:ascii="Arial" w:hAnsi="Arial" w:cs="Arial"/>
          <w:sz w:val="20"/>
        </w:rPr>
        <w:t xml:space="preserve"> to indicate that the DPD strength should be used without further calculation as it is the presentation strength</w:t>
      </w:r>
    </w:p>
    <w:p w:rsidR="009530AD" w:rsidRPr="00140488" w:rsidRDefault="009530AD" w:rsidP="001C796A">
      <w:pPr>
        <w:pStyle w:val="ListParagraph"/>
        <w:numPr>
          <w:ilvl w:val="2"/>
          <w:numId w:val="4"/>
        </w:numPr>
        <w:rPr>
          <w:rFonts w:ascii="Arial" w:hAnsi="Arial" w:cs="Arial"/>
          <w:sz w:val="20"/>
        </w:rPr>
      </w:pPr>
      <w:r>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40488">
        <w:rPr>
          <w:rFonts w:ascii="Arial" w:hAnsi="Arial" w:cs="Arial"/>
          <w:sz w:val="20"/>
        </w:rPr>
        <w:t xml:space="preserve"> to indicate</w:t>
      </w:r>
      <w:r>
        <w:rPr>
          <w:rFonts w:ascii="Arial" w:hAnsi="Arial" w:cs="Arial"/>
          <w:sz w:val="20"/>
        </w:rPr>
        <w:t xml:space="preserve"> that the </w:t>
      </w:r>
      <w:proofErr w:type="spellStart"/>
      <w:r>
        <w:rPr>
          <w:rFonts w:ascii="Arial" w:hAnsi="Arial" w:cs="Arial"/>
          <w:sz w:val="20"/>
        </w:rPr>
        <w:t>UoP</w:t>
      </w:r>
      <w:proofErr w:type="spellEnd"/>
      <w:r>
        <w:rPr>
          <w:rFonts w:ascii="Arial" w:hAnsi="Arial" w:cs="Arial"/>
          <w:sz w:val="20"/>
        </w:rPr>
        <w:t xml:space="preserve"> size does not need to be added to the end of the NTP formal name; the generation will add only the </w:t>
      </w:r>
      <w:proofErr w:type="spellStart"/>
      <w:r>
        <w:rPr>
          <w:rFonts w:ascii="Arial" w:hAnsi="Arial" w:cs="Arial"/>
          <w:sz w:val="20"/>
        </w:rPr>
        <w:t>UoP</w:t>
      </w:r>
      <w:proofErr w:type="spellEnd"/>
      <w:r>
        <w:rPr>
          <w:rFonts w:ascii="Arial" w:hAnsi="Arial" w:cs="Arial"/>
          <w:sz w:val="20"/>
        </w:rPr>
        <w:t xml:space="preserve"> description to the end of the NTP formal name</w:t>
      </w:r>
    </w:p>
    <w:p w:rsidR="008108BB" w:rsidRDefault="008108BB" w:rsidP="002563AF">
      <w:pPr>
        <w:rPr>
          <w:rFonts w:ascii="Arial" w:hAnsi="Arial" w:cs="Arial"/>
        </w:rPr>
      </w:pPr>
    </w:p>
    <w:p w:rsidR="008108BB" w:rsidRDefault="008108BB" w:rsidP="002563AF">
      <w:pPr>
        <w:rPr>
          <w:rFonts w:ascii="Arial" w:hAnsi="Arial" w:cs="Arial"/>
        </w:rPr>
      </w:pPr>
    </w:p>
    <w:p w:rsidR="009530AD" w:rsidRDefault="009530AD" w:rsidP="009530AD">
      <w:pPr>
        <w:pStyle w:val="Heading3"/>
      </w:pPr>
      <w:proofErr w:type="spellStart"/>
      <w:r>
        <w:t>UoP</w:t>
      </w:r>
      <w:proofErr w:type="spellEnd"/>
      <w:r>
        <w:t xml:space="preserve"> for Strength Pattern 3A</w:t>
      </w:r>
    </w:p>
    <w:p w:rsidR="009530AD" w:rsidRDefault="009530AD" w:rsidP="009530AD">
      <w:pPr>
        <w:rPr>
          <w:rFonts w:ascii="Arial" w:hAnsi="Arial" w:cs="Arial"/>
        </w:rPr>
      </w:pPr>
      <w:r>
        <w:rPr>
          <w:rFonts w:ascii="Arial" w:hAnsi="Arial" w:cs="Arial"/>
        </w:rPr>
        <w:t xml:space="preserve">The objective is to use the concentration strength as it is the clinically significant strength but also to have the unit of presentation and its size described at the end of the NTP formal name.  </w:t>
      </w:r>
    </w:p>
    <w:p w:rsidR="009530AD" w:rsidRDefault="009530AD" w:rsidP="009530AD">
      <w:pPr>
        <w:rPr>
          <w:rFonts w:ascii="Arial" w:hAnsi="Arial" w:cs="Arial"/>
        </w:rPr>
      </w:pPr>
    </w:p>
    <w:p w:rsidR="001C796A" w:rsidRDefault="009530AD" w:rsidP="001C796A">
      <w:pPr>
        <w:pStyle w:val="ListParagraph"/>
        <w:numPr>
          <w:ilvl w:val="0"/>
          <w:numId w:val="5"/>
        </w:numPr>
        <w:rPr>
          <w:rFonts w:ascii="Arial" w:hAnsi="Arial" w:cs="Arial"/>
          <w:sz w:val="20"/>
        </w:rPr>
      </w:pPr>
      <w:r w:rsidRPr="001C796A">
        <w:rPr>
          <w:rFonts w:ascii="Arial" w:hAnsi="Arial" w:cs="Arial"/>
          <w:sz w:val="20"/>
        </w:rPr>
        <w:t>The DPD will be using concentration strength</w:t>
      </w:r>
    </w:p>
    <w:p w:rsidR="001C796A" w:rsidRDefault="001C796A" w:rsidP="001C796A">
      <w:pPr>
        <w:pStyle w:val="ListParagraph"/>
        <w:numPr>
          <w:ilvl w:val="1"/>
          <w:numId w:val="5"/>
        </w:numPr>
        <w:rPr>
          <w:rFonts w:ascii="Arial" w:hAnsi="Arial" w:cs="Arial"/>
          <w:sz w:val="20"/>
        </w:rPr>
      </w:pPr>
      <w:r>
        <w:rPr>
          <w:rFonts w:ascii="Arial" w:hAnsi="Arial" w:cs="Arial"/>
          <w:sz w:val="20"/>
        </w:rPr>
        <w:t>F</w:t>
      </w:r>
      <w:r w:rsidR="009530AD" w:rsidRPr="001C796A">
        <w:rPr>
          <w:rFonts w:ascii="Arial" w:hAnsi="Arial" w:cs="Arial"/>
          <w:sz w:val="20"/>
        </w:rPr>
        <w:t xml:space="preserve">ill in the </w:t>
      </w:r>
      <w:proofErr w:type="spellStart"/>
      <w:r w:rsidR="009530AD" w:rsidRPr="001C796A">
        <w:rPr>
          <w:rFonts w:ascii="Arial" w:hAnsi="Arial" w:cs="Arial"/>
          <w:sz w:val="20"/>
        </w:rPr>
        <w:t>UoP</w:t>
      </w:r>
      <w:proofErr w:type="spellEnd"/>
      <w:r w:rsidR="009530AD" w:rsidRPr="001C796A">
        <w:rPr>
          <w:rFonts w:ascii="Arial" w:hAnsi="Arial" w:cs="Arial"/>
          <w:sz w:val="20"/>
        </w:rPr>
        <w:t xml:space="preserve"> table for each presentation that is covered by the DIN; if several vial/ampoule/syringe presentations are included in a single DIN, this will require several rows of data.  The generation process recognises when there are multiple entries for a single </w:t>
      </w:r>
      <w:proofErr w:type="spellStart"/>
      <w:r w:rsidR="009530AD" w:rsidRPr="001C796A">
        <w:rPr>
          <w:rFonts w:ascii="Arial" w:hAnsi="Arial" w:cs="Arial"/>
          <w:sz w:val="20"/>
        </w:rPr>
        <w:t>drug_code</w:t>
      </w:r>
      <w:proofErr w:type="spellEnd"/>
      <w:r w:rsidR="009530AD" w:rsidRPr="001C796A">
        <w:rPr>
          <w:rFonts w:ascii="Arial" w:hAnsi="Arial" w:cs="Arial"/>
          <w:sz w:val="20"/>
        </w:rPr>
        <w:t xml:space="preserve"> and knows that therefore it must assign an </w:t>
      </w:r>
      <w:proofErr w:type="spellStart"/>
      <w:r w:rsidR="009530AD" w:rsidRPr="001C796A">
        <w:rPr>
          <w:rFonts w:ascii="Arial" w:hAnsi="Arial" w:cs="Arial"/>
          <w:sz w:val="20"/>
        </w:rPr>
        <w:t>mp_code</w:t>
      </w:r>
      <w:proofErr w:type="spellEnd"/>
      <w:r w:rsidR="009530AD" w:rsidRPr="001C796A">
        <w:rPr>
          <w:rFonts w:ascii="Arial" w:hAnsi="Arial" w:cs="Arial"/>
          <w:sz w:val="20"/>
        </w:rPr>
        <w:t xml:space="preserve"> to each, which is then associated to the single DIN.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drug_code</w:t>
      </w:r>
      <w:proofErr w:type="spellEnd"/>
      <w:r>
        <w:rPr>
          <w:rFonts w:ascii="Arial" w:hAnsi="Arial" w:cs="Arial"/>
          <w:sz w:val="20"/>
        </w:rPr>
        <w:t xml:space="preserv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Enter the unit of presentation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size for the presentation</w:t>
      </w:r>
    </w:p>
    <w:p w:rsidR="001C796A" w:rsidRDefault="001C796A" w:rsidP="001C796A">
      <w:pPr>
        <w:pStyle w:val="ListParagraph"/>
        <w:numPr>
          <w:ilvl w:val="2"/>
          <w:numId w:val="5"/>
        </w:numPr>
        <w:rPr>
          <w:rFonts w:ascii="Arial" w:hAnsi="Arial" w:cs="Arial"/>
          <w:sz w:val="20"/>
        </w:rPr>
      </w:pPr>
      <w:r>
        <w:rPr>
          <w:rFonts w:ascii="Arial" w:hAnsi="Arial" w:cs="Arial"/>
          <w:sz w:val="20"/>
        </w:rPr>
        <w:t xml:space="preserve">Enter the </w:t>
      </w:r>
      <w:proofErr w:type="spellStart"/>
      <w:r>
        <w:rPr>
          <w:rFonts w:ascii="Arial" w:hAnsi="Arial" w:cs="Arial"/>
          <w:sz w:val="20"/>
        </w:rPr>
        <w:t>UoP</w:t>
      </w:r>
      <w:proofErr w:type="spellEnd"/>
      <w:r>
        <w:rPr>
          <w:rFonts w:ascii="Arial" w:hAnsi="Arial" w:cs="Arial"/>
          <w:sz w:val="20"/>
        </w:rPr>
        <w:t xml:space="preserve"> unit of measure for the presentation (this will probably be mL for liquids (maybe L) or g or mg for solids/semi-solids)</w:t>
      </w:r>
    </w:p>
    <w:p w:rsid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calculation flag to </w:t>
      </w:r>
      <w:r w:rsidR="001C796A">
        <w:rPr>
          <w:rFonts w:ascii="Arial" w:hAnsi="Arial" w:cs="Arial"/>
          <w:sz w:val="20"/>
        </w:rPr>
        <w:t>“</w:t>
      </w:r>
      <w:r w:rsidRPr="001C796A">
        <w:rPr>
          <w:rFonts w:ascii="Arial" w:hAnsi="Arial" w:cs="Arial"/>
          <w:sz w:val="20"/>
        </w:rPr>
        <w:t>N</w:t>
      </w:r>
      <w:r w:rsidR="001C796A">
        <w:rPr>
          <w:rFonts w:ascii="Arial" w:hAnsi="Arial" w:cs="Arial"/>
          <w:sz w:val="20"/>
        </w:rPr>
        <w:t>”</w:t>
      </w:r>
      <w:r w:rsidRPr="001C796A">
        <w:rPr>
          <w:rFonts w:ascii="Arial" w:hAnsi="Arial" w:cs="Arial"/>
          <w:sz w:val="20"/>
        </w:rPr>
        <w:t xml:space="preserve"> to indicate that the DPD strength must undergo a calculation to give the presentation strength</w:t>
      </w:r>
    </w:p>
    <w:p w:rsidR="009530AD" w:rsidRPr="001C796A" w:rsidRDefault="009530AD" w:rsidP="001C796A">
      <w:pPr>
        <w:pStyle w:val="ListParagraph"/>
        <w:numPr>
          <w:ilvl w:val="2"/>
          <w:numId w:val="5"/>
        </w:numPr>
        <w:rPr>
          <w:rFonts w:ascii="Arial" w:hAnsi="Arial" w:cs="Arial"/>
          <w:sz w:val="20"/>
        </w:rPr>
      </w:pPr>
      <w:r w:rsidRPr="001C796A">
        <w:rPr>
          <w:rFonts w:ascii="Arial" w:hAnsi="Arial" w:cs="Arial"/>
          <w:sz w:val="20"/>
        </w:rPr>
        <w:t xml:space="preserve">Set the </w:t>
      </w:r>
      <w:proofErr w:type="spellStart"/>
      <w:r w:rsidRPr="001C796A">
        <w:rPr>
          <w:rFonts w:ascii="Arial" w:hAnsi="Arial" w:cs="Arial"/>
          <w:sz w:val="20"/>
        </w:rPr>
        <w:t>uop_size_insert</w:t>
      </w:r>
      <w:proofErr w:type="spellEnd"/>
      <w:r w:rsidRPr="001C796A">
        <w:rPr>
          <w:rFonts w:ascii="Arial" w:hAnsi="Arial" w:cs="Arial"/>
          <w:sz w:val="20"/>
        </w:rPr>
        <w:t xml:space="preserve"> to </w:t>
      </w:r>
      <w:r w:rsidR="001C796A">
        <w:rPr>
          <w:rFonts w:ascii="Arial" w:hAnsi="Arial" w:cs="Arial"/>
          <w:sz w:val="20"/>
        </w:rPr>
        <w:t>“</w:t>
      </w:r>
      <w:r w:rsidR="00D94779">
        <w:rPr>
          <w:rFonts w:ascii="Arial" w:hAnsi="Arial" w:cs="Arial"/>
          <w:sz w:val="20"/>
        </w:rPr>
        <w:t>Y</w:t>
      </w:r>
      <w:r w:rsidR="001C796A">
        <w:rPr>
          <w:rFonts w:ascii="Arial" w:hAnsi="Arial" w:cs="Arial"/>
          <w:sz w:val="20"/>
        </w:rPr>
        <w:t>”</w:t>
      </w:r>
      <w:r w:rsidRPr="001C796A">
        <w:rPr>
          <w:rFonts w:ascii="Arial" w:hAnsi="Arial" w:cs="Arial"/>
          <w:sz w:val="20"/>
        </w:rPr>
        <w:t xml:space="preserve"> to indicate that the </w:t>
      </w:r>
      <w:proofErr w:type="spellStart"/>
      <w:r w:rsidRPr="001C796A">
        <w:rPr>
          <w:rFonts w:ascii="Arial" w:hAnsi="Arial" w:cs="Arial"/>
          <w:sz w:val="20"/>
        </w:rPr>
        <w:t>UoP</w:t>
      </w:r>
      <w:proofErr w:type="spellEnd"/>
      <w:r w:rsidRPr="001C796A">
        <w:rPr>
          <w:rFonts w:ascii="Arial" w:hAnsi="Arial" w:cs="Arial"/>
          <w:sz w:val="20"/>
        </w:rPr>
        <w:t xml:space="preserve"> size does need to be added to the end of the NTP formal name; the generation will add </w:t>
      </w:r>
      <w:r w:rsidR="00AA133E">
        <w:rPr>
          <w:rFonts w:ascii="Arial" w:hAnsi="Arial" w:cs="Arial"/>
          <w:sz w:val="20"/>
        </w:rPr>
        <w:t>both</w:t>
      </w:r>
      <w:r w:rsidRPr="001C796A">
        <w:rPr>
          <w:rFonts w:ascii="Arial" w:hAnsi="Arial" w:cs="Arial"/>
          <w:sz w:val="20"/>
        </w:rPr>
        <w:t xml:space="preserve"> the </w:t>
      </w:r>
      <w:proofErr w:type="spellStart"/>
      <w:r w:rsidRPr="001C796A">
        <w:rPr>
          <w:rFonts w:ascii="Arial" w:hAnsi="Arial" w:cs="Arial"/>
          <w:sz w:val="20"/>
        </w:rPr>
        <w:t>UoP</w:t>
      </w:r>
      <w:proofErr w:type="spellEnd"/>
      <w:r w:rsidRPr="001C796A">
        <w:rPr>
          <w:rFonts w:ascii="Arial" w:hAnsi="Arial" w:cs="Arial"/>
          <w:sz w:val="20"/>
        </w:rPr>
        <w:t xml:space="preserve"> description </w:t>
      </w:r>
      <w:r w:rsidR="00AA133E">
        <w:rPr>
          <w:rFonts w:ascii="Arial" w:hAnsi="Arial" w:cs="Arial"/>
          <w:sz w:val="20"/>
        </w:rPr>
        <w:t xml:space="preserve">and the </w:t>
      </w:r>
      <w:proofErr w:type="spellStart"/>
      <w:r w:rsidR="00AA133E">
        <w:rPr>
          <w:rFonts w:ascii="Arial" w:hAnsi="Arial" w:cs="Arial"/>
          <w:sz w:val="20"/>
        </w:rPr>
        <w:t>UoP</w:t>
      </w:r>
      <w:proofErr w:type="spellEnd"/>
      <w:r w:rsidR="00AA133E">
        <w:rPr>
          <w:rFonts w:ascii="Arial" w:hAnsi="Arial" w:cs="Arial"/>
          <w:sz w:val="20"/>
        </w:rPr>
        <w:t xml:space="preserve"> size </w:t>
      </w:r>
      <w:r w:rsidRPr="001C796A">
        <w:rPr>
          <w:rFonts w:ascii="Arial" w:hAnsi="Arial" w:cs="Arial"/>
          <w:sz w:val="20"/>
        </w:rPr>
        <w:t>to the end of the NTP formal name</w:t>
      </w:r>
      <w:r w:rsidRPr="001C796A">
        <w:rPr>
          <w:rFonts w:ascii="Arial" w:hAnsi="Arial" w:cs="Arial"/>
          <w:sz w:val="20"/>
        </w:rPr>
        <w:br/>
      </w:r>
    </w:p>
    <w:p w:rsidR="00BB761F" w:rsidRDefault="00BB761F" w:rsidP="002563AF">
      <w:pPr>
        <w:rPr>
          <w:rFonts w:ascii="Arial" w:hAnsi="Arial" w:cs="Arial"/>
        </w:rPr>
      </w:pPr>
    </w:p>
    <w:p w:rsidR="002563AF" w:rsidRDefault="002563AF" w:rsidP="005D2B5E">
      <w:pPr>
        <w:pStyle w:val="Heading1"/>
      </w:pPr>
      <w:r>
        <w:t>Dose Form Transform Table</w:t>
      </w:r>
    </w:p>
    <w:p w:rsidR="002563AF" w:rsidRDefault="00D44DE5" w:rsidP="002563AF">
      <w:pPr>
        <w:rPr>
          <w:rFonts w:ascii="Arial" w:hAnsi="Arial" w:cs="Arial"/>
        </w:rPr>
      </w:pPr>
      <w:r>
        <w:rPr>
          <w:rFonts w:ascii="Arial" w:hAnsi="Arial" w:cs="Arial"/>
        </w:rPr>
        <w:t xml:space="preserve">The Dose Form Transform Table is used in the CCDD generation process to provide </w:t>
      </w:r>
      <w:r w:rsidR="00F32232">
        <w:rPr>
          <w:rFonts w:ascii="Arial" w:hAnsi="Arial" w:cs="Arial"/>
        </w:rPr>
        <w:t xml:space="preserve">consistent and </w:t>
      </w:r>
      <w:r>
        <w:rPr>
          <w:rFonts w:ascii="Arial" w:hAnsi="Arial" w:cs="Arial"/>
        </w:rPr>
        <w:t xml:space="preserve">granular </w:t>
      </w:r>
      <w:r w:rsidR="00F32232">
        <w:rPr>
          <w:rFonts w:ascii="Arial" w:hAnsi="Arial" w:cs="Arial"/>
        </w:rPr>
        <w:t xml:space="preserve">(and EDQM compatible) </w:t>
      </w:r>
      <w:r>
        <w:rPr>
          <w:rFonts w:ascii="Arial" w:hAnsi="Arial" w:cs="Arial"/>
        </w:rPr>
        <w:t>CCDD dose forms for NTPs</w:t>
      </w:r>
      <w:r w:rsidR="00F32232">
        <w:rPr>
          <w:rFonts w:ascii="Arial" w:hAnsi="Arial" w:cs="Arial"/>
        </w:rPr>
        <w:t xml:space="preserve"> from</w:t>
      </w:r>
      <w:r>
        <w:rPr>
          <w:rFonts w:ascii="Arial" w:hAnsi="Arial" w:cs="Arial"/>
        </w:rPr>
        <w:t xml:space="preserve"> </w:t>
      </w:r>
      <w:r w:rsidR="00F32232">
        <w:rPr>
          <w:rFonts w:ascii="Arial" w:hAnsi="Arial" w:cs="Arial"/>
        </w:rPr>
        <w:t xml:space="preserve">the less granular DPD dose forms and DPD route of administration information.  It is also able to bring some consistency in cases where the DPD has used non-standard dose form concepts. </w:t>
      </w:r>
    </w:p>
    <w:p w:rsidR="00F32232" w:rsidRDefault="00F32232" w:rsidP="002563AF">
      <w:pPr>
        <w:rPr>
          <w:rFonts w:ascii="Arial" w:hAnsi="Arial" w:cs="Arial"/>
        </w:rPr>
      </w:pPr>
    </w:p>
    <w:p w:rsidR="00F32232" w:rsidRDefault="00F32232" w:rsidP="002563AF">
      <w:pPr>
        <w:rPr>
          <w:rFonts w:ascii="Arial" w:hAnsi="Arial" w:cs="Arial"/>
        </w:rPr>
      </w:pPr>
      <w:r>
        <w:rPr>
          <w:rFonts w:ascii="Arial" w:hAnsi="Arial" w:cs="Arial"/>
        </w:rPr>
        <w:t>The generation process takes the DPD dose forms and DPD routes of administration for a product and uses the Dose Form Transform Table to find the appropriate NTP dose form for the product.  This means that every combination of dose form and route of administration that is present in the DPD must be present in the Dose Form Transform Table.  Occasionally new combinations of dose form and route of administration are used in the DPD; the generation process will detect this and provide a report; a new entry must then be made in the Dose Form Transform Table.</w:t>
      </w:r>
    </w:p>
    <w:p w:rsidR="00F32232" w:rsidRDefault="00F32232" w:rsidP="002563AF">
      <w:pPr>
        <w:rPr>
          <w:rFonts w:ascii="Arial" w:hAnsi="Arial" w:cs="Arial"/>
        </w:rPr>
      </w:pPr>
    </w:p>
    <w:p w:rsidR="004B66FE" w:rsidRDefault="00F32232" w:rsidP="002563AF">
      <w:pPr>
        <w:rPr>
          <w:rFonts w:ascii="Arial" w:hAnsi="Arial" w:cs="Arial"/>
        </w:rPr>
      </w:pPr>
      <w:r>
        <w:rPr>
          <w:rFonts w:ascii="Arial" w:hAnsi="Arial" w:cs="Arial"/>
        </w:rPr>
        <w:t xml:space="preserve">Note that a Dose Form Transform will apply to </w:t>
      </w:r>
      <w:r w:rsidRPr="00F32232">
        <w:rPr>
          <w:rFonts w:ascii="Arial" w:hAnsi="Arial" w:cs="Arial"/>
          <w:i/>
        </w:rPr>
        <w:t>every product</w:t>
      </w:r>
      <w:r>
        <w:rPr>
          <w:rFonts w:ascii="Arial" w:hAnsi="Arial" w:cs="Arial"/>
        </w:rPr>
        <w:t xml:space="preserve"> that has the particular combination of dose form and route of administration and this limits what can be done.  For example: the Dose Form Transform cannot currently (June 2018) “correct” the dose form for nebuliser solutions, where the DPD nebuliser products have the dose form as “solution” and the route of administration as “inhalation” since other products (the Respimat inhalers) also use this combination and the correct dose form for these is “inhalation solution”.</w:t>
      </w:r>
    </w:p>
    <w:p w:rsidR="004B66FE" w:rsidRDefault="004B66FE" w:rsidP="002563AF">
      <w:pPr>
        <w:rPr>
          <w:rFonts w:ascii="Arial" w:hAnsi="Arial" w:cs="Arial"/>
        </w:rPr>
      </w:pPr>
    </w:p>
    <w:p w:rsidR="00F32232" w:rsidRDefault="00D6100F" w:rsidP="002563AF">
      <w:pPr>
        <w:rPr>
          <w:rFonts w:ascii="Arial" w:hAnsi="Arial" w:cs="Arial"/>
        </w:rPr>
      </w:pPr>
      <w:r>
        <w:rPr>
          <w:rFonts w:ascii="Arial" w:hAnsi="Arial" w:cs="Arial"/>
        </w:rPr>
        <w:t>PUT COPY OF DOSE FORM TRANSFORM TABLE HERE</w:t>
      </w:r>
    </w:p>
    <w:p w:rsidR="002563AF" w:rsidRDefault="002563AF" w:rsidP="005D2B5E">
      <w:pPr>
        <w:pStyle w:val="Heading1"/>
      </w:pPr>
      <w:r>
        <w:lastRenderedPageBreak/>
        <w:t>Combination Products Table</w:t>
      </w:r>
    </w:p>
    <w:p w:rsidR="00F85CF7" w:rsidRPr="00612A3C" w:rsidRDefault="00612A3C" w:rsidP="00612A3C">
      <w:pPr>
        <w:rPr>
          <w:rFonts w:ascii="Arial" w:hAnsi="Arial" w:cs="Arial"/>
        </w:rPr>
      </w:pPr>
      <w:r w:rsidRPr="00612A3C">
        <w:rPr>
          <w:rFonts w:ascii="Arial" w:hAnsi="Arial" w:cs="Arial"/>
        </w:rPr>
        <w:t>Comb</w:t>
      </w:r>
      <w:r>
        <w:rPr>
          <w:rFonts w:ascii="Arial" w:hAnsi="Arial" w:cs="Arial"/>
        </w:rPr>
        <w:t>ination products are products that contain more than one component element (in IDMP terms, more than one manufactured item); they are sometimes described as “kits”.  Combination products are represented in the CCDD as MPs and NTPs, even though strictly speaking they can only be correctly represented as packaged medicinal products.  Therefore, their representation cannot be generated directly from DPD information; they must be manually authored into the CCDD using the Combination Products table.  For more information on Combination Products in the CCDD, including the formal name pattern to use for the authoring, see the Combination Products section in the Editorial Guidelines.</w:t>
      </w:r>
      <w:r w:rsidR="00F85CF7">
        <w:rPr>
          <w:rFonts w:ascii="Arial" w:hAnsi="Arial" w:cs="Arial"/>
        </w:rPr>
        <w:t xml:space="preserve">  See also below for details on a particular subtype of Combination Product, the dual-chamber products.</w:t>
      </w:r>
    </w:p>
    <w:p w:rsidR="002563AF" w:rsidRDefault="002563AF" w:rsidP="002563AF">
      <w:pPr>
        <w:rPr>
          <w:rFonts w:ascii="Arial" w:hAnsi="Arial" w:cs="Arial"/>
        </w:rPr>
      </w:pPr>
    </w:p>
    <w:tbl>
      <w:tblPr>
        <w:tblStyle w:val="TableGrid"/>
        <w:tblW w:w="0" w:type="auto"/>
        <w:tblLayout w:type="fixed"/>
        <w:tblLook w:val="04A0" w:firstRow="1" w:lastRow="0" w:firstColumn="1" w:lastColumn="0" w:noHBand="0" w:noVBand="1"/>
      </w:tblPr>
      <w:tblGrid>
        <w:gridCol w:w="846"/>
        <w:gridCol w:w="1276"/>
        <w:gridCol w:w="3260"/>
        <w:gridCol w:w="2551"/>
        <w:gridCol w:w="1083"/>
      </w:tblGrid>
      <w:tr w:rsidR="00AF1837" w:rsidRPr="00C36D33" w:rsidTr="00AF1837">
        <w:tc>
          <w:tcPr>
            <w:tcW w:w="84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drug_code</w:t>
            </w:r>
            <w:proofErr w:type="spellEnd"/>
          </w:p>
        </w:tc>
        <w:tc>
          <w:tcPr>
            <w:tcW w:w="1276"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drug_identification_number</w:t>
            </w:r>
            <w:proofErr w:type="spellEnd"/>
          </w:p>
        </w:tc>
        <w:tc>
          <w:tcPr>
            <w:tcW w:w="3260"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mp_formal_name</w:t>
            </w:r>
            <w:proofErr w:type="spellEnd"/>
          </w:p>
        </w:tc>
        <w:tc>
          <w:tcPr>
            <w:tcW w:w="2551"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ntp_formal_name</w:t>
            </w:r>
            <w:proofErr w:type="spellEnd"/>
          </w:p>
        </w:tc>
        <w:tc>
          <w:tcPr>
            <w:tcW w:w="1083" w:type="dxa"/>
            <w:shd w:val="clear" w:color="auto" w:fill="DEEAF6" w:themeFill="accent1" w:themeFillTint="33"/>
          </w:tcPr>
          <w:p w:rsidR="00C36D33" w:rsidRPr="00C36D33" w:rsidRDefault="00C36D33" w:rsidP="002563AF">
            <w:pPr>
              <w:rPr>
                <w:rFonts w:ascii="Arial" w:hAnsi="Arial" w:cs="Arial"/>
                <w:b/>
              </w:rPr>
            </w:pPr>
            <w:proofErr w:type="spellStart"/>
            <w:r w:rsidRPr="00C36D33">
              <w:rPr>
                <w:rFonts w:ascii="Arial" w:hAnsi="Arial" w:cs="Arial"/>
                <w:b/>
              </w:rPr>
              <w:t>ntp_type</w:t>
            </w:r>
            <w:proofErr w:type="spellEnd"/>
          </w:p>
        </w:tc>
      </w:tr>
      <w:tr w:rsidR="00C36D33" w:rsidTr="00AF1837">
        <w:tc>
          <w:tcPr>
            <w:tcW w:w="846" w:type="dxa"/>
            <w:vAlign w:val="bottom"/>
          </w:tcPr>
          <w:p w:rsidR="00C36D33" w:rsidRDefault="00C36D33" w:rsidP="00C36D33">
            <w:pPr>
              <w:jc w:val="right"/>
              <w:rPr>
                <w:rFonts w:ascii="Calibri" w:hAnsi="Calibri"/>
                <w:color w:val="000000"/>
                <w:sz w:val="22"/>
                <w:szCs w:val="22"/>
              </w:rPr>
            </w:pPr>
            <w:r>
              <w:rPr>
                <w:rFonts w:ascii="Calibri" w:hAnsi="Calibri"/>
                <w:color w:val="000000"/>
                <w:sz w:val="22"/>
                <w:szCs w:val="22"/>
              </w:rPr>
              <w:t>74243</w:t>
            </w:r>
          </w:p>
        </w:tc>
        <w:tc>
          <w:tcPr>
            <w:tcW w:w="1276" w:type="dxa"/>
            <w:vAlign w:val="bottom"/>
          </w:tcPr>
          <w:p w:rsidR="00C36D33" w:rsidRDefault="00AF1837" w:rsidP="00C36D33">
            <w:pPr>
              <w:jc w:val="right"/>
              <w:rPr>
                <w:rFonts w:ascii="Calibri" w:hAnsi="Calibri"/>
                <w:color w:val="000000"/>
                <w:sz w:val="22"/>
                <w:szCs w:val="22"/>
              </w:rPr>
            </w:pPr>
            <w:r>
              <w:rPr>
                <w:rFonts w:ascii="Calibri" w:hAnsi="Calibri"/>
                <w:color w:val="000000"/>
                <w:sz w:val="22"/>
                <w:szCs w:val="22"/>
              </w:rPr>
              <w:t>0</w:t>
            </w:r>
            <w:r w:rsidR="00C36D33">
              <w:rPr>
                <w:rFonts w:ascii="Calibri" w:hAnsi="Calibri"/>
                <w:color w:val="000000"/>
                <w:sz w:val="22"/>
                <w:szCs w:val="22"/>
              </w:rPr>
              <w:t>2257238</w:t>
            </w:r>
          </w:p>
        </w:tc>
        <w:tc>
          <w:tcPr>
            <w:tcW w:w="3260"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LINESSA 28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 ASPEN PHARMA TRADING LIMITED</w:t>
            </w:r>
          </w:p>
        </w:tc>
        <w:tc>
          <w:tcPr>
            <w:tcW w:w="2551" w:type="dxa"/>
            <w:vAlign w:val="bottom"/>
          </w:tcPr>
          <w:p w:rsidR="00C36D33" w:rsidRDefault="00C36D33" w:rsidP="00C36D33">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lactose oral tablet</w:t>
            </w:r>
          </w:p>
        </w:tc>
        <w:tc>
          <w:tcPr>
            <w:tcW w:w="1083" w:type="dxa"/>
            <w:vAlign w:val="bottom"/>
          </w:tcPr>
          <w:p w:rsidR="00C36D33" w:rsidRDefault="00C36D33" w:rsidP="00C36D33">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75841</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02272903</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LINESSA 21 (</w:t>
            </w: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ASPEN PHARMA TRADING LIMITED</w:t>
            </w:r>
          </w:p>
        </w:tc>
        <w:tc>
          <w:tcPr>
            <w:tcW w:w="2551" w:type="dxa"/>
            <w:vAlign w:val="bottom"/>
          </w:tcPr>
          <w:p w:rsidR="00AF1837" w:rsidRDefault="00AF1837" w:rsidP="00AF1837">
            <w:pPr>
              <w:rPr>
                <w:rFonts w:ascii="Calibri" w:hAnsi="Calibri"/>
                <w:color w:val="000000"/>
                <w:sz w:val="22"/>
                <w:szCs w:val="22"/>
              </w:rPr>
            </w:pPr>
            <w:proofErr w:type="spellStart"/>
            <w:r>
              <w:rPr>
                <w:rFonts w:ascii="Calibri" w:hAnsi="Calibri"/>
                <w:color w:val="000000"/>
                <w:sz w:val="22"/>
                <w:szCs w:val="22"/>
              </w:rPr>
              <w:t>desogestrel</w:t>
            </w:r>
            <w:proofErr w:type="spellEnd"/>
            <w:r>
              <w:rPr>
                <w:rFonts w:ascii="Calibri" w:hAnsi="Calibri"/>
                <w:color w:val="000000"/>
                <w:sz w:val="22"/>
                <w:szCs w:val="22"/>
              </w:rPr>
              <w:t xml:space="preserve"> 100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125 mcg and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 with </w:t>
            </w:r>
            <w:proofErr w:type="spellStart"/>
            <w:r>
              <w:rPr>
                <w:rFonts w:ascii="Calibri" w:hAnsi="Calibri"/>
                <w:color w:val="000000"/>
                <w:sz w:val="22"/>
                <w:szCs w:val="22"/>
              </w:rPr>
              <w:t>desogestrel</w:t>
            </w:r>
            <w:proofErr w:type="spellEnd"/>
            <w:r>
              <w:rPr>
                <w:rFonts w:ascii="Calibri" w:hAnsi="Calibri"/>
                <w:color w:val="000000"/>
                <w:sz w:val="22"/>
                <w:szCs w:val="22"/>
              </w:rPr>
              <w:t xml:space="preserve"> 150 mcg and ethinyl </w:t>
            </w:r>
            <w:proofErr w:type="spellStart"/>
            <w:r>
              <w:rPr>
                <w:rFonts w:ascii="Calibri" w:hAnsi="Calibri"/>
                <w:color w:val="000000"/>
                <w:sz w:val="22"/>
                <w:szCs w:val="22"/>
              </w:rPr>
              <w:t>estradiol</w:t>
            </w:r>
            <w:proofErr w:type="spellEnd"/>
            <w:r>
              <w:rPr>
                <w:rFonts w:ascii="Calibri" w:hAnsi="Calibri"/>
                <w:color w:val="000000"/>
                <w:sz w:val="22"/>
                <w:szCs w:val="22"/>
              </w:rPr>
              <w:t xml:space="preserve"> 25 mcg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92592</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02441535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XARELTO (rivaroxaban 15 mg oral tablet with rivaroxaban 20 mg oral tablet) BAYER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rivaroxaban 15 mg oral tablet with rivaroxaban 20 mg oral tablet</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78377</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02298465</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RISPERDAL CONSTA (risperidone 12.5 mg per vial powder for prolonged-release suspension for injection with diluent solution) JANSSEN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risperidone 12.5 mg per vial powder for prolonged-release suspension for injection with diluent solution</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49563</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02230509</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CANESTEN COMBI-PAK CREAM 1 (clotrimazole 1 % cutaneous cream with clotrimazole 10 % vaginal cream) BAYER INC CONSUMER CARE</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clotrimazole 1 % cutaneous cream with clotrimazole 10 % vaginal cream</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Comb</w:t>
            </w:r>
          </w:p>
        </w:tc>
      </w:tr>
      <w:tr w:rsidR="00AF1837" w:rsidTr="00AF1837">
        <w:tc>
          <w:tcPr>
            <w:tcW w:w="84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2219</w:t>
            </w:r>
          </w:p>
        </w:tc>
        <w:tc>
          <w:tcPr>
            <w:tcW w:w="1276" w:type="dxa"/>
            <w:vAlign w:val="bottom"/>
          </w:tcPr>
          <w:p w:rsidR="00AF1837" w:rsidRDefault="00AF1837" w:rsidP="00AF1837">
            <w:pPr>
              <w:jc w:val="right"/>
              <w:rPr>
                <w:rFonts w:ascii="Calibri" w:hAnsi="Calibri"/>
                <w:color w:val="000000"/>
                <w:sz w:val="22"/>
                <w:szCs w:val="22"/>
              </w:rPr>
            </w:pPr>
            <w:r>
              <w:rPr>
                <w:rFonts w:ascii="Calibri" w:hAnsi="Calibri"/>
                <w:color w:val="000000"/>
                <w:sz w:val="22"/>
                <w:szCs w:val="22"/>
              </w:rPr>
              <w:t>00030600</w:t>
            </w:r>
          </w:p>
        </w:tc>
        <w:tc>
          <w:tcPr>
            <w:tcW w:w="3260"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 xml:space="preserve">SOLU-CORTEF 100 MG ACT-O-VIAL (hydrocortisone (hydrocortisone sodium succinate) 100 mg powder for solution for injection with diluent solution per vial) </w:t>
            </w:r>
            <w:bookmarkStart w:id="1" w:name="_GoBack"/>
            <w:r>
              <w:rPr>
                <w:rFonts w:ascii="Calibri" w:hAnsi="Calibri"/>
                <w:color w:val="000000"/>
                <w:sz w:val="22"/>
                <w:szCs w:val="22"/>
              </w:rPr>
              <w:t>PF</w:t>
            </w:r>
            <w:bookmarkEnd w:id="1"/>
            <w:r>
              <w:rPr>
                <w:rFonts w:ascii="Calibri" w:hAnsi="Calibri"/>
                <w:color w:val="000000"/>
                <w:sz w:val="22"/>
                <w:szCs w:val="22"/>
              </w:rPr>
              <w:t>IZER CANADA INC</w:t>
            </w:r>
          </w:p>
        </w:tc>
        <w:tc>
          <w:tcPr>
            <w:tcW w:w="2551"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hydrocortisone (hydrocortisone sodium succinate) 100 mg powder for solution for injection with diluent solution per vial</w:t>
            </w:r>
          </w:p>
        </w:tc>
        <w:tc>
          <w:tcPr>
            <w:tcW w:w="1083" w:type="dxa"/>
            <w:vAlign w:val="bottom"/>
          </w:tcPr>
          <w:p w:rsidR="00AF1837" w:rsidRDefault="00AF1837" w:rsidP="00AF1837">
            <w:pPr>
              <w:rPr>
                <w:rFonts w:ascii="Calibri" w:hAnsi="Calibri"/>
                <w:color w:val="000000"/>
                <w:sz w:val="22"/>
                <w:szCs w:val="22"/>
              </w:rPr>
            </w:pPr>
            <w:r>
              <w:rPr>
                <w:rFonts w:ascii="Calibri" w:hAnsi="Calibri"/>
                <w:color w:val="000000"/>
                <w:sz w:val="22"/>
                <w:szCs w:val="22"/>
              </w:rPr>
              <w:t>NA</w:t>
            </w:r>
          </w:p>
        </w:tc>
      </w:tr>
    </w:tbl>
    <w:p w:rsidR="002563AF" w:rsidRDefault="002563AF" w:rsidP="002563AF">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lastRenderedPageBreak/>
        <w:t>drug_code</w:t>
      </w:r>
      <w:proofErr w:type="spellEnd"/>
      <w:r>
        <w:rPr>
          <w:rFonts w:ascii="Arial" w:hAnsi="Arial" w:cs="Arial"/>
        </w:rPr>
        <w:t xml:space="preserve"> is the DPD code for the DIN; it is the “primary key” for the product in the DPD database.  The </w:t>
      </w:r>
      <w:proofErr w:type="spellStart"/>
      <w:r>
        <w:rPr>
          <w:rFonts w:ascii="Arial" w:hAnsi="Arial" w:cs="Arial"/>
        </w:rPr>
        <w:t>drug_code</w:t>
      </w:r>
      <w:proofErr w:type="spellEnd"/>
      <w:r>
        <w:rPr>
          <w:rFonts w:ascii="Arial" w:hAnsi="Arial" w:cs="Arial"/>
        </w:rPr>
        <w:t xml:space="preserve"> for the product is usually available in the QA spreadsheets; if not it can be found using a DPD database query or obtained from the DPD Team (Louise).</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F178BE">
        <w:rPr>
          <w:rFonts w:ascii="Arial" w:hAnsi="Arial" w:cs="Arial"/>
          <w:b/>
        </w:rPr>
        <w:t>drug_</w:t>
      </w:r>
      <w:r>
        <w:rPr>
          <w:rFonts w:ascii="Arial" w:hAnsi="Arial" w:cs="Arial"/>
          <w:b/>
        </w:rPr>
        <w:t>identification_number</w:t>
      </w:r>
      <w:proofErr w:type="spellEnd"/>
      <w:r>
        <w:rPr>
          <w:rFonts w:ascii="Arial" w:hAnsi="Arial" w:cs="Arial"/>
          <w:b/>
        </w:rPr>
        <w:t xml:space="preserve"> </w:t>
      </w:r>
      <w:r>
        <w:rPr>
          <w:rFonts w:ascii="Arial" w:hAnsi="Arial" w:cs="Arial"/>
        </w:rPr>
        <w:t>is the DIN for the product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mp_formal_name</w:t>
      </w:r>
      <w:proofErr w:type="spellEnd"/>
      <w:r>
        <w:rPr>
          <w:rFonts w:ascii="Arial" w:hAnsi="Arial" w:cs="Arial"/>
          <w:b/>
        </w:rPr>
        <w:t xml:space="preserve"> </w:t>
      </w:r>
      <w:r>
        <w:rPr>
          <w:rFonts w:ascii="Arial" w:hAnsi="Arial" w:cs="Arial"/>
        </w:rPr>
        <w:t xml:space="preserve">is </w:t>
      </w:r>
      <w:r w:rsidR="00EC0E5D">
        <w:rPr>
          <w:rFonts w:ascii="Arial" w:hAnsi="Arial" w:cs="Arial"/>
        </w:rPr>
        <w:t>the full string of text for the MP Formal Name that must be authored in, using the pattern as described in the Editorial Guidelines [&lt;&lt;</w:t>
      </w:r>
      <w:r w:rsidR="00EC0E5D" w:rsidRPr="00EC0E5D">
        <w:rPr>
          <w:rFonts w:ascii="Arial" w:hAnsi="Arial" w:cs="Arial"/>
        </w:rPr>
        <w:t>Product name&gt;&gt; &lt;&lt;[NTP Name]&gt;&gt; &lt;&lt; Company Name&gt;&gt;</w:t>
      </w:r>
      <w:r w:rsidR="00EC0E5D">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ntp_formal_name</w:t>
      </w:r>
      <w:proofErr w:type="spellEnd"/>
      <w:r>
        <w:rPr>
          <w:rFonts w:ascii="Arial" w:hAnsi="Arial" w:cs="Arial"/>
          <w:b/>
        </w:rPr>
        <w:t xml:space="preserve"> </w:t>
      </w:r>
      <w:r w:rsidR="00EC0E5D">
        <w:rPr>
          <w:rFonts w:ascii="Arial" w:hAnsi="Arial" w:cs="Arial"/>
        </w:rPr>
        <w:t>is the full string of text for the NTP Formal Name that must be authored in, using the pattern as described in the Editorial Guidelines [</w:t>
      </w:r>
      <w:r w:rsidR="00B42F6B">
        <w:rPr>
          <w:rFonts w:ascii="Arial" w:hAnsi="Arial" w:cs="Arial"/>
        </w:rPr>
        <w:t>&lt;&lt;</w:t>
      </w:r>
      <w:r w:rsidR="00EC0E5D">
        <w:rPr>
          <w:rFonts w:ascii="Arial" w:hAnsi="Arial" w:cs="Arial"/>
        </w:rPr>
        <w:t>Component X</w:t>
      </w:r>
      <w:r w:rsidR="00B42F6B">
        <w:rPr>
          <w:rFonts w:ascii="Arial" w:hAnsi="Arial" w:cs="Arial"/>
        </w:rPr>
        <w:t xml:space="preserve"> NTP formal name&gt;&gt; </w:t>
      </w:r>
      <w:r w:rsidR="00B42F6B" w:rsidRPr="00B42F6B">
        <w:rPr>
          <w:rFonts w:ascii="Arial" w:hAnsi="Arial" w:cs="Arial"/>
          <w:b/>
        </w:rPr>
        <w:t>with</w:t>
      </w:r>
      <w:r w:rsidR="00B42F6B">
        <w:rPr>
          <w:rFonts w:ascii="Arial" w:hAnsi="Arial" w:cs="Arial"/>
        </w:rPr>
        <w:t xml:space="preserve"> &lt;&lt;Component Y NTP formal name</w:t>
      </w:r>
      <w:r w:rsidR="002A74BD">
        <w:rPr>
          <w:rFonts w:ascii="Arial" w:hAnsi="Arial" w:cs="Arial"/>
        </w:rPr>
        <w:t>&gt;&gt;</w:t>
      </w:r>
      <w:r w:rsidR="00B42F6B">
        <w:rPr>
          <w:rFonts w:ascii="Arial" w:hAnsi="Arial" w:cs="Arial"/>
        </w:rPr>
        <w:t>] where Component Y may not be fully specified (e.g. “diluent solution” or “lactose tablet”)</w:t>
      </w:r>
      <w:r w:rsidR="002A74BD">
        <w:rPr>
          <w:rFonts w:ascii="Arial" w:hAnsi="Arial" w:cs="Arial"/>
        </w:rPr>
        <w:t>, and see below for the different semantic pattern for dual chamber products</w:t>
      </w:r>
      <w:r w:rsidR="00B42F6B">
        <w:rPr>
          <w:rFonts w:ascii="Arial" w:hAnsi="Arial" w:cs="Arial"/>
        </w:rPr>
        <w:t>.</w:t>
      </w:r>
    </w:p>
    <w:p w:rsidR="00AF1837" w:rsidRDefault="00AF1837" w:rsidP="00AF1837">
      <w:pPr>
        <w:rPr>
          <w:rFonts w:ascii="Arial" w:hAnsi="Arial" w:cs="Arial"/>
        </w:rPr>
      </w:pPr>
    </w:p>
    <w:p w:rsidR="00AF1837" w:rsidRDefault="00AF1837" w:rsidP="00AF1837">
      <w:pPr>
        <w:rPr>
          <w:rFonts w:ascii="Arial" w:hAnsi="Arial" w:cs="Arial"/>
        </w:rPr>
      </w:pPr>
      <w:proofErr w:type="spellStart"/>
      <w:r w:rsidRPr="00C36D33">
        <w:rPr>
          <w:rFonts w:ascii="Arial" w:hAnsi="Arial" w:cs="Arial"/>
          <w:b/>
        </w:rPr>
        <w:t>ntp_type</w:t>
      </w:r>
      <w:proofErr w:type="spellEnd"/>
      <w:r w:rsidRPr="00AF1837">
        <w:rPr>
          <w:rFonts w:ascii="Arial" w:hAnsi="Arial" w:cs="Arial"/>
        </w:rPr>
        <w:t xml:space="preserve"> </w:t>
      </w:r>
      <w:r>
        <w:rPr>
          <w:rFonts w:ascii="Arial" w:hAnsi="Arial" w:cs="Arial"/>
        </w:rPr>
        <w:t xml:space="preserve">is </w:t>
      </w:r>
      <w:r w:rsidR="00F85CF7">
        <w:rPr>
          <w:rFonts w:ascii="Arial" w:hAnsi="Arial" w:cs="Arial"/>
        </w:rPr>
        <w:t xml:space="preserve">either “Comb” for those products where all components contain an active ingredient substance, and “NA” for those products where </w:t>
      </w:r>
      <w:r w:rsidR="00097193">
        <w:rPr>
          <w:rFonts w:ascii="Arial" w:hAnsi="Arial" w:cs="Arial"/>
        </w:rPr>
        <w:t xml:space="preserve">the second </w:t>
      </w:r>
      <w:r w:rsidR="00F85CF7">
        <w:rPr>
          <w:rFonts w:ascii="Arial" w:hAnsi="Arial" w:cs="Arial"/>
        </w:rPr>
        <w:t>component is an inactive substance (a diluent, vehicle or “placebo”).</w:t>
      </w:r>
      <w:r w:rsidR="00B74DB7">
        <w:rPr>
          <w:rFonts w:ascii="Arial" w:hAnsi="Arial" w:cs="Arial"/>
        </w:rPr>
        <w:t xml:space="preserve">  If there are more than two components that are active, then the </w:t>
      </w:r>
      <w:proofErr w:type="spellStart"/>
      <w:r w:rsidR="00B74DB7">
        <w:rPr>
          <w:rFonts w:ascii="Arial" w:hAnsi="Arial" w:cs="Arial"/>
        </w:rPr>
        <w:t>ntp_type</w:t>
      </w:r>
      <w:proofErr w:type="spellEnd"/>
      <w:r w:rsidR="00B74DB7">
        <w:rPr>
          <w:rFonts w:ascii="Arial" w:hAnsi="Arial" w:cs="Arial"/>
        </w:rPr>
        <w:t xml:space="preserve"> is “Comb”.</w:t>
      </w:r>
    </w:p>
    <w:p w:rsidR="00AF1837" w:rsidRDefault="00AF1837" w:rsidP="00AF1837">
      <w:pPr>
        <w:rPr>
          <w:rFonts w:ascii="Arial" w:hAnsi="Arial" w:cs="Arial"/>
        </w:rPr>
      </w:pPr>
    </w:p>
    <w:p w:rsidR="00AF1837" w:rsidRDefault="00AF1837" w:rsidP="00AF1837">
      <w:pPr>
        <w:rPr>
          <w:rFonts w:ascii="Arial" w:hAnsi="Arial" w:cs="Arial"/>
        </w:rPr>
      </w:pPr>
      <w:r>
        <w:rPr>
          <w:rFonts w:ascii="Arial" w:hAnsi="Arial" w:cs="Arial"/>
        </w:rPr>
        <w:t>NOTE: all fields in this table are strings; all entries should be checked for spelling, typos and correct use of letter case.</w:t>
      </w:r>
    </w:p>
    <w:p w:rsidR="002563AF" w:rsidRDefault="005D2B5E" w:rsidP="005D2B5E">
      <w:pPr>
        <w:pStyle w:val="Heading1"/>
      </w:pPr>
      <w:r>
        <w:t>Notes for Product Types</w:t>
      </w:r>
    </w:p>
    <w:p w:rsidR="002563AF" w:rsidRDefault="002563AF" w:rsidP="005D2B5E">
      <w:pPr>
        <w:pStyle w:val="Heading2"/>
      </w:pPr>
      <w:r>
        <w:t xml:space="preserve">Oral Liquid Products </w:t>
      </w:r>
    </w:p>
    <w:p w:rsidR="00324010" w:rsidRDefault="00EA4F7B" w:rsidP="00EA4F7B">
      <w:pPr>
        <w:rPr>
          <w:rFonts w:ascii="Arial" w:hAnsi="Arial" w:cs="Arial"/>
        </w:rPr>
      </w:pPr>
      <w:r w:rsidRPr="00EA4F7B">
        <w:rPr>
          <w:rFonts w:ascii="Arial" w:hAnsi="Arial" w:cs="Arial"/>
        </w:rPr>
        <w:t xml:space="preserve">Oral liquid products are presented </w:t>
      </w:r>
      <w:r w:rsidR="00324010">
        <w:rPr>
          <w:rFonts w:ascii="Arial" w:hAnsi="Arial" w:cs="Arial"/>
        </w:rPr>
        <w:t xml:space="preserve">using two general </w:t>
      </w:r>
      <w:r w:rsidR="003E2E79">
        <w:rPr>
          <w:rFonts w:ascii="Arial" w:hAnsi="Arial" w:cs="Arial"/>
        </w:rPr>
        <w:t>forms</w:t>
      </w:r>
      <w:r w:rsidR="00324010">
        <w:rPr>
          <w:rFonts w:ascii="Arial" w:hAnsi="Arial" w:cs="Arial"/>
        </w:rPr>
        <w:t>:</w:t>
      </w:r>
    </w:p>
    <w:p w:rsidR="00EA4F7B"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 “per 5 mL” and are supplied with an appropriate medicine spoon</w:t>
      </w:r>
      <w:r>
        <w:rPr>
          <w:rFonts w:ascii="Arial" w:hAnsi="Arial" w:cs="Arial"/>
          <w:sz w:val="20"/>
        </w:rPr>
        <w:t xml:space="preserve"> (e.g. most liquid antibiotics for oral use)</w:t>
      </w:r>
    </w:p>
    <w:p w:rsidR="00324010" w:rsidRDefault="00324010" w:rsidP="00324010">
      <w:pPr>
        <w:pStyle w:val="ListParagraph"/>
        <w:numPr>
          <w:ilvl w:val="0"/>
          <w:numId w:val="6"/>
        </w:numPr>
        <w:rPr>
          <w:rFonts w:ascii="Arial" w:hAnsi="Arial" w:cs="Arial"/>
          <w:sz w:val="20"/>
        </w:rPr>
      </w:pPr>
      <w:r w:rsidRPr="00324010">
        <w:rPr>
          <w:rFonts w:ascii="Arial" w:hAnsi="Arial" w:cs="Arial"/>
          <w:sz w:val="20"/>
        </w:rPr>
        <w:t xml:space="preserve">those </w:t>
      </w:r>
      <w:r>
        <w:rPr>
          <w:rFonts w:ascii="Arial" w:hAnsi="Arial" w:cs="Arial"/>
          <w:sz w:val="20"/>
        </w:rPr>
        <w:t>where the</w:t>
      </w:r>
      <w:r w:rsidRPr="00324010">
        <w:rPr>
          <w:rFonts w:ascii="Arial" w:hAnsi="Arial" w:cs="Arial"/>
          <w:sz w:val="20"/>
        </w:rPr>
        <w:t xml:space="preserve"> majority of use is expected to be</w:t>
      </w:r>
      <w:r>
        <w:rPr>
          <w:rFonts w:ascii="Arial" w:hAnsi="Arial" w:cs="Arial"/>
          <w:sz w:val="20"/>
        </w:rPr>
        <w:t xml:space="preserve"> either</w:t>
      </w:r>
      <w:r w:rsidRPr="00324010">
        <w:rPr>
          <w:rFonts w:ascii="Arial" w:hAnsi="Arial" w:cs="Arial"/>
          <w:sz w:val="20"/>
        </w:rPr>
        <w:t xml:space="preserve"> “per </w:t>
      </w:r>
      <w:r>
        <w:rPr>
          <w:rFonts w:ascii="Arial" w:hAnsi="Arial" w:cs="Arial"/>
          <w:sz w:val="20"/>
        </w:rPr>
        <w:t>1</w:t>
      </w:r>
      <w:r w:rsidRPr="00324010">
        <w:rPr>
          <w:rFonts w:ascii="Arial" w:hAnsi="Arial" w:cs="Arial"/>
          <w:sz w:val="20"/>
        </w:rPr>
        <w:t xml:space="preserve"> mL” and are supplied with an appropriate </w:t>
      </w:r>
      <w:r>
        <w:rPr>
          <w:rFonts w:ascii="Arial" w:hAnsi="Arial" w:cs="Arial"/>
          <w:sz w:val="20"/>
        </w:rPr>
        <w:t>oral syringe (e.g. nystatin oral suspension) or where the majority of use is where the exact amount to administer is expected to be calculated on a per patient basis and (probably) administered using an oral syringe (e.g. digoxin oral solution)</w:t>
      </w:r>
    </w:p>
    <w:p w:rsidR="00324010" w:rsidRDefault="00324010"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presentation strength using Strength Pattern 2B (“per 5 mL”).  The dose form for the NTP should be either “oral solution”, “oral suspension” or “oral emulsion” as appropriate to the product’s formulation.</w:t>
      </w:r>
    </w:p>
    <w:p w:rsidR="003E2E79" w:rsidRDefault="003E2E79" w:rsidP="00324010">
      <w:pPr>
        <w:rPr>
          <w:rFonts w:ascii="Arial" w:hAnsi="Arial" w:cs="Arial"/>
        </w:rPr>
      </w:pPr>
    </w:p>
    <w:p w:rsidR="003E2E79" w:rsidRDefault="003E2E79" w:rsidP="00324010">
      <w:pPr>
        <w:rPr>
          <w:rFonts w:ascii="Arial" w:hAnsi="Arial" w:cs="Arial"/>
        </w:rPr>
      </w:pPr>
      <w:r>
        <w:rPr>
          <w:rFonts w:ascii="Arial" w:hAnsi="Arial" w:cs="Arial"/>
        </w:rPr>
        <w:t>For the first of these forms, the strength is described using concentration strength using Strength Pattern 3C</w:t>
      </w:r>
      <w:r w:rsidR="00436B86">
        <w:rPr>
          <w:rFonts w:ascii="Arial" w:hAnsi="Arial" w:cs="Arial"/>
        </w:rPr>
        <w:t xml:space="preserve"> (“per mL”) and no unit of presentation is provided.  The dose form for the NTP should be “oral drops, solution”, “oral drops, suspension”, or “oral drops, emulsion”, even if not administered by means of counting drops (see EDQM dose form definition, which states that “the preparation is </w:t>
      </w:r>
      <w:r w:rsidR="00FE442E" w:rsidRPr="00FE442E">
        <w:rPr>
          <w:rFonts w:ascii="Arial" w:hAnsi="Arial" w:cs="Arial"/>
        </w:rPr>
        <w:t>administered in small volumes by means of a suitable measuring device such as a dropper, pipette or oral syringe capable of accurate dosing</w:t>
      </w:r>
      <w:r w:rsidR="00FE442E">
        <w:rPr>
          <w:rFonts w:ascii="Arial" w:hAnsi="Arial" w:cs="Arial"/>
        </w:rPr>
        <w:t>”)</w:t>
      </w:r>
      <w:r w:rsidR="00436B86">
        <w:rPr>
          <w:rFonts w:ascii="Arial" w:hAnsi="Arial" w:cs="Arial"/>
        </w:rPr>
        <w:t xml:space="preserve">. </w:t>
      </w:r>
      <w:r w:rsidR="00FE442E">
        <w:rPr>
          <w:rFonts w:ascii="Arial" w:hAnsi="Arial" w:cs="Arial"/>
        </w:rPr>
        <w:t xml:space="preserve">  However, the DPD may not be able to provide the granularity of information to support these dose form descriptions, in which case the grouping concept of “oral drops” should be used.  </w:t>
      </w:r>
    </w:p>
    <w:p w:rsidR="00296696" w:rsidRDefault="00296696" w:rsidP="00324010">
      <w:pPr>
        <w:rPr>
          <w:rFonts w:ascii="Arial" w:hAnsi="Arial" w:cs="Arial"/>
        </w:rPr>
      </w:pPr>
    </w:p>
    <w:p w:rsidR="00296696" w:rsidRPr="00324010" w:rsidRDefault="00296696" w:rsidP="00324010">
      <w:pPr>
        <w:rPr>
          <w:rFonts w:ascii="Arial" w:hAnsi="Arial" w:cs="Arial"/>
        </w:rPr>
      </w:pPr>
      <w:r>
        <w:rPr>
          <w:rFonts w:ascii="Arial" w:hAnsi="Arial" w:cs="Arial"/>
        </w:rPr>
        <w:t>Note: it is also important to be consistent within a product group (see “</w:t>
      </w:r>
      <w:hyperlink w:anchor="_Strength_Units_of" w:history="1">
        <w:r w:rsidRPr="00296696">
          <w:rPr>
            <w:rStyle w:val="Hyperlink"/>
            <w:rFonts w:ascii="Arial" w:hAnsi="Arial" w:cs="Arial"/>
          </w:rPr>
          <w:t>Strength Units of Measure</w:t>
        </w:r>
      </w:hyperlink>
      <w:r>
        <w:rPr>
          <w:rFonts w:ascii="Arial" w:hAnsi="Arial" w:cs="Arial"/>
        </w:rPr>
        <w:t>” above).</w:t>
      </w:r>
    </w:p>
    <w:p w:rsidR="002563AF" w:rsidRDefault="002563AF" w:rsidP="002563AF">
      <w:pPr>
        <w:rPr>
          <w:rFonts w:ascii="Arial" w:hAnsi="Arial" w:cs="Arial"/>
        </w:rPr>
      </w:pPr>
    </w:p>
    <w:p w:rsidR="006A509B" w:rsidRPr="006A509B" w:rsidRDefault="006A509B" w:rsidP="006A509B">
      <w:pPr>
        <w:pStyle w:val="Heading2"/>
        <w:rPr>
          <w:color w:val="FF0000"/>
        </w:rPr>
      </w:pPr>
      <w:r w:rsidRPr="006A509B">
        <w:rPr>
          <w:color w:val="FF0000"/>
        </w:rPr>
        <w:t>Pens and Syringes</w:t>
      </w:r>
    </w:p>
    <w:p w:rsidR="006A509B" w:rsidRPr="006A509B" w:rsidRDefault="006A509B" w:rsidP="006A509B">
      <w:pPr>
        <w:rPr>
          <w:rFonts w:ascii="Arial" w:hAnsi="Arial" w:cs="Arial"/>
          <w:color w:val="FF0000"/>
        </w:rPr>
      </w:pPr>
      <w:r w:rsidRPr="006A509B">
        <w:rPr>
          <w:rFonts w:ascii="Arial" w:hAnsi="Arial" w:cs="Arial"/>
          <w:color w:val="FF0000"/>
        </w:rPr>
        <w:t>As well as being presented in (standard) ampoules and vials, injectable products, especially liquid injectable (e.g. solutions for injection and suspensions for injection) may be presented in syringes and pens.  Syringes and pens can therefore be units of presentation, as they are the intimate container that the medicinal product is delivered in from the manufacturer.</w:t>
      </w:r>
    </w:p>
    <w:p w:rsidR="006A509B" w:rsidRPr="006A509B" w:rsidRDefault="006A509B" w:rsidP="006A509B">
      <w:pPr>
        <w:pStyle w:val="Heading3"/>
        <w:rPr>
          <w:color w:val="FF0000"/>
        </w:rPr>
      </w:pPr>
      <w:r w:rsidRPr="006A509B">
        <w:rPr>
          <w:color w:val="FF0000"/>
        </w:rPr>
        <w:t>Syringe as a Unit of Presentation</w:t>
      </w:r>
    </w:p>
    <w:p w:rsidR="006A509B" w:rsidRPr="006A509B" w:rsidRDefault="006A509B" w:rsidP="006A509B">
      <w:pPr>
        <w:rPr>
          <w:rFonts w:ascii="Arial" w:hAnsi="Arial" w:cs="Arial"/>
          <w:color w:val="FF0000"/>
        </w:rPr>
      </w:pPr>
      <w:r w:rsidRPr="006A509B">
        <w:rPr>
          <w:rFonts w:ascii="Arial" w:hAnsi="Arial" w:cs="Arial"/>
          <w:color w:val="FF0000"/>
        </w:rPr>
        <w:t xml:space="preserve">A </w:t>
      </w:r>
      <w:r w:rsidRPr="006A509B">
        <w:rPr>
          <w:rFonts w:ascii="Arial" w:hAnsi="Arial" w:cs="Arial"/>
          <w:b/>
          <w:color w:val="FF0000"/>
        </w:rPr>
        <w:t>syringe</w:t>
      </w:r>
      <w:r w:rsidRPr="006A509B">
        <w:rPr>
          <w:rFonts w:ascii="Arial" w:hAnsi="Arial" w:cs="Arial"/>
          <w:color w:val="FF0000"/>
        </w:rPr>
        <w:t xml:space="preserve"> is a unit of presentation consisting of a barrel tube which contains the medication, and a plunger that is pushed to allow the contents to discharge through the end of the barrel.  There is </w:t>
      </w:r>
      <w:r w:rsidRPr="006A509B">
        <w:rPr>
          <w:rFonts w:ascii="Arial" w:hAnsi="Arial" w:cs="Arial"/>
          <w:color w:val="FF0000"/>
        </w:rPr>
        <w:lastRenderedPageBreak/>
        <w:t>usually has a needle attached to allow direct administration (often subcutaneously).  The barrel of the syringe typically has graduated marking to indicate volume (or quantity) of medication.  For many products presented in a syringe unit of presentation, the entire contents of the syringe will be given in a single administration event.</w:t>
      </w:r>
    </w:p>
    <w:p w:rsidR="006A509B" w:rsidRPr="006A509B" w:rsidRDefault="006A509B" w:rsidP="006A509B">
      <w:pPr>
        <w:rPr>
          <w:rFonts w:ascii="Arial" w:hAnsi="Arial" w:cs="Arial"/>
          <w:color w:val="FF0000"/>
        </w:rPr>
      </w:pPr>
      <w:r w:rsidRPr="006A509B">
        <w:rPr>
          <w:rFonts w:ascii="Arial" w:hAnsi="Arial" w:cs="Arial"/>
          <w:noProof/>
          <w:color w:val="FF0000"/>
          <w:lang w:eastAsia="en-GB"/>
        </w:rPr>
        <w:drawing>
          <wp:inline distT="0" distB="0" distL="0" distR="0" wp14:anchorId="5AB94FE9" wp14:editId="123B8127">
            <wp:extent cx="2752725" cy="1657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ringe.png"/>
                    <pic:cNvPicPr/>
                  </pic:nvPicPr>
                  <pic:blipFill>
                    <a:blip r:embed="rId6">
                      <a:extLst>
                        <a:ext uri="{28A0092B-C50C-407E-A947-70E740481C1C}">
                          <a14:useLocalDpi xmlns:a14="http://schemas.microsoft.com/office/drawing/2010/main" val="0"/>
                        </a:ext>
                      </a:extLst>
                    </a:blip>
                    <a:stretch>
                      <a:fillRect/>
                    </a:stretch>
                  </pic:blipFill>
                  <pic:spPr>
                    <a:xfrm>
                      <a:off x="0" y="0"/>
                      <a:ext cx="2752725" cy="1657350"/>
                    </a:xfrm>
                    <a:prstGeom prst="rect">
                      <a:avLst/>
                    </a:prstGeom>
                  </pic:spPr>
                </pic:pic>
              </a:graphicData>
            </a:graphic>
          </wp:inline>
        </w:drawing>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A syringe unit of presentation is most likely to be single use only.</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“syringe”.  When used as a container description, EDQM recommends the term “pre-filled syringe” to distinguish the two concepts.</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Describing strength for products presented in a syringe</w:t>
      </w:r>
    </w:p>
    <w:p w:rsidR="006A509B" w:rsidRPr="006A509B" w:rsidRDefault="006A509B" w:rsidP="006A509B">
      <w:pPr>
        <w:rPr>
          <w:rFonts w:ascii="Arial" w:hAnsi="Arial" w:cs="Arial"/>
          <w:color w:val="FF0000"/>
        </w:rPr>
      </w:pPr>
      <w:r w:rsidRPr="006A509B">
        <w:rPr>
          <w:rFonts w:ascii="Arial" w:hAnsi="Arial" w:cs="Arial"/>
          <w:color w:val="FF0000"/>
        </w:rPr>
        <w:t>Since the entire contents of the syringe will usually be given in a single administration event, presentation strength should be used to describe the product strength.  There is no requirement to provide the total volume contained, only the presentation strength.</w:t>
      </w:r>
    </w:p>
    <w:p w:rsidR="006A509B" w:rsidRPr="006A509B" w:rsidRDefault="006A509B" w:rsidP="006A509B">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proofErr w:type="spellStart"/>
      <w:r w:rsidRPr="006A509B">
        <w:rPr>
          <w:rFonts w:ascii="Arial" w:hAnsi="Arial" w:cs="Arial"/>
          <w:color w:val="FF0000"/>
        </w:rPr>
        <w:t>dalteparin</w:t>
      </w:r>
      <w:proofErr w:type="spellEnd"/>
      <w:r w:rsidRPr="006A509B">
        <w:rPr>
          <w:rFonts w:ascii="Arial" w:hAnsi="Arial" w:cs="Arial"/>
          <w:color w:val="FF0000"/>
        </w:rPr>
        <w:t xml:space="preserve"> sodium 5000 unit per 0.2 mL solution for injection syringe</w:t>
      </w:r>
    </w:p>
    <w:p w:rsidR="006A509B" w:rsidRPr="006A509B" w:rsidRDefault="006A509B" w:rsidP="006A509B">
      <w:pPr>
        <w:ind w:left="720"/>
        <w:rPr>
          <w:rFonts w:ascii="Arial" w:hAnsi="Arial" w:cs="Arial"/>
          <w:color w:val="FF0000"/>
        </w:rPr>
      </w:pPr>
      <w:r w:rsidRPr="006A509B">
        <w:rPr>
          <w:rFonts w:ascii="Arial" w:hAnsi="Arial" w:cs="Arial"/>
          <w:color w:val="FF0000"/>
        </w:rPr>
        <w:t>furosemide 40 mg per 4 mL solution for injection syringe</w:t>
      </w:r>
    </w:p>
    <w:p w:rsidR="006A509B" w:rsidRPr="006A509B" w:rsidRDefault="006A509B" w:rsidP="006A509B">
      <w:pPr>
        <w:ind w:left="720"/>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Auto-injectors</w:t>
      </w:r>
    </w:p>
    <w:p w:rsidR="006A509B" w:rsidRPr="006A509B" w:rsidRDefault="006A509B" w:rsidP="006A509B">
      <w:pPr>
        <w:rPr>
          <w:rFonts w:ascii="Arial" w:hAnsi="Arial" w:cs="Arial"/>
          <w:color w:val="FF0000"/>
        </w:rPr>
      </w:pPr>
      <w:r w:rsidRPr="006A509B">
        <w:rPr>
          <w:rFonts w:ascii="Arial" w:hAnsi="Arial" w:cs="Arial"/>
          <w:color w:val="FF0000"/>
        </w:rPr>
        <w:t>An auto-injector is a spring-loaded syringe which administers the medication from a (pre-filled) syringe without the need for a person to push the needle into the patient to the required depth, since the spring does this automatically.  An auto-injector product is therefore likely to have a unit of presentation of “syringe”.</w:t>
      </w:r>
    </w:p>
    <w:p w:rsidR="006A509B" w:rsidRPr="006A509B" w:rsidRDefault="006A509B" w:rsidP="006A509B">
      <w:pPr>
        <w:rPr>
          <w:rFonts w:ascii="Arial" w:hAnsi="Arial" w:cs="Arial"/>
          <w:color w:val="FF0000"/>
        </w:rPr>
      </w:pPr>
      <w:r w:rsidRPr="006A509B">
        <w:rPr>
          <w:rFonts w:ascii="Arial" w:hAnsi="Arial" w:cs="Arial"/>
          <w:color w:val="FF0000"/>
        </w:rPr>
        <w:t xml:space="preserve">For example: </w:t>
      </w:r>
    </w:p>
    <w:p w:rsidR="006A509B" w:rsidRPr="006A509B" w:rsidRDefault="006A509B" w:rsidP="006A509B">
      <w:pPr>
        <w:ind w:left="720"/>
        <w:rPr>
          <w:rFonts w:ascii="Arial" w:hAnsi="Arial" w:cs="Arial"/>
          <w:color w:val="FF0000"/>
        </w:rPr>
      </w:pPr>
      <w:r w:rsidRPr="006A509B">
        <w:rPr>
          <w:rFonts w:ascii="Arial" w:hAnsi="Arial" w:cs="Arial"/>
          <w:color w:val="FF0000"/>
        </w:rPr>
        <w:t>sumatriptan (sumatriptan succinate) 6 mg per 0.5 mL solution for injection syringe</w:t>
      </w:r>
    </w:p>
    <w:p w:rsidR="006A509B" w:rsidRPr="006A509B" w:rsidRDefault="006A509B" w:rsidP="006A509B">
      <w:pPr>
        <w:rPr>
          <w:rFonts w:ascii="Arial" w:hAnsi="Arial" w:cs="Arial"/>
          <w:color w:val="FF0000"/>
        </w:rPr>
      </w:pPr>
    </w:p>
    <w:p w:rsidR="006A509B" w:rsidRPr="006A509B" w:rsidRDefault="006A509B" w:rsidP="006A509B">
      <w:pPr>
        <w:pStyle w:val="Heading3"/>
        <w:rPr>
          <w:color w:val="FF0000"/>
        </w:rPr>
      </w:pPr>
      <w:r w:rsidRPr="006A509B">
        <w:rPr>
          <w:color w:val="FF0000"/>
        </w:rPr>
        <w:t>Pen as a Unit of Presentation</w:t>
      </w:r>
    </w:p>
    <w:p w:rsidR="006A509B" w:rsidRPr="006A509B" w:rsidRDefault="006A509B" w:rsidP="006A509B">
      <w:pPr>
        <w:rPr>
          <w:rFonts w:ascii="Arial" w:hAnsi="Arial" w:cs="Arial"/>
          <w:color w:val="FF0000"/>
        </w:rPr>
      </w:pPr>
      <w:r w:rsidRPr="006A509B">
        <w:rPr>
          <w:rFonts w:ascii="Arial" w:hAnsi="Arial" w:cs="Arial"/>
          <w:color w:val="FF0000"/>
        </w:rPr>
        <w:t>A pen is a unit of presentation consisting of a barrel which houses the medication reservoir (usually a cartridge) and a cap which covers the (disposable) needle.  Because most pen devices are designed specifically to support variable delivery amounts for the medication, there is usually a dose adjustment dial at the opposite end to the cap.  This may be a completely variable dose adjustment, as in the insulin pens where any (reasonable) quantity of units can be selected, or there may be a small selection of dose amounts offered.</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noProof/>
          <w:color w:val="FF0000"/>
          <w:lang w:eastAsia="en-GB"/>
        </w:rPr>
        <w:lastRenderedPageBreak/>
        <w:drawing>
          <wp:inline distT="0" distB="0" distL="0" distR="0" wp14:anchorId="0FD6710A" wp14:editId="30BB4521">
            <wp:extent cx="3505689" cy="28578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n car.png"/>
                    <pic:cNvPicPr/>
                  </pic:nvPicPr>
                  <pic:blipFill>
                    <a:blip r:embed="rId7">
                      <a:extLst>
                        <a:ext uri="{28A0092B-C50C-407E-A947-70E740481C1C}">
                          <a14:useLocalDpi xmlns:a14="http://schemas.microsoft.com/office/drawing/2010/main" val="0"/>
                        </a:ext>
                      </a:extLst>
                    </a:blip>
                    <a:stretch>
                      <a:fillRect/>
                    </a:stretch>
                  </pic:blipFill>
                  <pic:spPr>
                    <a:xfrm>
                      <a:off x="0" y="0"/>
                      <a:ext cx="3505689" cy="2857899"/>
                    </a:xfrm>
                    <a:prstGeom prst="rect">
                      <a:avLst/>
                    </a:prstGeom>
                  </pic:spPr>
                </pic:pic>
              </a:graphicData>
            </a:graphic>
          </wp:inline>
        </w:drawing>
      </w:r>
    </w:p>
    <w:p w:rsidR="006A509B" w:rsidRPr="006A509B" w:rsidRDefault="006A509B" w:rsidP="006A509B">
      <w:pPr>
        <w:rPr>
          <w:rFonts w:ascii="Arial" w:hAnsi="Arial" w:cs="Arial"/>
          <w:color w:val="FF0000"/>
        </w:rPr>
      </w:pPr>
      <w:r w:rsidRPr="006A509B">
        <w:rPr>
          <w:rFonts w:ascii="Arial" w:hAnsi="Arial" w:cs="Arial"/>
          <w:color w:val="FF0000"/>
        </w:rPr>
        <w:t>Almost all pens are re-usable, with the needles being replaced after each use although there are a small number of single use pen products, where the entire content of the reservoir is discharged in a single administration (in these cases there is no dose adjustment dial).</w:t>
      </w:r>
    </w:p>
    <w:p w:rsidR="006A509B" w:rsidRPr="006A509B" w:rsidRDefault="006A509B" w:rsidP="006A509B">
      <w:pPr>
        <w:rPr>
          <w:rFonts w:ascii="Arial" w:hAnsi="Arial" w:cs="Arial"/>
          <w:color w:val="FF0000"/>
        </w:rPr>
      </w:pPr>
      <w:r w:rsidRPr="006A509B">
        <w:rPr>
          <w:rFonts w:ascii="Arial" w:hAnsi="Arial" w:cs="Arial"/>
          <w:color w:val="FF0000"/>
        </w:rPr>
        <w:t>Some pen devices (e.g. for insulin) are re-fillable, with the cartridges being made available separately, in which case the unit of presentation for the medicinal product is “cartridge”.  Other pen devices are not re-fillable; once the medication in the reservoir has been used up (or has exceeded its expiry date) then the entire pen must be discarded.  These products have “pen” as their unit of presentation.</w:t>
      </w:r>
    </w:p>
    <w:p w:rsidR="006A509B" w:rsidRPr="006A509B" w:rsidRDefault="006A509B" w:rsidP="006A509B">
      <w:pPr>
        <w:rPr>
          <w:rFonts w:ascii="Arial" w:hAnsi="Arial" w:cs="Arial"/>
          <w:color w:val="FF0000"/>
        </w:rPr>
      </w:pPr>
    </w:p>
    <w:p w:rsidR="006A509B" w:rsidRPr="006A509B" w:rsidRDefault="006A509B" w:rsidP="006A509B">
      <w:pPr>
        <w:rPr>
          <w:rFonts w:ascii="Arial" w:hAnsi="Arial" w:cs="Arial"/>
          <w:color w:val="FF0000"/>
        </w:rPr>
      </w:pPr>
      <w:r w:rsidRPr="006A509B">
        <w:rPr>
          <w:rFonts w:ascii="Arial" w:hAnsi="Arial" w:cs="Arial"/>
          <w:color w:val="FF0000"/>
        </w:rPr>
        <w:t>When used as a unit of presentation, the term should be “pen”.  When used as a container description, EDQM recommends the term “pre-filled pen” to distinguish the two concepts.</w:t>
      </w:r>
    </w:p>
    <w:p w:rsidR="006A509B" w:rsidRPr="006A509B" w:rsidRDefault="006A509B" w:rsidP="006A509B">
      <w:pPr>
        <w:rPr>
          <w:rFonts w:asciiTheme="majorHAnsi" w:hAnsiTheme="majorHAnsi" w:cs="Arial"/>
          <w:color w:val="FF0000"/>
          <w:sz w:val="22"/>
        </w:rPr>
      </w:pPr>
    </w:p>
    <w:p w:rsidR="006A509B" w:rsidRPr="006A509B" w:rsidRDefault="006A509B" w:rsidP="006A509B">
      <w:pPr>
        <w:rPr>
          <w:rFonts w:asciiTheme="majorHAnsi" w:hAnsiTheme="majorHAnsi" w:cs="Arial"/>
          <w:color w:val="FF0000"/>
          <w:sz w:val="24"/>
        </w:rPr>
      </w:pPr>
      <w:r w:rsidRPr="006A509B">
        <w:rPr>
          <w:rFonts w:asciiTheme="majorHAnsi" w:hAnsiTheme="majorHAnsi" w:cs="Arial"/>
          <w:color w:val="FF0000"/>
          <w:sz w:val="24"/>
        </w:rPr>
        <w:t>Describing strength for products presented in a syringe</w:t>
      </w: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variable dosage</w:t>
      </w:r>
    </w:p>
    <w:p w:rsidR="006A509B" w:rsidRPr="006A509B" w:rsidRDefault="006A509B" w:rsidP="006A509B">
      <w:pPr>
        <w:rPr>
          <w:rFonts w:ascii="Arial" w:hAnsi="Arial" w:cs="Arial"/>
          <w:color w:val="FF0000"/>
        </w:rPr>
      </w:pPr>
      <w:r w:rsidRPr="006A509B">
        <w:rPr>
          <w:rFonts w:ascii="Arial" w:hAnsi="Arial" w:cs="Arial"/>
          <w:color w:val="FF0000"/>
        </w:rPr>
        <w:t>Since pens are used primarily for medications that have a variable administration dose quantity and have some sort of dosage adjustment mechanism, it is more appropriate to describe their strength as a concentration strength rather than a presentation strength, but also to give the total volume of the medication present in the pen.</w:t>
      </w:r>
    </w:p>
    <w:p w:rsidR="006A509B" w:rsidRPr="006A509B" w:rsidRDefault="006A509B" w:rsidP="006A509B">
      <w:pPr>
        <w:rPr>
          <w:rFonts w:ascii="Arial" w:hAnsi="Arial" w:cs="Arial"/>
          <w:color w:val="FF0000"/>
        </w:rPr>
      </w:pPr>
      <w:r w:rsidRPr="006A509B">
        <w:rPr>
          <w:rFonts w:ascii="Arial" w:hAnsi="Arial" w:cs="Arial"/>
          <w:color w:val="FF0000"/>
        </w:rPr>
        <w:t>For example:</w:t>
      </w:r>
    </w:p>
    <w:p w:rsidR="006A509B" w:rsidRPr="006A509B" w:rsidRDefault="006A509B" w:rsidP="006A509B">
      <w:pPr>
        <w:ind w:left="720"/>
        <w:rPr>
          <w:rFonts w:ascii="Arial" w:hAnsi="Arial" w:cs="Arial"/>
          <w:color w:val="FF0000"/>
        </w:rPr>
      </w:pPr>
      <w:r w:rsidRPr="006A509B">
        <w:rPr>
          <w:rFonts w:ascii="Arial" w:hAnsi="Arial" w:cs="Arial"/>
          <w:color w:val="FF0000"/>
        </w:rPr>
        <w:t>insulin lispro 100 unit per mL solution for injection 3 mL pen</w:t>
      </w:r>
    </w:p>
    <w:p w:rsidR="006A509B" w:rsidRPr="006A509B" w:rsidRDefault="006A509B" w:rsidP="006A509B">
      <w:pPr>
        <w:ind w:left="720"/>
        <w:rPr>
          <w:rFonts w:ascii="Arial" w:hAnsi="Arial" w:cs="Arial"/>
          <w:color w:val="FF0000"/>
        </w:rPr>
      </w:pPr>
      <w:r w:rsidRPr="006A509B">
        <w:rPr>
          <w:rFonts w:ascii="Arial" w:hAnsi="Arial" w:cs="Arial"/>
          <w:color w:val="FF0000"/>
        </w:rPr>
        <w:t>insulin glargine 300 unit per mL solution for injection 1.5 mL pen</w:t>
      </w:r>
    </w:p>
    <w:p w:rsidR="006A509B" w:rsidRPr="006A509B" w:rsidRDefault="006A509B" w:rsidP="006A509B">
      <w:pPr>
        <w:rPr>
          <w:rFonts w:ascii="Arial" w:hAnsi="Arial" w:cs="Arial"/>
          <w:color w:val="FF0000"/>
        </w:rPr>
      </w:pPr>
    </w:p>
    <w:p w:rsidR="006A509B" w:rsidRPr="006A509B" w:rsidRDefault="006A509B" w:rsidP="006A509B">
      <w:pPr>
        <w:rPr>
          <w:rFonts w:asciiTheme="majorHAnsi" w:hAnsiTheme="majorHAnsi" w:cs="Arial"/>
          <w:color w:val="FF0000"/>
          <w:sz w:val="22"/>
        </w:rPr>
      </w:pPr>
      <w:r w:rsidRPr="006A509B">
        <w:rPr>
          <w:rFonts w:asciiTheme="majorHAnsi" w:hAnsiTheme="majorHAnsi" w:cs="Arial"/>
          <w:color w:val="FF0000"/>
          <w:sz w:val="22"/>
        </w:rPr>
        <w:t>Pens with a single dosage</w:t>
      </w:r>
    </w:p>
    <w:p w:rsidR="006A509B" w:rsidRPr="006A509B" w:rsidRDefault="006A509B" w:rsidP="006A509B">
      <w:pPr>
        <w:rPr>
          <w:rFonts w:ascii="Arial" w:hAnsi="Arial" w:cs="Arial"/>
          <w:color w:val="FF0000"/>
          <w:u w:val="single"/>
        </w:rPr>
      </w:pPr>
      <w:r w:rsidRPr="006A509B">
        <w:rPr>
          <w:rFonts w:ascii="Arial" w:hAnsi="Arial" w:cs="Arial"/>
          <w:color w:val="FF0000"/>
          <w:u w:val="single"/>
        </w:rPr>
        <w:t>Single use pens</w:t>
      </w:r>
    </w:p>
    <w:p w:rsidR="006A509B" w:rsidRPr="006A509B" w:rsidRDefault="006A509B" w:rsidP="006A509B">
      <w:pPr>
        <w:rPr>
          <w:rFonts w:ascii="Arial" w:hAnsi="Arial" w:cs="Arial"/>
          <w:color w:val="FF0000"/>
        </w:rPr>
      </w:pPr>
      <w:r w:rsidRPr="006A509B">
        <w:rPr>
          <w:rFonts w:ascii="Arial" w:hAnsi="Arial" w:cs="Arial"/>
          <w:color w:val="FF0000"/>
        </w:rPr>
        <w:t>For those pens that are single use, presentation strength is appropriate; for example:</w:t>
      </w:r>
    </w:p>
    <w:p w:rsidR="006A509B" w:rsidRPr="006A509B" w:rsidRDefault="006A509B" w:rsidP="006A509B">
      <w:pPr>
        <w:ind w:left="720"/>
        <w:rPr>
          <w:rFonts w:ascii="Arial" w:hAnsi="Arial" w:cs="Arial"/>
          <w:color w:val="FF0000"/>
        </w:rPr>
      </w:pPr>
      <w:r w:rsidRPr="006A509B">
        <w:rPr>
          <w:rFonts w:ascii="Arial" w:hAnsi="Arial" w:cs="Arial"/>
          <w:color w:val="FF0000"/>
        </w:rPr>
        <w:t>adalimumab 40 mg per 0.4 mL solution for injection pen</w:t>
      </w:r>
    </w:p>
    <w:p w:rsidR="006A509B" w:rsidRPr="006A509B" w:rsidRDefault="006A509B" w:rsidP="006A509B">
      <w:pPr>
        <w:ind w:left="720"/>
        <w:rPr>
          <w:rFonts w:ascii="Arial" w:hAnsi="Arial" w:cs="Arial"/>
          <w:color w:val="FF0000"/>
        </w:rPr>
      </w:pPr>
      <w:r w:rsidRPr="006A509B">
        <w:rPr>
          <w:rFonts w:ascii="Arial" w:hAnsi="Arial" w:cs="Arial"/>
          <w:color w:val="FF0000"/>
        </w:rPr>
        <w:t>alirocumab 150 mg per 1 mL solution for injection pen</w:t>
      </w:r>
    </w:p>
    <w:p w:rsidR="006A509B" w:rsidRPr="006A509B" w:rsidRDefault="006A509B" w:rsidP="006A509B">
      <w:pPr>
        <w:rPr>
          <w:rFonts w:ascii="Arial" w:hAnsi="Arial" w:cs="Arial"/>
          <w:color w:val="FF0000"/>
          <w:u w:val="single"/>
        </w:rPr>
      </w:pPr>
      <w:r w:rsidRPr="006A509B">
        <w:rPr>
          <w:rFonts w:ascii="Arial" w:hAnsi="Arial" w:cs="Arial"/>
          <w:color w:val="FF0000"/>
          <w:u w:val="single"/>
        </w:rPr>
        <w:t>Multiple use pens</w:t>
      </w:r>
    </w:p>
    <w:p w:rsidR="00296696" w:rsidRDefault="006A509B" w:rsidP="00296696">
      <w:pPr>
        <w:rPr>
          <w:rFonts w:ascii="Arial" w:hAnsi="Arial" w:cs="Arial"/>
          <w:color w:val="FF0000"/>
        </w:rPr>
      </w:pPr>
      <w:r>
        <w:rPr>
          <w:rFonts w:ascii="Arial" w:hAnsi="Arial" w:cs="Arial"/>
          <w:color w:val="FF0000"/>
        </w:rPr>
        <w:t>By having a fixed dosage amount, these pens are equivalent products that have a metered dose delivery that “bounds” the presentation of the product to the patient, and as such are best described using Strength pattern 1C, with the addition of “</w:t>
      </w:r>
      <w:r w:rsidR="005B153D">
        <w:rPr>
          <w:rFonts w:ascii="Arial" w:hAnsi="Arial" w:cs="Arial"/>
          <w:color w:val="FF0000"/>
        </w:rPr>
        <w:t>pre-filled</w:t>
      </w:r>
      <w:r>
        <w:rPr>
          <w:rFonts w:ascii="Arial" w:hAnsi="Arial" w:cs="Arial"/>
          <w:color w:val="FF0000"/>
        </w:rPr>
        <w:t xml:space="preserve"> pen” as this is truly a description of the container added to help the user.</w:t>
      </w:r>
    </w:p>
    <w:p w:rsidR="006A509B" w:rsidRDefault="006A509B" w:rsidP="00296696">
      <w:pPr>
        <w:rPr>
          <w:rFonts w:ascii="Arial" w:hAnsi="Arial" w:cs="Arial"/>
          <w:color w:val="FF0000"/>
        </w:rPr>
      </w:pPr>
      <w:r>
        <w:rPr>
          <w:rFonts w:ascii="Arial" w:hAnsi="Arial" w:cs="Arial"/>
          <w:color w:val="FF0000"/>
        </w:rPr>
        <w:t>For example:</w:t>
      </w:r>
    </w:p>
    <w:p w:rsidR="006A509B" w:rsidRPr="006A509B" w:rsidRDefault="006A509B" w:rsidP="006A509B">
      <w:pPr>
        <w:ind w:left="720"/>
        <w:rPr>
          <w:rFonts w:ascii="Arial" w:hAnsi="Arial" w:cs="Arial"/>
          <w:color w:val="FF0000"/>
        </w:rPr>
      </w:pPr>
      <w:r w:rsidRPr="006A509B">
        <w:rPr>
          <w:rFonts w:ascii="Arial" w:hAnsi="Arial" w:cs="Arial"/>
          <w:color w:val="FF0000"/>
        </w:rPr>
        <w:t>exenatide 5 mcg per actuation solution for injection p</w:t>
      </w:r>
      <w:r w:rsidR="005B153D">
        <w:rPr>
          <w:rFonts w:ascii="Arial" w:hAnsi="Arial" w:cs="Arial"/>
          <w:color w:val="FF0000"/>
        </w:rPr>
        <w:t xml:space="preserve">re-filled </w:t>
      </w:r>
      <w:r w:rsidRPr="006A509B">
        <w:rPr>
          <w:rFonts w:ascii="Arial" w:hAnsi="Arial" w:cs="Arial"/>
          <w:color w:val="FF0000"/>
        </w:rPr>
        <w:t>pen</w:t>
      </w:r>
    </w:p>
    <w:p w:rsidR="006A509B" w:rsidRPr="006A509B" w:rsidRDefault="006A509B" w:rsidP="006A509B">
      <w:pPr>
        <w:ind w:left="720"/>
        <w:rPr>
          <w:rFonts w:ascii="Arial" w:hAnsi="Arial" w:cs="Arial"/>
          <w:color w:val="FF0000"/>
        </w:rPr>
      </w:pPr>
      <w:proofErr w:type="spellStart"/>
      <w:r w:rsidRPr="006A509B">
        <w:rPr>
          <w:rFonts w:ascii="Arial" w:hAnsi="Arial" w:cs="Arial"/>
          <w:color w:val="FF0000"/>
        </w:rPr>
        <w:t>lixisenatide</w:t>
      </w:r>
      <w:proofErr w:type="spellEnd"/>
      <w:r w:rsidRPr="006A509B">
        <w:rPr>
          <w:rFonts w:ascii="Arial" w:hAnsi="Arial" w:cs="Arial"/>
          <w:color w:val="FF0000"/>
        </w:rPr>
        <w:t xml:space="preserve"> 20 mcg per actuation solution for injection p</w:t>
      </w:r>
      <w:r w:rsidR="005B153D">
        <w:rPr>
          <w:rFonts w:ascii="Arial" w:hAnsi="Arial" w:cs="Arial"/>
          <w:color w:val="FF0000"/>
        </w:rPr>
        <w:t xml:space="preserve">re-filled </w:t>
      </w:r>
      <w:r w:rsidRPr="006A509B">
        <w:rPr>
          <w:rFonts w:ascii="Arial" w:hAnsi="Arial" w:cs="Arial"/>
          <w:color w:val="FF0000"/>
        </w:rPr>
        <w:t>pen</w:t>
      </w:r>
    </w:p>
    <w:p w:rsidR="002563AF" w:rsidRDefault="002563AF" w:rsidP="002563AF">
      <w:pPr>
        <w:rPr>
          <w:rFonts w:ascii="Arial" w:hAnsi="Arial" w:cs="Arial"/>
        </w:rPr>
      </w:pPr>
    </w:p>
    <w:p w:rsidR="006A509B" w:rsidRPr="006A509B" w:rsidRDefault="006A509B" w:rsidP="002563AF">
      <w:pPr>
        <w:rPr>
          <w:rFonts w:ascii="Arial" w:hAnsi="Arial" w:cs="Arial"/>
          <w:color w:val="FF0000"/>
        </w:rPr>
      </w:pPr>
      <w:r w:rsidRPr="006A509B">
        <w:rPr>
          <w:rFonts w:ascii="Arial" w:hAnsi="Arial" w:cs="Arial"/>
          <w:color w:val="FF0000"/>
        </w:rPr>
        <w:t>[JMJ 20180724]</w:t>
      </w:r>
    </w:p>
    <w:p w:rsidR="00F06CDD" w:rsidRDefault="00F06CDD" w:rsidP="005D2B5E">
      <w:pPr>
        <w:pStyle w:val="Heading2"/>
      </w:pPr>
      <w:r>
        <w:t>Film coated tablets – not included in CCDD dose forms</w:t>
      </w:r>
    </w:p>
    <w:p w:rsidR="009F043A" w:rsidRDefault="009F043A" w:rsidP="009F043A"/>
    <w:p w:rsidR="009F043A" w:rsidRPr="00007784" w:rsidRDefault="009F043A" w:rsidP="009F043A">
      <w:pPr>
        <w:pStyle w:val="Heading2"/>
        <w:rPr>
          <w:color w:val="FF0000"/>
        </w:rPr>
      </w:pPr>
      <w:r w:rsidRPr="00007784">
        <w:rPr>
          <w:color w:val="FF0000"/>
        </w:rPr>
        <w:lastRenderedPageBreak/>
        <w:t>Lotions</w:t>
      </w:r>
    </w:p>
    <w:p w:rsidR="009F043A" w:rsidRPr="00007784" w:rsidRDefault="009F043A" w:rsidP="009F043A">
      <w:pPr>
        <w:rPr>
          <w:rFonts w:ascii="Arial" w:hAnsi="Arial" w:cs="Arial"/>
          <w:color w:val="FF0000"/>
        </w:rPr>
      </w:pPr>
      <w:r w:rsidRPr="00007784">
        <w:rPr>
          <w:rFonts w:ascii="Arial" w:hAnsi="Arial" w:cs="Arial"/>
          <w:color w:val="FF0000"/>
        </w:rPr>
        <w:t>“Lotion” is not an EDQM standard dose form (although there is a concept called an “eye lotion”, defined as “Liquid sterile single-dose or multidose preparation consisting of an aqueous solution intended for washing or bathing the eye”; here the implication of the lotion appears to be the sense of “washing” the eye, which is explicitly stated in the administration method characteristic (bathing/rinsing/washing)).</w:t>
      </w:r>
    </w:p>
    <w:p w:rsidR="009F043A" w:rsidRPr="00007784" w:rsidRDefault="009F043A" w:rsidP="009F043A">
      <w:pPr>
        <w:rPr>
          <w:rFonts w:ascii="Arial" w:hAnsi="Arial" w:cs="Arial"/>
          <w:color w:val="FF0000"/>
        </w:rPr>
      </w:pPr>
    </w:p>
    <w:p w:rsidR="009F043A" w:rsidRPr="00007784" w:rsidRDefault="009F043A" w:rsidP="009F043A">
      <w:pPr>
        <w:rPr>
          <w:rFonts w:ascii="Arial" w:hAnsi="Arial" w:cs="Arial"/>
          <w:color w:val="FF0000"/>
        </w:rPr>
      </w:pPr>
      <w:r w:rsidRPr="00007784">
        <w:rPr>
          <w:rFonts w:ascii="Arial" w:hAnsi="Arial" w:cs="Arial"/>
          <w:color w:val="FF0000"/>
        </w:rPr>
        <w:t>The Merriam-Webster medical dictionary defines a lotion as “</w:t>
      </w:r>
      <w:r w:rsidRPr="00007784">
        <w:rPr>
          <w:rFonts w:ascii="Arial" w:hAnsi="Arial" w:cs="Arial"/>
          <w:i/>
          <w:color w:val="FF0000"/>
        </w:rPr>
        <w:t>a liquid usually aqueous medicinal preparation containing one or more insoluble substances and applied externally for skin disorders</w:t>
      </w:r>
      <w:r w:rsidRPr="00007784">
        <w:rPr>
          <w:rFonts w:ascii="Arial" w:hAnsi="Arial" w:cs="Arial"/>
          <w:color w:val="FF0000"/>
        </w:rPr>
        <w:t>”.  This definition hints at the problem; products called “lotions” must be either:</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007784">
        <w:rPr>
          <w:rFonts w:ascii="Arial" w:hAnsi="Arial" w:cs="Arial"/>
          <w:b/>
          <w:color w:val="FF0000"/>
          <w:sz w:val="20"/>
        </w:rPr>
        <w:t>cutaneous solution</w:t>
      </w:r>
      <w:r w:rsidRPr="00007784">
        <w:rPr>
          <w:rFonts w:ascii="Arial" w:hAnsi="Arial" w:cs="Arial"/>
          <w:color w:val="FF0000"/>
          <w:sz w:val="20"/>
        </w:rPr>
        <w:t xml:space="preserve">, where agents have been used to make an insoluble </w:t>
      </w:r>
      <w:r w:rsidR="00007784" w:rsidRPr="00007784">
        <w:rPr>
          <w:rFonts w:ascii="Arial" w:hAnsi="Arial" w:cs="Arial"/>
          <w:color w:val="FF0000"/>
          <w:sz w:val="20"/>
        </w:rPr>
        <w:t xml:space="preserve">active </w:t>
      </w:r>
      <w:r w:rsidRPr="00007784">
        <w:rPr>
          <w:rFonts w:ascii="Arial" w:hAnsi="Arial" w:cs="Arial"/>
          <w:color w:val="FF0000"/>
          <w:sz w:val="20"/>
        </w:rPr>
        <w:t>substance (such as a corticosteroid) “soluble” in the liquid phase; the most common agents being some of the long chain alcohols (such as propylene glycol)</w:t>
      </w:r>
    </w:p>
    <w:p w:rsidR="009F043A" w:rsidRPr="00007784" w:rsidRDefault="009F043A" w:rsidP="009F043A">
      <w:pPr>
        <w:pStyle w:val="ListParagraph"/>
        <w:numPr>
          <w:ilvl w:val="0"/>
          <w:numId w:val="6"/>
        </w:numPr>
        <w:rPr>
          <w:rFonts w:ascii="Arial" w:hAnsi="Arial" w:cs="Arial"/>
          <w:color w:val="FF0000"/>
          <w:sz w:val="20"/>
        </w:rPr>
      </w:pPr>
      <w:r w:rsidRPr="00007784">
        <w:rPr>
          <w:rFonts w:ascii="Arial" w:hAnsi="Arial" w:cs="Arial"/>
          <w:color w:val="FF0000"/>
          <w:sz w:val="20"/>
        </w:rPr>
        <w:t xml:space="preserve">a </w:t>
      </w:r>
      <w:r w:rsidRPr="0098625A">
        <w:rPr>
          <w:rFonts w:ascii="Arial" w:hAnsi="Arial" w:cs="Arial"/>
          <w:b/>
          <w:color w:val="FF0000"/>
          <w:sz w:val="20"/>
        </w:rPr>
        <w:t>cutaneous suspension</w:t>
      </w:r>
      <w:r w:rsidRPr="00007784">
        <w:rPr>
          <w:rFonts w:ascii="Arial" w:hAnsi="Arial" w:cs="Arial"/>
          <w:color w:val="FF0000"/>
          <w:sz w:val="20"/>
        </w:rPr>
        <w:t>, where particles of the</w:t>
      </w:r>
      <w:r w:rsidR="00007784" w:rsidRPr="00007784">
        <w:rPr>
          <w:rFonts w:ascii="Arial" w:hAnsi="Arial" w:cs="Arial"/>
          <w:color w:val="FF0000"/>
          <w:sz w:val="20"/>
        </w:rPr>
        <w:t xml:space="preserve"> insoluble</w:t>
      </w:r>
      <w:r w:rsidRPr="00007784">
        <w:rPr>
          <w:rFonts w:ascii="Arial" w:hAnsi="Arial" w:cs="Arial"/>
          <w:color w:val="FF0000"/>
          <w:sz w:val="20"/>
        </w:rPr>
        <w:t xml:space="preserve"> active substance are suspended in the liquid phase</w:t>
      </w:r>
      <w:r w:rsidR="00007784" w:rsidRPr="00007784">
        <w:rPr>
          <w:rFonts w:ascii="Arial" w:hAnsi="Arial" w:cs="Arial"/>
          <w:color w:val="FF0000"/>
          <w:sz w:val="20"/>
        </w:rPr>
        <w:t xml:space="preserve"> often with the help of a suspending agent; [example: calamine lotion]</w:t>
      </w:r>
    </w:p>
    <w:p w:rsidR="00007784" w:rsidRPr="0098625A" w:rsidRDefault="00007784" w:rsidP="009F043A">
      <w:pPr>
        <w:pStyle w:val="ListParagraph"/>
        <w:numPr>
          <w:ilvl w:val="0"/>
          <w:numId w:val="6"/>
        </w:numPr>
        <w:rPr>
          <w:rFonts w:ascii="Arial" w:eastAsiaTheme="minorHAnsi" w:hAnsi="Arial" w:cs="Arial"/>
          <w:color w:val="FF0000"/>
          <w:sz w:val="20"/>
          <w:szCs w:val="20"/>
          <w:lang w:eastAsia="en-US"/>
        </w:rPr>
      </w:pPr>
      <w:r w:rsidRPr="00007784">
        <w:rPr>
          <w:rFonts w:ascii="Arial" w:hAnsi="Arial" w:cs="Arial"/>
          <w:color w:val="FF0000"/>
          <w:sz w:val="20"/>
        </w:rPr>
        <w:t xml:space="preserve">a </w:t>
      </w:r>
      <w:r w:rsidRPr="0098625A">
        <w:rPr>
          <w:rFonts w:ascii="Arial" w:hAnsi="Arial" w:cs="Arial"/>
          <w:b/>
          <w:color w:val="FF0000"/>
          <w:sz w:val="20"/>
        </w:rPr>
        <w:t>cutaneous emulsion</w:t>
      </w:r>
      <w:r w:rsidRPr="00007784">
        <w:rPr>
          <w:rFonts w:ascii="Arial" w:hAnsi="Arial" w:cs="Arial"/>
          <w:color w:val="FF0000"/>
          <w:sz w:val="20"/>
        </w:rPr>
        <w:t xml:space="preserve">, where the active substance is dissolved in a hydrophobic liquid, </w:t>
      </w:r>
      <w:r w:rsidRPr="0098625A">
        <w:rPr>
          <w:rFonts w:ascii="Arial" w:eastAsiaTheme="minorHAnsi" w:hAnsi="Arial" w:cs="Arial"/>
          <w:color w:val="FF0000"/>
          <w:sz w:val="20"/>
          <w:szCs w:val="20"/>
          <w:lang w:eastAsia="en-US"/>
        </w:rPr>
        <w:t>small droplets of which are emulsified into the hydrophilic liquid [example: benzoyl peroxide]</w:t>
      </w:r>
    </w:p>
    <w:p w:rsidR="009F043A" w:rsidRDefault="0098625A" w:rsidP="009F043A">
      <w:pPr>
        <w:rPr>
          <w:rFonts w:ascii="Arial" w:hAnsi="Arial" w:cs="Arial"/>
          <w:color w:val="FF0000"/>
        </w:rPr>
      </w:pPr>
      <w:r w:rsidRPr="0098625A">
        <w:rPr>
          <w:rFonts w:ascii="Arial" w:hAnsi="Arial" w:cs="Arial"/>
          <w:color w:val="FF0000"/>
        </w:rPr>
        <w:t>Because of this variation and because the use of “lotion” as a dose form has been somewhat loosely</w:t>
      </w:r>
      <w:r>
        <w:rPr>
          <w:rFonts w:ascii="Arial" w:hAnsi="Arial" w:cs="Arial"/>
          <w:color w:val="545454"/>
          <w:shd w:val="clear" w:color="auto" w:fill="FFFFFF"/>
        </w:rPr>
        <w:t xml:space="preserve"> </w:t>
      </w:r>
      <w:r w:rsidRPr="0098625A">
        <w:rPr>
          <w:rFonts w:ascii="Arial" w:hAnsi="Arial" w:cs="Arial"/>
          <w:color w:val="FF0000"/>
        </w:rPr>
        <w:t>applied in the past</w:t>
      </w:r>
      <w:r>
        <w:rPr>
          <w:rFonts w:ascii="Arial" w:hAnsi="Arial" w:cs="Arial"/>
          <w:color w:val="FF0000"/>
        </w:rPr>
        <w:t>, it is not possible to do a “dose form transform” on products that have the DPD dose form.</w:t>
      </w:r>
    </w:p>
    <w:p w:rsidR="0098625A" w:rsidRDefault="0098625A" w:rsidP="009F043A">
      <w:pPr>
        <w:rPr>
          <w:rFonts w:ascii="Arial" w:hAnsi="Arial" w:cs="Arial"/>
          <w:color w:val="FF0000"/>
        </w:rPr>
      </w:pPr>
      <w:r>
        <w:rPr>
          <w:rFonts w:ascii="Arial" w:hAnsi="Arial" w:cs="Arial"/>
          <w:color w:val="FF0000"/>
        </w:rPr>
        <w:t>It can be very difficult, even with full product monographs and lists of excipients, to know exactly how a particular</w:t>
      </w:r>
      <w:r w:rsidR="007D1CE7">
        <w:rPr>
          <w:rFonts w:ascii="Arial" w:hAnsi="Arial" w:cs="Arial"/>
          <w:color w:val="FF0000"/>
        </w:rPr>
        <w:t xml:space="preserve"> “lotion”</w:t>
      </w:r>
      <w:r>
        <w:rPr>
          <w:rFonts w:ascii="Arial" w:hAnsi="Arial" w:cs="Arial"/>
          <w:color w:val="FF0000"/>
        </w:rPr>
        <w:t xml:space="preserve"> product is formulated</w:t>
      </w:r>
      <w:r w:rsidR="00F54226">
        <w:rPr>
          <w:rFonts w:ascii="Arial" w:hAnsi="Arial" w:cs="Arial"/>
          <w:color w:val="FF0000"/>
        </w:rPr>
        <w:t>, so even trying to make changes to individual products (or groups of products) is challenging.</w:t>
      </w:r>
    </w:p>
    <w:p w:rsidR="00F54226" w:rsidRDefault="00F54226" w:rsidP="009F043A">
      <w:pPr>
        <w:rPr>
          <w:rFonts w:ascii="Arial" w:hAnsi="Arial" w:cs="Arial"/>
          <w:color w:val="FF0000"/>
        </w:rPr>
      </w:pPr>
    </w:p>
    <w:p w:rsidR="00F54226" w:rsidRPr="00F54226" w:rsidRDefault="00F54226" w:rsidP="009F043A">
      <w:pPr>
        <w:rPr>
          <w:rFonts w:ascii="Arial" w:hAnsi="Arial" w:cs="Arial"/>
          <w:color w:val="FF0000"/>
        </w:rPr>
      </w:pPr>
      <w:r>
        <w:rPr>
          <w:rFonts w:ascii="Arial" w:hAnsi="Arial" w:cs="Arial"/>
          <w:color w:val="FF0000"/>
        </w:rPr>
        <w:t xml:space="preserve">For products already released with an NTP dose form of “lotion” unless there is a customer query (as there has been for one or two products), this dose form will continue to be used (e.g. </w:t>
      </w:r>
      <w:r w:rsidRPr="00F54226">
        <w:rPr>
          <w:rFonts w:ascii="Arial" w:hAnsi="Arial" w:cs="Arial"/>
          <w:color w:val="FF0000"/>
        </w:rPr>
        <w:t>betamethasone (betamethasone valerate) 0.1 % lotion</w:t>
      </w:r>
      <w:r>
        <w:rPr>
          <w:rFonts w:ascii="Arial" w:hAnsi="Arial" w:cs="Arial"/>
          <w:color w:val="FF0000"/>
        </w:rPr>
        <w:t>)</w:t>
      </w:r>
      <w:r w:rsidR="006C2E02">
        <w:rPr>
          <w:rFonts w:ascii="Arial" w:hAnsi="Arial" w:cs="Arial"/>
          <w:color w:val="FF0000"/>
        </w:rPr>
        <w:t xml:space="preserve"> until or unless a more accurate dose form can be found</w:t>
      </w:r>
      <w:r>
        <w:rPr>
          <w:rFonts w:ascii="Arial" w:hAnsi="Arial" w:cs="Arial"/>
          <w:color w:val="FF0000"/>
        </w:rPr>
        <w:t xml:space="preserve">.  For all new NTPs, if at all possible, the DPD dose form should be one of </w:t>
      </w:r>
      <w:r w:rsidRPr="00F54226">
        <w:rPr>
          <w:rFonts w:ascii="Arial" w:hAnsi="Arial" w:cs="Arial"/>
          <w:color w:val="FF0000"/>
        </w:rPr>
        <w:t>cutaneous solution/ cutaneous suspension/ cutaneous emulsion</w:t>
      </w:r>
      <w:r>
        <w:rPr>
          <w:rFonts w:ascii="Arial" w:hAnsi="Arial" w:cs="Arial"/>
          <w:color w:val="FF0000"/>
        </w:rPr>
        <w:t xml:space="preserve"> and so the NTP will have the correct dose form on generation.  If this is not possible, then </w:t>
      </w:r>
      <w:r w:rsidR="006C2E02">
        <w:rPr>
          <w:rFonts w:ascii="Arial" w:hAnsi="Arial" w:cs="Arial"/>
          <w:color w:val="FF0000"/>
        </w:rPr>
        <w:t>new NTPs may also use the dose form of</w:t>
      </w:r>
      <w:r>
        <w:rPr>
          <w:rFonts w:ascii="Arial" w:hAnsi="Arial" w:cs="Arial"/>
          <w:color w:val="FF0000"/>
        </w:rPr>
        <w:t xml:space="preserve"> “lotion”.</w:t>
      </w:r>
    </w:p>
    <w:p w:rsidR="00007784" w:rsidRPr="00007784" w:rsidRDefault="00007784" w:rsidP="009F043A">
      <w:pPr>
        <w:rPr>
          <w:rFonts w:ascii="Arial" w:hAnsi="Arial" w:cs="Arial"/>
          <w:color w:val="FF0000"/>
        </w:rPr>
      </w:pPr>
      <w:r w:rsidRPr="00007784">
        <w:rPr>
          <w:rFonts w:ascii="Arial" w:hAnsi="Arial" w:cs="Arial"/>
          <w:color w:val="FF0000"/>
        </w:rPr>
        <w:t>[JMJ 20180717]</w:t>
      </w:r>
    </w:p>
    <w:p w:rsidR="00F06CDD" w:rsidRDefault="00F06CDD" w:rsidP="002563AF">
      <w:pPr>
        <w:rPr>
          <w:rFonts w:ascii="Arial" w:hAnsi="Arial" w:cs="Arial"/>
        </w:rPr>
      </w:pPr>
    </w:p>
    <w:p w:rsidR="000471F9" w:rsidRDefault="000471F9" w:rsidP="000471F9">
      <w:pPr>
        <w:pStyle w:val="Heading2"/>
      </w:pPr>
      <w:r>
        <w:t>Dual Chamber Products</w:t>
      </w:r>
    </w:p>
    <w:p w:rsidR="000471F9" w:rsidRDefault="000471F9" w:rsidP="002563AF">
      <w:r>
        <w:rPr>
          <w:noProof/>
          <w:lang w:eastAsia="en-GB"/>
        </w:rPr>
        <w:drawing>
          <wp:inline distT="0" distB="0" distL="0" distR="0">
            <wp:extent cx="775411" cy="1731130"/>
            <wp:effectExtent l="0" t="0" r="5715" b="2540"/>
            <wp:docPr id="1" name="Picture 1" descr="Image result for solu cort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lu cortef"/>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784246" cy="1750854"/>
                    </a:xfrm>
                    <a:prstGeom prst="rect">
                      <a:avLst/>
                    </a:prstGeom>
                    <a:noFill/>
                    <a:ln>
                      <a:noFill/>
                    </a:ln>
                  </pic:spPr>
                </pic:pic>
              </a:graphicData>
            </a:graphic>
          </wp:inline>
        </w:drawing>
      </w:r>
      <w:r w:rsidRPr="000471F9">
        <w:t xml:space="preserve"> </w:t>
      </w:r>
      <w:r>
        <w:rPr>
          <w:noProof/>
          <w:lang w:eastAsia="en-GB"/>
        </w:rPr>
        <w:drawing>
          <wp:inline distT="0" distB="0" distL="0" distR="0">
            <wp:extent cx="2289658" cy="1260767"/>
            <wp:effectExtent l="0" t="0" r="0" b="0"/>
            <wp:docPr id="2" name="Picture 2" descr="Image result for xynt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xynth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7016" cy="1275831"/>
                    </a:xfrm>
                    <a:prstGeom prst="rect">
                      <a:avLst/>
                    </a:prstGeom>
                    <a:noFill/>
                    <a:ln>
                      <a:noFill/>
                    </a:ln>
                  </pic:spPr>
                </pic:pic>
              </a:graphicData>
            </a:graphic>
          </wp:inline>
        </w:drawing>
      </w:r>
    </w:p>
    <w:p w:rsidR="000471F9" w:rsidRDefault="000471F9" w:rsidP="002563AF">
      <w:pPr>
        <w:rPr>
          <w:rFonts w:ascii="Arial" w:hAnsi="Arial" w:cs="Arial"/>
        </w:rPr>
      </w:pPr>
      <w:r w:rsidRPr="000471F9">
        <w:rPr>
          <w:rFonts w:ascii="Arial" w:hAnsi="Arial" w:cs="Arial"/>
        </w:rPr>
        <w:t>Some products</w:t>
      </w:r>
      <w:r>
        <w:rPr>
          <w:rFonts w:ascii="Arial" w:hAnsi="Arial" w:cs="Arial"/>
        </w:rPr>
        <w:t>, usually powders for solution or suspension for injection,</w:t>
      </w:r>
      <w:r w:rsidRPr="000471F9">
        <w:rPr>
          <w:rFonts w:ascii="Arial" w:hAnsi="Arial" w:cs="Arial"/>
        </w:rPr>
        <w:t xml:space="preserve"> are presented in an intimate container that contains two chambers</w:t>
      </w:r>
      <w:r>
        <w:rPr>
          <w:rFonts w:ascii="Arial" w:hAnsi="Arial" w:cs="Arial"/>
        </w:rPr>
        <w:t>, usually separated by some sort of bung or plug.  The bung or plug barrier is removed (usually by being mechanically pushed though) just prior to administration, dissolving the powder that was held in one chamber in the diluent in the other chamber.</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In CCDD, products specifically supplied with a diluent are considered combination products and are described using the following format:</w:t>
      </w:r>
    </w:p>
    <w:p w:rsidR="000471F9" w:rsidRDefault="000471F9" w:rsidP="002563AF">
      <w:pPr>
        <w:rPr>
          <w:rFonts w:ascii="Arial" w:hAnsi="Arial" w:cs="Arial"/>
        </w:rPr>
      </w:pPr>
      <w:r>
        <w:rPr>
          <w:rFonts w:ascii="Arial" w:hAnsi="Arial" w:cs="Arial"/>
        </w:rPr>
        <w:t>&lt;substance&gt; &lt;strength</w:t>
      </w:r>
      <w:r w:rsidR="00D4098C">
        <w:rPr>
          <w:rFonts w:ascii="Arial" w:hAnsi="Arial" w:cs="Arial"/>
        </w:rPr>
        <w:t xml:space="preserve"> </w:t>
      </w:r>
      <w:r>
        <w:rPr>
          <w:rFonts w:ascii="Arial" w:hAnsi="Arial" w:cs="Arial"/>
        </w:rPr>
        <w:t>per vial&gt; &lt;dose form) with diluent solution</w:t>
      </w:r>
    </w:p>
    <w:p w:rsidR="00D4098C" w:rsidRDefault="00D4098C" w:rsidP="002563AF">
      <w:pPr>
        <w:rPr>
          <w:rFonts w:ascii="Arial" w:hAnsi="Arial" w:cs="Arial"/>
        </w:rPr>
      </w:pPr>
      <w:r>
        <w:rPr>
          <w:rFonts w:ascii="Arial" w:hAnsi="Arial" w:cs="Arial"/>
        </w:rPr>
        <w:t xml:space="preserve">Example: </w:t>
      </w:r>
      <w:r w:rsidRPr="00D4098C">
        <w:rPr>
          <w:rFonts w:ascii="Arial" w:hAnsi="Arial" w:cs="Arial"/>
        </w:rPr>
        <w:t>risperidone 25 mg per vial powder for prolonged-release suspension for injection with diluent solution</w:t>
      </w:r>
    </w:p>
    <w:p w:rsidR="000471F9" w:rsidRDefault="000471F9" w:rsidP="002563AF">
      <w:pPr>
        <w:rPr>
          <w:rFonts w:ascii="Arial" w:hAnsi="Arial" w:cs="Arial"/>
        </w:rPr>
      </w:pPr>
    </w:p>
    <w:p w:rsidR="000471F9" w:rsidRDefault="000471F9" w:rsidP="002563AF">
      <w:pPr>
        <w:rPr>
          <w:rFonts w:ascii="Arial" w:hAnsi="Arial" w:cs="Arial"/>
        </w:rPr>
      </w:pPr>
      <w:r>
        <w:rPr>
          <w:rFonts w:ascii="Arial" w:hAnsi="Arial" w:cs="Arial"/>
        </w:rPr>
        <w:t>Dual chamber products are also considered combination products, but are described using the following pattern:</w:t>
      </w:r>
    </w:p>
    <w:p w:rsidR="000471F9" w:rsidRDefault="000471F9" w:rsidP="000471F9">
      <w:pPr>
        <w:rPr>
          <w:rFonts w:ascii="Arial" w:hAnsi="Arial" w:cs="Arial"/>
        </w:rPr>
      </w:pPr>
      <w:r>
        <w:rPr>
          <w:rFonts w:ascii="Arial" w:hAnsi="Arial" w:cs="Arial"/>
        </w:rPr>
        <w:t>&lt;substance&gt; &lt;strength&gt; &lt;dose form) with diluent solution per vial</w:t>
      </w:r>
    </w:p>
    <w:p w:rsidR="00D4098C" w:rsidRDefault="00D4098C" w:rsidP="000471F9">
      <w:pPr>
        <w:rPr>
          <w:rFonts w:ascii="Arial" w:hAnsi="Arial" w:cs="Arial"/>
        </w:rPr>
      </w:pPr>
      <w:r>
        <w:rPr>
          <w:rFonts w:ascii="Arial" w:hAnsi="Arial" w:cs="Arial"/>
        </w:rPr>
        <w:lastRenderedPageBreak/>
        <w:t xml:space="preserve">Example: </w:t>
      </w:r>
      <w:r w:rsidRPr="00D4098C">
        <w:rPr>
          <w:rFonts w:ascii="Arial" w:hAnsi="Arial" w:cs="Arial"/>
        </w:rPr>
        <w:t>hydrocortisone (hydrocortisone sodium succinate) 1 g powder for solution for injection with diluent solution per vial</w:t>
      </w:r>
    </w:p>
    <w:p w:rsidR="000471F9" w:rsidRDefault="00D4098C" w:rsidP="002563AF">
      <w:pPr>
        <w:rPr>
          <w:rFonts w:ascii="Arial" w:hAnsi="Arial" w:cs="Arial"/>
        </w:rPr>
      </w:pPr>
      <w:r>
        <w:rPr>
          <w:rFonts w:ascii="Arial" w:hAnsi="Arial" w:cs="Arial"/>
        </w:rPr>
        <w:t xml:space="preserve">This pattern differentiates dual chamber products from combination products, and by having the “per vial” (or per syringe) at the end, it indicates that both the active ingredient substance </w:t>
      </w:r>
      <w:r w:rsidRPr="00D4098C">
        <w:rPr>
          <w:rFonts w:ascii="Arial" w:hAnsi="Arial" w:cs="Arial"/>
          <w:i/>
        </w:rPr>
        <w:t>and</w:t>
      </w:r>
      <w:r>
        <w:rPr>
          <w:rFonts w:ascii="Arial" w:hAnsi="Arial" w:cs="Arial"/>
        </w:rPr>
        <w:t xml:space="preserve"> the diluent are in the intimate container together.</w:t>
      </w:r>
    </w:p>
    <w:p w:rsidR="00D70162" w:rsidRDefault="00D70162" w:rsidP="002563AF">
      <w:pPr>
        <w:rPr>
          <w:rFonts w:ascii="Arial" w:hAnsi="Arial" w:cs="Arial"/>
        </w:rPr>
      </w:pPr>
      <w:r>
        <w:rPr>
          <w:rFonts w:ascii="Arial" w:hAnsi="Arial" w:cs="Arial"/>
        </w:rPr>
        <w:t>All combination product information is authored manually and added into the CCDD generation process, so this change in pattern order can be maintained without needing any change to the generation process.</w:t>
      </w:r>
    </w:p>
    <w:p w:rsidR="00FE442E" w:rsidRDefault="00FE442E" w:rsidP="002563AF">
      <w:pPr>
        <w:rPr>
          <w:rFonts w:ascii="Arial" w:hAnsi="Arial" w:cs="Arial"/>
        </w:rPr>
      </w:pPr>
    </w:p>
    <w:p w:rsidR="00FE442E" w:rsidRDefault="00FE442E" w:rsidP="00FE442E">
      <w:pPr>
        <w:pStyle w:val="Heading2"/>
      </w:pPr>
      <w:r>
        <w:t>Respiratory Product</w:t>
      </w:r>
      <w:r w:rsidR="004E02D6">
        <w:t xml:space="preserve"> Patterns</w:t>
      </w:r>
    </w:p>
    <w:p w:rsidR="003448D3" w:rsidRPr="003448D3" w:rsidRDefault="003448D3" w:rsidP="003448D3">
      <w:pPr>
        <w:pStyle w:val="Heading3"/>
      </w:pPr>
      <w:r>
        <w:t>Inhalers</w:t>
      </w:r>
    </w:p>
    <w:tbl>
      <w:tblPr>
        <w:tblStyle w:val="TableGrid"/>
        <w:tblW w:w="0" w:type="auto"/>
        <w:tblLook w:val="04A0" w:firstRow="1" w:lastRow="0" w:firstColumn="1" w:lastColumn="0" w:noHBand="0" w:noVBand="1"/>
      </w:tblPr>
      <w:tblGrid>
        <w:gridCol w:w="1269"/>
        <w:gridCol w:w="1296"/>
        <w:gridCol w:w="1415"/>
        <w:gridCol w:w="1274"/>
        <w:gridCol w:w="1695"/>
        <w:gridCol w:w="2067"/>
      </w:tblGrid>
      <w:tr w:rsidR="00AB1A19" w:rsidRPr="002125B9" w:rsidTr="00AB1A19">
        <w:tc>
          <w:tcPr>
            <w:tcW w:w="127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Pattern</w:t>
            </w:r>
          </w:p>
        </w:tc>
        <w:tc>
          <w:tcPr>
            <w:tcW w:w="1276" w:type="dxa"/>
            <w:shd w:val="clear" w:color="auto" w:fill="DEEAF6" w:themeFill="accent1" w:themeFillTint="33"/>
          </w:tcPr>
          <w:p w:rsidR="002125B9" w:rsidRPr="002125B9" w:rsidRDefault="000B05A7" w:rsidP="004E02D6">
            <w:pPr>
              <w:rPr>
                <w:rFonts w:ascii="Arial" w:hAnsi="Arial" w:cs="Arial"/>
                <w:b/>
              </w:rPr>
            </w:pPr>
            <w:r>
              <w:rPr>
                <w:rFonts w:ascii="Arial" w:hAnsi="Arial" w:cs="Arial"/>
                <w:b/>
              </w:rPr>
              <w:t xml:space="preserve">NTP </w:t>
            </w:r>
            <w:r w:rsidR="002125B9" w:rsidRPr="002125B9">
              <w:rPr>
                <w:rFonts w:ascii="Arial" w:hAnsi="Arial" w:cs="Arial"/>
                <w:b/>
              </w:rPr>
              <w:t>Dose form</w:t>
            </w:r>
          </w:p>
        </w:tc>
        <w:tc>
          <w:tcPr>
            <w:tcW w:w="1417" w:type="dxa"/>
            <w:shd w:val="clear" w:color="auto" w:fill="DEEAF6" w:themeFill="accent1" w:themeFillTint="33"/>
          </w:tcPr>
          <w:p w:rsidR="002125B9" w:rsidRPr="002125B9" w:rsidRDefault="000B05A7" w:rsidP="002125B9">
            <w:pPr>
              <w:rPr>
                <w:rFonts w:ascii="Arial" w:hAnsi="Arial" w:cs="Arial"/>
                <w:b/>
              </w:rPr>
            </w:pPr>
            <w:r>
              <w:rPr>
                <w:rFonts w:ascii="Arial" w:hAnsi="Arial" w:cs="Arial"/>
                <w:b/>
              </w:rPr>
              <w:t xml:space="preserve">NTP </w:t>
            </w:r>
            <w:r w:rsidR="002125B9" w:rsidRPr="002125B9">
              <w:rPr>
                <w:rFonts w:ascii="Arial" w:hAnsi="Arial" w:cs="Arial"/>
                <w:b/>
              </w:rPr>
              <w:t>Expression of strength</w:t>
            </w:r>
          </w:p>
        </w:tc>
        <w:tc>
          <w:tcPr>
            <w:tcW w:w="1276" w:type="dxa"/>
            <w:shd w:val="clear" w:color="auto" w:fill="DEEAF6" w:themeFill="accent1" w:themeFillTint="33"/>
          </w:tcPr>
          <w:p w:rsidR="002125B9" w:rsidRPr="002125B9" w:rsidRDefault="002125B9" w:rsidP="00AB1A19">
            <w:pPr>
              <w:rPr>
                <w:rFonts w:ascii="Arial" w:hAnsi="Arial" w:cs="Arial"/>
                <w:b/>
              </w:rPr>
            </w:pPr>
            <w:r w:rsidRPr="002125B9">
              <w:rPr>
                <w:rFonts w:ascii="Arial" w:hAnsi="Arial" w:cs="Arial"/>
                <w:b/>
              </w:rPr>
              <w:t>Container (not in scope)</w:t>
            </w:r>
          </w:p>
        </w:tc>
        <w:tc>
          <w:tcPr>
            <w:tcW w:w="1701" w:type="dxa"/>
            <w:shd w:val="clear" w:color="auto" w:fill="DEEAF6" w:themeFill="accent1" w:themeFillTint="33"/>
          </w:tcPr>
          <w:p w:rsidR="002125B9" w:rsidRPr="002125B9" w:rsidRDefault="002125B9" w:rsidP="004E02D6">
            <w:pPr>
              <w:rPr>
                <w:rFonts w:ascii="Arial" w:hAnsi="Arial" w:cs="Arial"/>
                <w:b/>
              </w:rPr>
            </w:pPr>
            <w:r w:rsidRPr="002125B9">
              <w:rPr>
                <w:rFonts w:ascii="Arial" w:hAnsi="Arial" w:cs="Arial"/>
                <w:b/>
              </w:rPr>
              <w:t>Example products</w:t>
            </w:r>
          </w:p>
        </w:tc>
        <w:tc>
          <w:tcPr>
            <w:tcW w:w="2075" w:type="dxa"/>
            <w:shd w:val="clear" w:color="auto" w:fill="DEEAF6" w:themeFill="accent1" w:themeFillTint="33"/>
          </w:tcPr>
          <w:p w:rsidR="002125B9" w:rsidRPr="002125B9" w:rsidRDefault="002125B9" w:rsidP="004E02D6">
            <w:pPr>
              <w:rPr>
                <w:rFonts w:ascii="Arial" w:hAnsi="Arial" w:cs="Arial"/>
                <w:b/>
              </w:rPr>
            </w:pPr>
            <w:r>
              <w:rPr>
                <w:rFonts w:ascii="Arial" w:hAnsi="Arial" w:cs="Arial"/>
                <w:b/>
              </w:rPr>
              <w:t>Comment</w:t>
            </w:r>
          </w:p>
        </w:tc>
      </w:tr>
      <w:tr w:rsidR="00AB1A19" w:rsidRPr="002125B9" w:rsidTr="00AB1A19">
        <w:tc>
          <w:tcPr>
            <w:tcW w:w="1271" w:type="dxa"/>
          </w:tcPr>
          <w:p w:rsidR="002125B9" w:rsidRPr="002125B9" w:rsidRDefault="002125B9" w:rsidP="00AB1A19">
            <w:pPr>
              <w:rPr>
                <w:rFonts w:ascii="Arial" w:hAnsi="Arial" w:cs="Arial"/>
              </w:rPr>
            </w:pPr>
            <w:r w:rsidRPr="004E02D6">
              <w:rPr>
                <w:rFonts w:ascii="Arial" w:hAnsi="Arial" w:cs="Arial"/>
              </w:rPr>
              <w:t xml:space="preserve">Metered </w:t>
            </w:r>
            <w:r w:rsidR="00AB1A19">
              <w:rPr>
                <w:rFonts w:ascii="Arial" w:hAnsi="Arial" w:cs="Arial"/>
              </w:rPr>
              <w:t>d</w:t>
            </w:r>
            <w:r w:rsidRPr="004E02D6">
              <w:rPr>
                <w:rFonts w:ascii="Arial" w:hAnsi="Arial" w:cs="Arial"/>
              </w:rPr>
              <w:t xml:space="preserve">ose </w:t>
            </w:r>
            <w:r w:rsidR="00AB1A19">
              <w:rPr>
                <w:rFonts w:ascii="Arial" w:hAnsi="Arial" w:cs="Arial"/>
              </w:rPr>
              <w:t>i</w:t>
            </w:r>
            <w:r w:rsidRPr="004E02D6">
              <w:rPr>
                <w:rFonts w:ascii="Arial" w:hAnsi="Arial" w:cs="Arial"/>
              </w:rPr>
              <w:t>nhalers (MDI)</w:t>
            </w:r>
          </w:p>
        </w:tc>
        <w:tc>
          <w:tcPr>
            <w:tcW w:w="1276" w:type="dxa"/>
          </w:tcPr>
          <w:p w:rsidR="002125B9" w:rsidRPr="002125B9" w:rsidRDefault="002125B9" w:rsidP="004E02D6">
            <w:pPr>
              <w:rPr>
                <w:rFonts w:ascii="Arial" w:hAnsi="Arial" w:cs="Arial"/>
              </w:rPr>
            </w:pPr>
            <w:r>
              <w:rPr>
                <w:rFonts w:ascii="Arial" w:hAnsi="Arial" w:cs="Arial"/>
              </w:rPr>
              <w:t>pressurised inhalation</w:t>
            </w:r>
          </w:p>
        </w:tc>
        <w:tc>
          <w:tcPr>
            <w:tcW w:w="1417" w:type="dxa"/>
          </w:tcPr>
          <w:p w:rsidR="002125B9" w:rsidRDefault="002125B9" w:rsidP="004E02D6">
            <w:pPr>
              <w:rPr>
                <w:rFonts w:ascii="Arial" w:hAnsi="Arial" w:cs="Arial"/>
              </w:rPr>
            </w:pPr>
            <w:r>
              <w:rPr>
                <w:rFonts w:ascii="Arial" w:hAnsi="Arial" w:cs="Arial"/>
              </w:rPr>
              <w:t>per actuation</w:t>
            </w:r>
          </w:p>
          <w:p w:rsidR="002125B9" w:rsidRPr="002125B9" w:rsidRDefault="002125B9" w:rsidP="004E02D6">
            <w:pPr>
              <w:rPr>
                <w:rFonts w:ascii="Arial" w:hAnsi="Arial" w:cs="Arial"/>
              </w:rPr>
            </w:pPr>
            <w:r>
              <w:rPr>
                <w:rFonts w:ascii="Arial" w:hAnsi="Arial" w:cs="Arial"/>
              </w:rPr>
              <w:t>(Pattern 1C)</w:t>
            </w:r>
          </w:p>
        </w:tc>
        <w:tc>
          <w:tcPr>
            <w:tcW w:w="1276" w:type="dxa"/>
          </w:tcPr>
          <w:p w:rsidR="002125B9" w:rsidRPr="002125B9" w:rsidRDefault="002125B9" w:rsidP="00AB1A19">
            <w:pPr>
              <w:rPr>
                <w:rFonts w:ascii="Arial" w:hAnsi="Arial" w:cs="Arial"/>
              </w:rPr>
            </w:pPr>
            <w:r>
              <w:rPr>
                <w:rFonts w:ascii="Arial" w:hAnsi="Arial" w:cs="Arial"/>
              </w:rPr>
              <w:t>metered dose inhaler</w:t>
            </w:r>
          </w:p>
        </w:tc>
        <w:tc>
          <w:tcPr>
            <w:tcW w:w="1701" w:type="dxa"/>
          </w:tcPr>
          <w:p w:rsidR="002125B9" w:rsidRPr="002125B9" w:rsidRDefault="002125B9" w:rsidP="002125B9">
            <w:pPr>
              <w:rPr>
                <w:rFonts w:ascii="Arial" w:hAnsi="Arial" w:cs="Arial"/>
              </w:rPr>
            </w:pPr>
            <w:proofErr w:type="spellStart"/>
            <w:r w:rsidRPr="002125B9">
              <w:rPr>
                <w:rFonts w:ascii="Arial" w:hAnsi="Arial" w:cs="Arial"/>
              </w:rPr>
              <w:t>Airomir</w:t>
            </w:r>
            <w:proofErr w:type="spellEnd"/>
            <w:r w:rsidRPr="002125B9">
              <w:rPr>
                <w:rFonts w:ascii="Arial" w:hAnsi="Arial" w:cs="Arial"/>
              </w:rPr>
              <w:t xml:space="preserve">,  Flovent, QVAR, </w:t>
            </w:r>
            <w:proofErr w:type="spellStart"/>
            <w:r w:rsidRPr="002125B9">
              <w:rPr>
                <w:rFonts w:ascii="Arial" w:hAnsi="Arial" w:cs="Arial"/>
              </w:rPr>
              <w:t>Sprivia</w:t>
            </w:r>
            <w:proofErr w:type="spellEnd"/>
            <w:r w:rsidRPr="002125B9">
              <w:rPr>
                <w:rFonts w:ascii="Arial" w:hAnsi="Arial" w:cs="Arial"/>
              </w:rPr>
              <w:t xml:space="preserve">, Ventolin, </w:t>
            </w:r>
            <w:proofErr w:type="spellStart"/>
            <w:r w:rsidRPr="002125B9">
              <w:rPr>
                <w:rFonts w:ascii="Arial" w:hAnsi="Arial" w:cs="Arial"/>
              </w:rPr>
              <w:t>Zenhale</w:t>
            </w:r>
            <w:proofErr w:type="spellEnd"/>
          </w:p>
        </w:tc>
        <w:tc>
          <w:tcPr>
            <w:tcW w:w="2075" w:type="dxa"/>
          </w:tcPr>
          <w:p w:rsidR="002125B9" w:rsidRPr="002125B9" w:rsidRDefault="002125B9" w:rsidP="002125B9">
            <w:pPr>
              <w:rPr>
                <w:rFonts w:ascii="Arial" w:hAnsi="Arial" w:cs="Arial"/>
              </w:rPr>
            </w:pPr>
            <w:r>
              <w:rPr>
                <w:rFonts w:ascii="Arial" w:hAnsi="Arial" w:cs="Arial"/>
              </w:rPr>
              <w:t xml:space="preserve">Can be a </w:t>
            </w:r>
            <w:r w:rsidRPr="002125B9">
              <w:rPr>
                <w:rFonts w:ascii="Arial" w:hAnsi="Arial" w:cs="Arial"/>
              </w:rPr>
              <w:t>solution, emulsion or suspension that is aerosolised</w:t>
            </w:r>
          </w:p>
        </w:tc>
      </w:tr>
      <w:tr w:rsidR="00AB1A19" w:rsidRPr="002125B9" w:rsidTr="00AB1A19">
        <w:tc>
          <w:tcPr>
            <w:tcW w:w="1271" w:type="dxa"/>
          </w:tcPr>
          <w:p w:rsidR="002125B9" w:rsidRPr="002125B9" w:rsidRDefault="002125B9" w:rsidP="00AB1A19">
            <w:pPr>
              <w:rPr>
                <w:rFonts w:ascii="Arial" w:hAnsi="Arial" w:cs="Arial"/>
              </w:rPr>
            </w:pPr>
            <w:r>
              <w:rPr>
                <w:rFonts w:ascii="Arial" w:hAnsi="Arial" w:cs="Arial"/>
              </w:rPr>
              <w:t xml:space="preserve">Dry </w:t>
            </w:r>
            <w:r w:rsidR="00AB1A19">
              <w:rPr>
                <w:rFonts w:ascii="Arial" w:hAnsi="Arial" w:cs="Arial"/>
              </w:rPr>
              <w:t>p</w:t>
            </w:r>
            <w:r>
              <w:rPr>
                <w:rFonts w:ascii="Arial" w:hAnsi="Arial" w:cs="Arial"/>
              </w:rPr>
              <w:t xml:space="preserve">owder </w:t>
            </w:r>
            <w:r w:rsidR="00AB1A19">
              <w:rPr>
                <w:rFonts w:ascii="Arial" w:hAnsi="Arial" w:cs="Arial"/>
              </w:rPr>
              <w:t>i</w:t>
            </w:r>
            <w:r>
              <w:rPr>
                <w:rFonts w:ascii="Arial" w:hAnsi="Arial" w:cs="Arial"/>
              </w:rPr>
              <w:t>nhalers (DPI)</w:t>
            </w:r>
          </w:p>
        </w:tc>
        <w:tc>
          <w:tcPr>
            <w:tcW w:w="1276" w:type="dxa"/>
          </w:tcPr>
          <w:p w:rsidR="002125B9" w:rsidRPr="002125B9" w:rsidRDefault="002125B9" w:rsidP="004E02D6">
            <w:pPr>
              <w:rPr>
                <w:rFonts w:ascii="Arial" w:hAnsi="Arial" w:cs="Arial"/>
              </w:rPr>
            </w:pPr>
            <w:r>
              <w:rPr>
                <w:rFonts w:ascii="Arial" w:hAnsi="Arial" w:cs="Arial"/>
              </w:rPr>
              <w:t>inhalation powder</w:t>
            </w:r>
          </w:p>
        </w:tc>
        <w:tc>
          <w:tcPr>
            <w:tcW w:w="1417" w:type="dxa"/>
          </w:tcPr>
          <w:p w:rsidR="002125B9" w:rsidRDefault="002125B9" w:rsidP="002125B9">
            <w:pPr>
              <w:rPr>
                <w:rFonts w:ascii="Arial" w:hAnsi="Arial" w:cs="Arial"/>
              </w:rPr>
            </w:pPr>
            <w:r>
              <w:rPr>
                <w:rFonts w:ascii="Arial" w:hAnsi="Arial" w:cs="Arial"/>
              </w:rPr>
              <w:t>per actuation</w:t>
            </w:r>
          </w:p>
          <w:p w:rsidR="002125B9" w:rsidRPr="002125B9" w:rsidRDefault="002125B9" w:rsidP="002125B9">
            <w:pPr>
              <w:rPr>
                <w:rFonts w:ascii="Arial" w:hAnsi="Arial" w:cs="Arial"/>
              </w:rPr>
            </w:pPr>
            <w:r>
              <w:rPr>
                <w:rFonts w:ascii="Arial" w:hAnsi="Arial" w:cs="Arial"/>
              </w:rPr>
              <w:t>(Pattern 1C)</w:t>
            </w:r>
          </w:p>
        </w:tc>
        <w:tc>
          <w:tcPr>
            <w:tcW w:w="1276" w:type="dxa"/>
          </w:tcPr>
          <w:p w:rsidR="002125B9" w:rsidRPr="002125B9" w:rsidRDefault="002125B9" w:rsidP="004E02D6">
            <w:pPr>
              <w:rPr>
                <w:rFonts w:ascii="Arial" w:hAnsi="Arial" w:cs="Arial"/>
              </w:rPr>
            </w:pPr>
            <w:r>
              <w:rPr>
                <w:rFonts w:ascii="Arial" w:hAnsi="Arial" w:cs="Arial"/>
              </w:rPr>
              <w:t>metered dose inhaler</w:t>
            </w:r>
          </w:p>
        </w:tc>
        <w:tc>
          <w:tcPr>
            <w:tcW w:w="1701" w:type="dxa"/>
          </w:tcPr>
          <w:p w:rsidR="002125B9" w:rsidRPr="002125B9" w:rsidRDefault="002125B9" w:rsidP="004E02D6">
            <w:pPr>
              <w:rPr>
                <w:rFonts w:ascii="Arial" w:hAnsi="Arial" w:cs="Arial"/>
              </w:rPr>
            </w:pPr>
            <w:r w:rsidRPr="002125B9">
              <w:rPr>
                <w:rFonts w:ascii="Arial" w:hAnsi="Arial" w:cs="Arial"/>
              </w:rPr>
              <w:t xml:space="preserve">Advair </w:t>
            </w:r>
            <w:proofErr w:type="spellStart"/>
            <w:r w:rsidRPr="002125B9">
              <w:rPr>
                <w:rFonts w:ascii="Arial" w:hAnsi="Arial" w:cs="Arial"/>
              </w:rPr>
              <w:t>Diskus</w:t>
            </w:r>
            <w:proofErr w:type="spellEnd"/>
            <w:r w:rsidRPr="002125B9">
              <w:rPr>
                <w:rFonts w:ascii="Arial" w:hAnsi="Arial" w:cs="Arial"/>
              </w:rPr>
              <w:t xml:space="preserve">, </w:t>
            </w:r>
            <w:proofErr w:type="spellStart"/>
            <w:r w:rsidRPr="002125B9">
              <w:rPr>
                <w:rFonts w:ascii="Arial" w:hAnsi="Arial" w:cs="Arial"/>
              </w:rPr>
              <w:t>Incruse</w:t>
            </w:r>
            <w:proofErr w:type="spellEnd"/>
            <w:r w:rsidRPr="002125B9">
              <w:rPr>
                <w:rFonts w:ascii="Arial" w:hAnsi="Arial" w:cs="Arial"/>
              </w:rPr>
              <w:t xml:space="preserve"> Ellipta, Asmanex </w:t>
            </w:r>
            <w:proofErr w:type="spellStart"/>
            <w:r w:rsidRPr="002125B9">
              <w:rPr>
                <w:rFonts w:ascii="Arial" w:hAnsi="Arial" w:cs="Arial"/>
              </w:rPr>
              <w:t>Twisthaler</w:t>
            </w:r>
            <w:proofErr w:type="spellEnd"/>
            <w:r w:rsidRPr="002125B9">
              <w:rPr>
                <w:rFonts w:ascii="Arial" w:hAnsi="Arial" w:cs="Arial"/>
              </w:rPr>
              <w:t xml:space="preserve">, Pulmicort </w:t>
            </w:r>
            <w:proofErr w:type="spellStart"/>
            <w:r w:rsidRPr="002125B9">
              <w:rPr>
                <w:rFonts w:ascii="Arial" w:hAnsi="Arial" w:cs="Arial"/>
              </w:rPr>
              <w:t>Turbuhaler</w:t>
            </w:r>
            <w:proofErr w:type="spellEnd"/>
            <w:r w:rsidRPr="002125B9">
              <w:rPr>
                <w:rFonts w:ascii="Arial" w:hAnsi="Arial" w:cs="Arial"/>
              </w:rPr>
              <w:t xml:space="preserve">, </w:t>
            </w:r>
            <w:proofErr w:type="spellStart"/>
            <w:r w:rsidRPr="002125B9">
              <w:rPr>
                <w:rFonts w:ascii="Arial" w:hAnsi="Arial" w:cs="Arial"/>
              </w:rPr>
              <w:t>Duaklir</w:t>
            </w:r>
            <w:proofErr w:type="spellEnd"/>
            <w:r w:rsidRPr="002125B9">
              <w:rPr>
                <w:rFonts w:ascii="Arial" w:hAnsi="Arial" w:cs="Arial"/>
              </w:rPr>
              <w:t xml:space="preserve"> </w:t>
            </w:r>
            <w:proofErr w:type="spellStart"/>
            <w:r w:rsidRPr="002125B9">
              <w:rPr>
                <w:rFonts w:ascii="Arial" w:hAnsi="Arial" w:cs="Arial"/>
              </w:rPr>
              <w:t>Genuair</w:t>
            </w:r>
            <w:proofErr w:type="spellEnd"/>
          </w:p>
        </w:tc>
        <w:tc>
          <w:tcPr>
            <w:tcW w:w="2075" w:type="dxa"/>
          </w:tcPr>
          <w:p w:rsidR="002125B9" w:rsidRPr="002125B9" w:rsidRDefault="002125B9" w:rsidP="004E02D6">
            <w:pPr>
              <w:rPr>
                <w:rFonts w:ascii="Arial" w:hAnsi="Arial" w:cs="Arial"/>
              </w:rPr>
            </w:pPr>
            <w:r>
              <w:rPr>
                <w:rFonts w:ascii="Arial" w:hAnsi="Arial" w:cs="Arial"/>
              </w:rPr>
              <w:t>T</w:t>
            </w:r>
            <w:r w:rsidRPr="002125B9">
              <w:rPr>
                <w:rFonts w:ascii="Arial" w:hAnsi="Arial" w:cs="Arial"/>
              </w:rPr>
              <w:t>he powder is integral to the inhaler device and cannot be separated from it, and the dosage is metered by either a value or the disk inside the inhaler</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Powder capsule inhalers</w:t>
            </w:r>
          </w:p>
        </w:tc>
        <w:tc>
          <w:tcPr>
            <w:tcW w:w="1276" w:type="dxa"/>
          </w:tcPr>
          <w:p w:rsidR="002125B9" w:rsidRPr="002125B9" w:rsidRDefault="002125B9" w:rsidP="004E02D6">
            <w:pPr>
              <w:rPr>
                <w:rFonts w:ascii="Arial" w:hAnsi="Arial" w:cs="Arial"/>
              </w:rPr>
            </w:pPr>
            <w:r>
              <w:rPr>
                <w:rFonts w:ascii="Arial" w:hAnsi="Arial" w:cs="Arial"/>
              </w:rPr>
              <w:t>inhalation powder capsule</w:t>
            </w:r>
          </w:p>
        </w:tc>
        <w:tc>
          <w:tcPr>
            <w:tcW w:w="1417" w:type="dxa"/>
          </w:tcPr>
          <w:p w:rsidR="002125B9" w:rsidRPr="002125B9" w:rsidRDefault="002125B9" w:rsidP="004E02D6">
            <w:pPr>
              <w:rPr>
                <w:rFonts w:ascii="Arial" w:hAnsi="Arial" w:cs="Arial"/>
              </w:rPr>
            </w:pPr>
            <w:r>
              <w:rPr>
                <w:rFonts w:ascii="Arial" w:hAnsi="Arial" w:cs="Arial"/>
              </w:rPr>
              <w:t>per capsule (implicit) (Pattern 1A)</w:t>
            </w:r>
          </w:p>
        </w:tc>
        <w:tc>
          <w:tcPr>
            <w:tcW w:w="1276" w:type="dxa"/>
          </w:tcPr>
          <w:p w:rsidR="002125B9" w:rsidRPr="002125B9" w:rsidRDefault="002125B9" w:rsidP="004E02D6">
            <w:pPr>
              <w:rPr>
                <w:rFonts w:ascii="Arial" w:hAnsi="Arial" w:cs="Arial"/>
              </w:rPr>
            </w:pPr>
            <w:r>
              <w:rPr>
                <w:rFonts w:ascii="Arial" w:hAnsi="Arial" w:cs="Arial"/>
              </w:rPr>
              <w:t>various (box, carton etc.)</w:t>
            </w:r>
          </w:p>
        </w:tc>
        <w:tc>
          <w:tcPr>
            <w:tcW w:w="1701" w:type="dxa"/>
          </w:tcPr>
          <w:p w:rsidR="002125B9" w:rsidRPr="002125B9" w:rsidRDefault="002125B9" w:rsidP="004D7AEF">
            <w:pPr>
              <w:rPr>
                <w:rFonts w:ascii="Arial" w:hAnsi="Arial" w:cs="Arial"/>
              </w:rPr>
            </w:pPr>
            <w:proofErr w:type="spellStart"/>
            <w:r w:rsidRPr="002125B9">
              <w:rPr>
                <w:rFonts w:ascii="Arial" w:hAnsi="Arial" w:cs="Arial"/>
              </w:rPr>
              <w:t>Foradil</w:t>
            </w:r>
            <w:proofErr w:type="spellEnd"/>
            <w:r w:rsidRPr="002125B9">
              <w:rPr>
                <w:rFonts w:ascii="Arial" w:hAnsi="Arial" w:cs="Arial"/>
              </w:rPr>
              <w:t xml:space="preserve">, </w:t>
            </w:r>
            <w:proofErr w:type="spellStart"/>
            <w:r w:rsidRPr="002125B9">
              <w:rPr>
                <w:rFonts w:ascii="Arial" w:hAnsi="Arial" w:cs="Arial"/>
              </w:rPr>
              <w:t>Ultibro</w:t>
            </w:r>
            <w:proofErr w:type="spellEnd"/>
            <w:r w:rsidRPr="002125B9">
              <w:rPr>
                <w:rFonts w:ascii="Arial" w:hAnsi="Arial" w:cs="Arial"/>
              </w:rPr>
              <w:t xml:space="preserve"> </w:t>
            </w:r>
            <w:proofErr w:type="spellStart"/>
            <w:r w:rsidRPr="002125B9">
              <w:rPr>
                <w:rFonts w:ascii="Arial" w:hAnsi="Arial" w:cs="Arial"/>
              </w:rPr>
              <w:t>Breezhaler</w:t>
            </w:r>
            <w:proofErr w:type="spellEnd"/>
            <w:r w:rsidRPr="002125B9">
              <w:rPr>
                <w:rFonts w:ascii="Arial" w:hAnsi="Arial" w:cs="Arial"/>
              </w:rPr>
              <w:t xml:space="preserve">, Serevent </w:t>
            </w:r>
            <w:proofErr w:type="spellStart"/>
            <w:r w:rsidRPr="002125B9">
              <w:rPr>
                <w:rFonts w:ascii="Arial" w:hAnsi="Arial" w:cs="Arial"/>
              </w:rPr>
              <w:t>Diskhaler</w:t>
            </w:r>
            <w:proofErr w:type="spellEnd"/>
          </w:p>
        </w:tc>
        <w:tc>
          <w:tcPr>
            <w:tcW w:w="2075" w:type="dxa"/>
          </w:tcPr>
          <w:p w:rsidR="002125B9" w:rsidRPr="002125B9" w:rsidRDefault="002125B9" w:rsidP="004E02D6">
            <w:pPr>
              <w:rPr>
                <w:rFonts w:ascii="Arial" w:hAnsi="Arial" w:cs="Arial"/>
              </w:rPr>
            </w:pPr>
            <w:r w:rsidRPr="002125B9">
              <w:rPr>
                <w:rFonts w:ascii="Arial" w:hAnsi="Arial" w:cs="Arial"/>
              </w:rPr>
              <w:t xml:space="preserve">A system that delivers “dry powder to inhale” but the powder is </w:t>
            </w:r>
            <w:r>
              <w:rPr>
                <w:rFonts w:ascii="Arial" w:hAnsi="Arial" w:cs="Arial"/>
              </w:rPr>
              <w:t xml:space="preserve">supplied </w:t>
            </w:r>
            <w:r w:rsidRPr="002125B9">
              <w:rPr>
                <w:rFonts w:ascii="Arial" w:hAnsi="Arial" w:cs="Arial"/>
              </w:rPr>
              <w:t>separate</w:t>
            </w:r>
            <w:r>
              <w:rPr>
                <w:rFonts w:ascii="Arial" w:hAnsi="Arial" w:cs="Arial"/>
              </w:rPr>
              <w:t>ly from the inhalation device</w:t>
            </w:r>
          </w:p>
        </w:tc>
      </w:tr>
      <w:tr w:rsidR="00AB1A19" w:rsidRPr="002125B9" w:rsidTr="00AB1A19">
        <w:tc>
          <w:tcPr>
            <w:tcW w:w="1271" w:type="dxa"/>
          </w:tcPr>
          <w:p w:rsidR="002125B9" w:rsidRPr="002125B9" w:rsidRDefault="00AB1A19" w:rsidP="004E02D6">
            <w:pPr>
              <w:rPr>
                <w:rFonts w:ascii="Arial" w:hAnsi="Arial" w:cs="Arial"/>
              </w:rPr>
            </w:pPr>
            <w:r>
              <w:rPr>
                <w:rFonts w:ascii="Arial" w:hAnsi="Arial" w:cs="Arial"/>
              </w:rPr>
              <w:t>Mist inhalers</w:t>
            </w:r>
          </w:p>
        </w:tc>
        <w:tc>
          <w:tcPr>
            <w:tcW w:w="1276" w:type="dxa"/>
          </w:tcPr>
          <w:p w:rsidR="002125B9" w:rsidRPr="002125B9" w:rsidRDefault="00AB1A19" w:rsidP="00AB1A19">
            <w:pPr>
              <w:rPr>
                <w:rFonts w:ascii="Arial" w:hAnsi="Arial" w:cs="Arial"/>
              </w:rPr>
            </w:pPr>
            <w:r w:rsidRPr="00AB1A19">
              <w:rPr>
                <w:rFonts w:ascii="Arial" w:hAnsi="Arial" w:cs="Arial"/>
              </w:rPr>
              <w:t>inhalation solution</w:t>
            </w:r>
            <w:r>
              <w:rPr>
                <w:rFonts w:ascii="Arial" w:hAnsi="Arial" w:cs="Arial"/>
              </w:rPr>
              <w:t xml:space="preserve">; (possibly </w:t>
            </w:r>
            <w:r w:rsidRPr="00AB1A19">
              <w:rPr>
                <w:rFonts w:ascii="Arial" w:hAnsi="Arial" w:cs="Arial"/>
              </w:rPr>
              <w:t xml:space="preserve">inhalation </w:t>
            </w:r>
            <w:r>
              <w:rPr>
                <w:rFonts w:ascii="Arial" w:hAnsi="Arial" w:cs="Arial"/>
              </w:rPr>
              <w:t>suspension if will aerosolise)</w:t>
            </w:r>
          </w:p>
        </w:tc>
        <w:tc>
          <w:tcPr>
            <w:tcW w:w="1417" w:type="dxa"/>
          </w:tcPr>
          <w:p w:rsidR="00AB1A19" w:rsidRDefault="00AB1A19" w:rsidP="00AB1A19">
            <w:pPr>
              <w:rPr>
                <w:rFonts w:ascii="Arial" w:hAnsi="Arial" w:cs="Arial"/>
              </w:rPr>
            </w:pPr>
            <w:r>
              <w:rPr>
                <w:rFonts w:ascii="Arial" w:hAnsi="Arial" w:cs="Arial"/>
              </w:rPr>
              <w:t>per actuation</w:t>
            </w:r>
          </w:p>
          <w:p w:rsidR="002125B9" w:rsidRPr="002125B9" w:rsidRDefault="00AB1A19" w:rsidP="00AB1A19">
            <w:pPr>
              <w:rPr>
                <w:rFonts w:ascii="Arial" w:hAnsi="Arial" w:cs="Arial"/>
              </w:rPr>
            </w:pPr>
            <w:r>
              <w:rPr>
                <w:rFonts w:ascii="Arial" w:hAnsi="Arial" w:cs="Arial"/>
              </w:rPr>
              <w:t>(Pattern 1C)</w:t>
            </w:r>
          </w:p>
        </w:tc>
        <w:tc>
          <w:tcPr>
            <w:tcW w:w="1276" w:type="dxa"/>
          </w:tcPr>
          <w:p w:rsidR="002125B9" w:rsidRPr="002125B9" w:rsidRDefault="004D7AEF" w:rsidP="004E02D6">
            <w:pPr>
              <w:rPr>
                <w:rFonts w:ascii="Arial" w:hAnsi="Arial" w:cs="Arial"/>
              </w:rPr>
            </w:pPr>
            <w:r>
              <w:rPr>
                <w:rFonts w:ascii="Arial" w:hAnsi="Arial" w:cs="Arial"/>
              </w:rPr>
              <w:t>metered dose inhaler</w:t>
            </w:r>
          </w:p>
        </w:tc>
        <w:tc>
          <w:tcPr>
            <w:tcW w:w="1701" w:type="dxa"/>
          </w:tcPr>
          <w:p w:rsidR="002125B9" w:rsidRPr="002125B9" w:rsidRDefault="004D7AEF" w:rsidP="004E02D6">
            <w:pPr>
              <w:rPr>
                <w:rFonts w:ascii="Arial" w:hAnsi="Arial" w:cs="Arial"/>
              </w:rPr>
            </w:pPr>
            <w:proofErr w:type="spellStart"/>
            <w:r>
              <w:rPr>
                <w:rFonts w:ascii="Arial" w:hAnsi="Arial" w:cs="Arial"/>
              </w:rPr>
              <w:t>Inspiolto</w:t>
            </w:r>
            <w:proofErr w:type="spellEnd"/>
            <w:r>
              <w:rPr>
                <w:rFonts w:ascii="Arial" w:hAnsi="Arial" w:cs="Arial"/>
              </w:rPr>
              <w:t xml:space="preserve"> Respimat, Spiriva Respimat</w:t>
            </w:r>
          </w:p>
        </w:tc>
        <w:tc>
          <w:tcPr>
            <w:tcW w:w="2075" w:type="dxa"/>
          </w:tcPr>
          <w:p w:rsidR="002125B9" w:rsidRPr="002125B9" w:rsidRDefault="00AB1A19" w:rsidP="00AB1A19">
            <w:pPr>
              <w:rPr>
                <w:rFonts w:ascii="Arial" w:hAnsi="Arial" w:cs="Arial"/>
              </w:rPr>
            </w:pPr>
            <w:r>
              <w:rPr>
                <w:rFonts w:ascii="Arial" w:hAnsi="Arial" w:cs="Arial"/>
              </w:rPr>
              <w:t xml:space="preserve">No propellant; </w:t>
            </w:r>
            <w:r w:rsidRPr="00AB1A19">
              <w:rPr>
                <w:rFonts w:ascii="Arial" w:hAnsi="Arial" w:cs="Arial"/>
              </w:rPr>
              <w:t>a tensioned spring that draws medication into a chamber, then forces it out using jets and filter to get the aerosolisation</w:t>
            </w:r>
          </w:p>
        </w:tc>
      </w:tr>
      <w:tr w:rsidR="00AB1A19" w:rsidRPr="002125B9" w:rsidTr="00AB1A19">
        <w:tc>
          <w:tcPr>
            <w:tcW w:w="1271" w:type="dxa"/>
          </w:tcPr>
          <w:p w:rsidR="00AB1A19" w:rsidRPr="002125B9" w:rsidRDefault="00AB1A19" w:rsidP="004E02D6">
            <w:pPr>
              <w:rPr>
                <w:rFonts w:ascii="Arial" w:hAnsi="Arial" w:cs="Arial"/>
              </w:rPr>
            </w:pPr>
            <w:r>
              <w:rPr>
                <w:rFonts w:ascii="Arial" w:hAnsi="Arial" w:cs="Arial"/>
              </w:rPr>
              <w:t>Nebuliser liquids</w:t>
            </w:r>
          </w:p>
        </w:tc>
        <w:tc>
          <w:tcPr>
            <w:tcW w:w="1276" w:type="dxa"/>
          </w:tcPr>
          <w:p w:rsidR="00AB1A19" w:rsidRDefault="003448D3" w:rsidP="004E02D6">
            <w:pPr>
              <w:rPr>
                <w:rFonts w:ascii="Arial" w:hAnsi="Arial" w:cs="Arial"/>
              </w:rPr>
            </w:pPr>
            <w:r>
              <w:rPr>
                <w:rFonts w:ascii="Arial" w:hAnsi="Arial" w:cs="Arial"/>
              </w:rPr>
              <w:t xml:space="preserve">nebuliser solution; </w:t>
            </w:r>
          </w:p>
          <w:p w:rsidR="003448D3" w:rsidRPr="002125B9" w:rsidRDefault="003448D3" w:rsidP="004E02D6">
            <w:pPr>
              <w:rPr>
                <w:rFonts w:ascii="Arial" w:hAnsi="Arial" w:cs="Arial"/>
              </w:rPr>
            </w:pPr>
            <w:r>
              <w:rPr>
                <w:rFonts w:ascii="Arial" w:hAnsi="Arial" w:cs="Arial"/>
              </w:rPr>
              <w:t>nebuliser suspension (as appropriate)</w:t>
            </w:r>
          </w:p>
        </w:tc>
        <w:tc>
          <w:tcPr>
            <w:tcW w:w="1417" w:type="dxa"/>
          </w:tcPr>
          <w:p w:rsidR="00AB1A19" w:rsidRPr="002125B9" w:rsidRDefault="003448D3" w:rsidP="004E02D6">
            <w:pPr>
              <w:rPr>
                <w:rFonts w:ascii="Arial" w:hAnsi="Arial" w:cs="Arial"/>
              </w:rPr>
            </w:pPr>
            <w:r>
              <w:rPr>
                <w:rFonts w:ascii="Arial" w:hAnsi="Arial" w:cs="Arial"/>
              </w:rPr>
              <w:t xml:space="preserve"> per x mL</w:t>
            </w:r>
            <w:r>
              <w:rPr>
                <w:rFonts w:ascii="Arial" w:hAnsi="Arial" w:cs="Arial"/>
              </w:rPr>
              <w:br/>
              <w:t xml:space="preserve">(Pattern 2A or </w:t>
            </w:r>
          </w:p>
        </w:tc>
        <w:tc>
          <w:tcPr>
            <w:tcW w:w="1276" w:type="dxa"/>
          </w:tcPr>
          <w:p w:rsidR="00AB1A19" w:rsidRPr="002125B9" w:rsidRDefault="00AB1A19" w:rsidP="004E02D6">
            <w:pPr>
              <w:rPr>
                <w:rFonts w:ascii="Arial" w:hAnsi="Arial" w:cs="Arial"/>
              </w:rPr>
            </w:pPr>
          </w:p>
        </w:tc>
        <w:tc>
          <w:tcPr>
            <w:tcW w:w="1701" w:type="dxa"/>
          </w:tcPr>
          <w:p w:rsidR="00AB1A19" w:rsidRPr="002125B9" w:rsidRDefault="00AB1A19" w:rsidP="004E02D6">
            <w:pPr>
              <w:rPr>
                <w:rFonts w:ascii="Arial" w:hAnsi="Arial" w:cs="Arial"/>
              </w:rPr>
            </w:pPr>
          </w:p>
        </w:tc>
        <w:tc>
          <w:tcPr>
            <w:tcW w:w="2075" w:type="dxa"/>
          </w:tcPr>
          <w:p w:rsidR="00AB1A19" w:rsidRPr="002125B9" w:rsidRDefault="00AB1A19" w:rsidP="004E02D6">
            <w:pPr>
              <w:rPr>
                <w:rFonts w:ascii="Arial" w:hAnsi="Arial" w:cs="Arial"/>
              </w:rPr>
            </w:pPr>
          </w:p>
        </w:tc>
      </w:tr>
    </w:tbl>
    <w:p w:rsidR="004E02D6" w:rsidRPr="004E02D6" w:rsidRDefault="004E02D6" w:rsidP="004E02D6"/>
    <w:p w:rsidR="004E02D6" w:rsidRDefault="004E02D6" w:rsidP="004E02D6"/>
    <w:p w:rsidR="000B05A7" w:rsidRDefault="000B05A7" w:rsidP="000B05A7">
      <w:pPr>
        <w:pStyle w:val="Heading3"/>
      </w:pPr>
      <w:r>
        <w:t>Nebuliser solutions</w:t>
      </w:r>
    </w:p>
    <w:p w:rsidR="000B05A7" w:rsidRPr="000B05A7" w:rsidRDefault="000B05A7" w:rsidP="000B05A7"/>
    <w:p w:rsidR="000B05A7" w:rsidRDefault="000B05A7" w:rsidP="000B05A7">
      <w:pPr>
        <w:rPr>
          <w:rFonts w:ascii="Arial" w:hAnsi="Arial" w:cs="Arial"/>
        </w:rPr>
      </w:pPr>
      <w:r>
        <w:rPr>
          <w:rFonts w:ascii="Arial" w:hAnsi="Arial" w:cs="Arial"/>
        </w:rPr>
        <w:t>Some medicinal products are designed to be administered using in a nebuliser: a device that aerosolises a liquid medication into a fine mist by various mechanisms (e.g. a jet nozzle or ultrasound) and then delivers the medication to the patient in a flow of air or air with added oxygen administered through a mask or mouthpiece.</w:t>
      </w:r>
    </w:p>
    <w:p w:rsidR="000B05A7" w:rsidRDefault="000B05A7" w:rsidP="000B05A7">
      <w:pPr>
        <w:rPr>
          <w:rFonts w:ascii="Arial" w:hAnsi="Arial" w:cs="Arial"/>
        </w:rPr>
      </w:pPr>
    </w:p>
    <w:p w:rsidR="000B05A7" w:rsidRDefault="000B05A7" w:rsidP="000B05A7">
      <w:pPr>
        <w:rPr>
          <w:rFonts w:ascii="Arial" w:hAnsi="Arial" w:cs="Arial"/>
        </w:rPr>
      </w:pPr>
      <w:r>
        <w:rPr>
          <w:rFonts w:ascii="Arial" w:hAnsi="Arial" w:cs="Arial"/>
        </w:rPr>
        <w:lastRenderedPageBreak/>
        <w:t>NTPs for products that are designed to be administered using in a nebuliser should have a nebuliser-specific dose form which should be reflected in the NTP Formal Name.  There are 2 of these dose forms:</w:t>
      </w:r>
    </w:p>
    <w:p w:rsidR="000B05A7" w:rsidRDefault="000B05A7" w:rsidP="000B05A7">
      <w:pPr>
        <w:rPr>
          <w:rFonts w:ascii="Arial" w:hAnsi="Arial" w:cs="Arial"/>
        </w:rPr>
      </w:pPr>
    </w:p>
    <w:tbl>
      <w:tblPr>
        <w:tblStyle w:val="TableGrid"/>
        <w:tblW w:w="0" w:type="auto"/>
        <w:tblLook w:val="04A0" w:firstRow="1" w:lastRow="0" w:firstColumn="1" w:lastColumn="0" w:noHBand="0" w:noVBand="1"/>
      </w:tblPr>
      <w:tblGrid>
        <w:gridCol w:w="3005"/>
        <w:gridCol w:w="5921"/>
      </w:tblGrid>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solution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solution intended for inhalation use. The solution is converted into an aerosol by a continuously operating nebuliser or a metered-dose nebuliser</w:t>
            </w:r>
          </w:p>
        </w:tc>
      </w:tr>
      <w:tr w:rsidR="000B05A7" w:rsidTr="000B05A7">
        <w:tc>
          <w:tcPr>
            <w:tcW w:w="3005" w:type="dxa"/>
            <w:vAlign w:val="bottom"/>
          </w:tcPr>
          <w:p w:rsidR="000B05A7" w:rsidRPr="000B05A7" w:rsidRDefault="000B05A7" w:rsidP="000B05A7">
            <w:pPr>
              <w:rPr>
                <w:rFonts w:ascii="Arial" w:hAnsi="Arial" w:cs="Arial"/>
                <w:b/>
                <w:bCs/>
                <w:szCs w:val="22"/>
              </w:rPr>
            </w:pPr>
            <w:r w:rsidRPr="000B05A7">
              <w:rPr>
                <w:rFonts w:ascii="Arial" w:hAnsi="Arial" w:cs="Arial"/>
                <w:b/>
                <w:bCs/>
                <w:szCs w:val="22"/>
              </w:rPr>
              <w:t>nebuliser suspension</w:t>
            </w:r>
          </w:p>
        </w:tc>
        <w:tc>
          <w:tcPr>
            <w:tcW w:w="5921" w:type="dxa"/>
            <w:vAlign w:val="bottom"/>
          </w:tcPr>
          <w:p w:rsidR="000B05A7" w:rsidRPr="000B05A7" w:rsidRDefault="000B05A7" w:rsidP="000B05A7">
            <w:pPr>
              <w:rPr>
                <w:rFonts w:ascii="Arial" w:hAnsi="Arial" w:cs="Arial"/>
                <w:color w:val="000000"/>
                <w:szCs w:val="22"/>
              </w:rPr>
            </w:pPr>
            <w:r w:rsidRPr="000B05A7">
              <w:rPr>
                <w:rFonts w:ascii="Arial" w:hAnsi="Arial" w:cs="Arial"/>
                <w:color w:val="000000"/>
                <w:szCs w:val="22"/>
              </w:rPr>
              <w:t>Liquid preparation consisting of a suspension intended for inhalation use. The suspension is converted into an aerosol by a continuously operating nebuliser or a metered-dose nebuliser</w:t>
            </w:r>
          </w:p>
        </w:tc>
      </w:tr>
    </w:tbl>
    <w:p w:rsidR="00FE442E" w:rsidRDefault="00FE442E" w:rsidP="002563AF">
      <w:pPr>
        <w:rPr>
          <w:rFonts w:ascii="Arial" w:hAnsi="Arial" w:cs="Arial"/>
        </w:rPr>
      </w:pPr>
    </w:p>
    <w:p w:rsidR="000B05A7" w:rsidRDefault="000B05A7" w:rsidP="002563AF">
      <w:pPr>
        <w:rPr>
          <w:rFonts w:ascii="Arial" w:hAnsi="Arial" w:cs="Arial"/>
        </w:rPr>
      </w:pPr>
      <w:r>
        <w:rPr>
          <w:rFonts w:ascii="Arial" w:hAnsi="Arial" w:cs="Arial"/>
        </w:rPr>
        <w:t xml:space="preserve">However, the DPD has not been using this dose form description, and it is currently (Summer 2018) not possible to </w:t>
      </w:r>
      <w:r w:rsidR="00D71528">
        <w:rPr>
          <w:rFonts w:ascii="Arial" w:hAnsi="Arial" w:cs="Arial"/>
        </w:rPr>
        <w:t xml:space="preserve">use any transform to give the correct nebuliser dose form for the nebuliser products because other products use the DPD combination of </w:t>
      </w:r>
      <w:r w:rsidR="00D71528" w:rsidRPr="00D71528">
        <w:rPr>
          <w:rFonts w:ascii="Arial" w:hAnsi="Arial" w:cs="Arial"/>
        </w:rPr>
        <w:t xml:space="preserve">a dosage form of “Solution” and a </w:t>
      </w:r>
      <w:r w:rsidR="00D71528">
        <w:rPr>
          <w:rFonts w:ascii="Arial" w:hAnsi="Arial" w:cs="Arial"/>
        </w:rPr>
        <w:t>route of administration</w:t>
      </w:r>
      <w:r w:rsidR="00D71528" w:rsidRPr="00D71528">
        <w:rPr>
          <w:rFonts w:ascii="Arial" w:hAnsi="Arial" w:cs="Arial"/>
        </w:rPr>
        <w:t xml:space="preserve"> of “Inhalation”</w:t>
      </w:r>
      <w:r w:rsidR="00D71528">
        <w:rPr>
          <w:rFonts w:ascii="Arial" w:hAnsi="Arial" w:cs="Arial"/>
        </w:rPr>
        <w:t xml:space="preserve"> which is transformed to a dose form for </w:t>
      </w:r>
      <w:r w:rsidR="00D71528" w:rsidRPr="00D71528">
        <w:rPr>
          <w:rFonts w:ascii="Arial" w:hAnsi="Arial" w:cs="Arial"/>
        </w:rPr>
        <w:t>“inhalation solution”</w:t>
      </w:r>
      <w:r w:rsidR="00D71528">
        <w:rPr>
          <w:rFonts w:ascii="Arial" w:hAnsi="Arial" w:cs="Arial"/>
        </w:rPr>
        <w:t xml:space="preserve"> for NTPs.  This is the correct dose form for a percentage of the products with that </w:t>
      </w:r>
      <w:r w:rsidR="00D71528" w:rsidRPr="00D71528">
        <w:rPr>
          <w:rFonts w:ascii="Arial" w:hAnsi="Arial" w:cs="Arial"/>
        </w:rPr>
        <w:t>“Solution” and “Inhalation”</w:t>
      </w:r>
      <w:r w:rsidR="00D71528">
        <w:rPr>
          <w:rFonts w:ascii="Arial" w:hAnsi="Arial" w:cs="Arial"/>
        </w:rPr>
        <w:t xml:space="preserve"> combination (e.g. all the Respimat inhaler products) so any change would negatively impact them.  </w:t>
      </w:r>
    </w:p>
    <w:p w:rsidR="00D71528" w:rsidRDefault="00D71528" w:rsidP="002563AF">
      <w:pPr>
        <w:rPr>
          <w:rFonts w:ascii="Arial" w:hAnsi="Arial" w:cs="Arial"/>
        </w:rPr>
      </w:pPr>
    </w:p>
    <w:p w:rsidR="00D71528" w:rsidRDefault="00D71528" w:rsidP="00D71528">
      <w:pPr>
        <w:rPr>
          <w:rFonts w:ascii="Arial" w:hAnsi="Arial" w:cs="Arial"/>
        </w:rPr>
      </w:pPr>
      <w:r>
        <w:rPr>
          <w:rFonts w:ascii="Arial" w:hAnsi="Arial" w:cs="Arial"/>
        </w:rPr>
        <w:t xml:space="preserve">The </w:t>
      </w:r>
      <w:r w:rsidRPr="00D71528">
        <w:rPr>
          <w:rFonts w:ascii="Arial" w:hAnsi="Arial" w:cs="Arial"/>
        </w:rPr>
        <w:t>working position is</w:t>
      </w:r>
      <w:r>
        <w:rPr>
          <w:rFonts w:ascii="Arial" w:hAnsi="Arial" w:cs="Arial"/>
        </w:rPr>
        <w:t xml:space="preserve"> therefore</w:t>
      </w:r>
      <w:r w:rsidRPr="00D71528">
        <w:rPr>
          <w:rFonts w:ascii="Arial" w:hAnsi="Arial" w:cs="Arial"/>
        </w:rPr>
        <w:t xml:space="preserve"> to accept that “inhalation solution” is a less than perfect dose f</w:t>
      </w:r>
      <w:r>
        <w:rPr>
          <w:rFonts w:ascii="Arial" w:hAnsi="Arial" w:cs="Arial"/>
        </w:rPr>
        <w:t>orm for the nebuliser products, as its definition explicitly excludes use on products for which nebuliser solution should be the correct dose form) but to</w:t>
      </w:r>
      <w:r w:rsidRPr="00D71528">
        <w:rPr>
          <w:rFonts w:ascii="Arial" w:hAnsi="Arial" w:cs="Arial"/>
        </w:rPr>
        <w:t xml:space="preserve"> release </w:t>
      </w:r>
      <w:r>
        <w:rPr>
          <w:rFonts w:ascii="Arial" w:hAnsi="Arial" w:cs="Arial"/>
        </w:rPr>
        <w:t>nebuliser</w:t>
      </w:r>
      <w:r w:rsidRPr="00D71528">
        <w:rPr>
          <w:rFonts w:ascii="Arial" w:hAnsi="Arial" w:cs="Arial"/>
        </w:rPr>
        <w:t xml:space="preserve"> NTPs with that dose form</w:t>
      </w:r>
      <w:r>
        <w:rPr>
          <w:rFonts w:ascii="Arial" w:hAnsi="Arial" w:cs="Arial"/>
        </w:rPr>
        <w:t xml:space="preserve"> (e.g. “</w:t>
      </w:r>
      <w:r w:rsidRPr="00D71528">
        <w:rPr>
          <w:rFonts w:ascii="Arial" w:hAnsi="Arial" w:cs="Arial"/>
        </w:rPr>
        <w:t xml:space="preserve">salbutamol (salbutamol </w:t>
      </w:r>
      <w:proofErr w:type="spellStart"/>
      <w:r w:rsidRPr="00D71528">
        <w:rPr>
          <w:rFonts w:ascii="Arial" w:hAnsi="Arial" w:cs="Arial"/>
        </w:rPr>
        <w:t>sulfate</w:t>
      </w:r>
      <w:proofErr w:type="spellEnd"/>
      <w:r w:rsidRPr="00D71528">
        <w:rPr>
          <w:rFonts w:ascii="Arial" w:hAnsi="Arial" w:cs="Arial"/>
        </w:rPr>
        <w:t>) 2.5 mg per 2.5 mL inhalation solution unit dose vial</w:t>
      </w:r>
      <w:r>
        <w:rPr>
          <w:rFonts w:ascii="Arial" w:hAnsi="Arial" w:cs="Arial"/>
        </w:rPr>
        <w:t>”)</w:t>
      </w:r>
      <w:r w:rsidRPr="00D71528">
        <w:rPr>
          <w:rFonts w:ascii="Arial" w:hAnsi="Arial" w:cs="Arial"/>
        </w:rPr>
        <w:t xml:space="preserve">, with the plan that the DPD will work to address </w:t>
      </w:r>
      <w:r>
        <w:rPr>
          <w:rFonts w:ascii="Arial" w:hAnsi="Arial" w:cs="Arial"/>
        </w:rPr>
        <w:t>this</w:t>
      </w:r>
      <w:r w:rsidRPr="00D71528">
        <w:rPr>
          <w:rFonts w:ascii="Arial" w:hAnsi="Arial" w:cs="Arial"/>
        </w:rPr>
        <w:t xml:space="preserve"> directly</w:t>
      </w:r>
      <w:r>
        <w:rPr>
          <w:rFonts w:ascii="Arial" w:hAnsi="Arial" w:cs="Arial"/>
        </w:rPr>
        <w:t xml:space="preserve"> by changing its dose form to nebuliser solution</w:t>
      </w:r>
      <w:r w:rsidRPr="00D71528">
        <w:rPr>
          <w:rFonts w:ascii="Arial" w:hAnsi="Arial" w:cs="Arial"/>
        </w:rPr>
        <w:t xml:space="preserve"> as and when they can</w:t>
      </w:r>
      <w:r>
        <w:rPr>
          <w:rFonts w:ascii="Arial" w:hAnsi="Arial" w:cs="Arial"/>
        </w:rPr>
        <w:t>.</w:t>
      </w:r>
    </w:p>
    <w:p w:rsidR="00551F52" w:rsidRDefault="00551F52" w:rsidP="00D71528">
      <w:pPr>
        <w:rPr>
          <w:rFonts w:ascii="Arial" w:hAnsi="Arial" w:cs="Arial"/>
        </w:rPr>
      </w:pPr>
    </w:p>
    <w:p w:rsidR="00551F52" w:rsidRDefault="00551F52" w:rsidP="00D71528">
      <w:pPr>
        <w:rPr>
          <w:rFonts w:ascii="Arial" w:hAnsi="Arial" w:cs="Arial"/>
        </w:rPr>
      </w:pPr>
    </w:p>
    <w:p w:rsidR="00551F52" w:rsidRDefault="00551F52" w:rsidP="00551F52">
      <w:pPr>
        <w:pStyle w:val="BodyText"/>
        <w:spacing w:after="0" w:line="200" w:lineRule="atLeast"/>
        <w:rPr>
          <w:rFonts w:ascii="Arial" w:hAnsi="Arial"/>
          <w:color w:val="FF3333"/>
        </w:rPr>
      </w:pPr>
      <w:r>
        <w:rPr>
          <w:rFonts w:ascii="Calibri Light" w:hAnsi="Calibri Light" w:cs="Arial"/>
          <w:color w:val="FF3333"/>
          <w:sz w:val="32"/>
          <w:szCs w:val="32"/>
        </w:rPr>
        <w:t>Naming of Insulins in CCDD</w:t>
      </w:r>
    </w:p>
    <w:p w:rsidR="00551F52" w:rsidRDefault="00551F52" w:rsidP="00551F52">
      <w:pPr>
        <w:pStyle w:val="BodyText"/>
        <w:spacing w:after="0" w:line="200" w:lineRule="atLeast"/>
        <w:rPr>
          <w:rFonts w:ascii="Arial" w:hAnsi="Arial"/>
          <w:color w:val="FF3333"/>
        </w:rPr>
      </w:pPr>
    </w:p>
    <w:p w:rsidR="00551F52" w:rsidRDefault="00551F52" w:rsidP="00551F52">
      <w:pPr>
        <w:pStyle w:val="BodyText"/>
        <w:spacing w:after="0" w:line="200" w:lineRule="atLeast"/>
        <w:rPr>
          <w:rFonts w:ascii="Arial" w:hAnsi="Arial"/>
          <w:color w:val="FF3333"/>
        </w:rPr>
      </w:pPr>
      <w:r>
        <w:rPr>
          <w:rFonts w:ascii="Arial" w:hAnsi="Arial"/>
          <w:color w:val="FF3333"/>
        </w:rPr>
        <w:t xml:space="preserve">Across jurisdictions there are various terms used to refer to natural or native insulin such as soluble, regular or </w:t>
      </w:r>
      <w:r w:rsidR="009F043A">
        <w:rPr>
          <w:rFonts w:ascii="Arial" w:hAnsi="Arial"/>
          <w:color w:val="FF3333"/>
        </w:rPr>
        <w:t>T</w:t>
      </w:r>
      <w:r>
        <w:rPr>
          <w:rFonts w:ascii="Arial" w:hAnsi="Arial"/>
          <w:color w:val="FF3333"/>
        </w:rPr>
        <w:t xml:space="preserve">oronto. In the CCDD, natural insulin is simply referred to as insulin, followed by its source (insulin human, insulin pork). When the insulin molecule or formulation has been modified in some way, the modifier will follow the term insulin (e.g., insulin isophane, insulin </w:t>
      </w:r>
      <w:proofErr w:type="spellStart"/>
      <w:r>
        <w:rPr>
          <w:rFonts w:ascii="Arial" w:hAnsi="Arial"/>
          <w:color w:val="FF3333"/>
        </w:rPr>
        <w:t>aspart</w:t>
      </w:r>
      <w:proofErr w:type="spellEnd"/>
      <w:r>
        <w:rPr>
          <w:rFonts w:ascii="Arial" w:hAnsi="Arial"/>
          <w:color w:val="FF3333"/>
        </w:rPr>
        <w:t>, insulin lispro). Canadian marketed insulin isophane products may originate from human or pork and therefore the source will be specified. As all recombinant analogues are derived from human insulin, human is implied and therefore “human” is not used in the name.</w:t>
      </w:r>
    </w:p>
    <w:p w:rsidR="00551F52" w:rsidRDefault="00551F52" w:rsidP="00551F52">
      <w:pPr>
        <w:pStyle w:val="BodyText"/>
        <w:spacing w:after="0" w:line="200" w:lineRule="atLeast"/>
        <w:rPr>
          <w:rFonts w:ascii="Arial" w:hAnsi="Arial"/>
          <w:color w:val="FF3333"/>
        </w:rPr>
      </w:pPr>
    </w:p>
    <w:tbl>
      <w:tblPr>
        <w:tblW w:w="0" w:type="auto"/>
        <w:tblInd w:w="55" w:type="dxa"/>
        <w:tblLayout w:type="fixed"/>
        <w:tblCellMar>
          <w:top w:w="55" w:type="dxa"/>
          <w:left w:w="55" w:type="dxa"/>
          <w:bottom w:w="55" w:type="dxa"/>
          <w:right w:w="55" w:type="dxa"/>
        </w:tblCellMar>
        <w:tblLook w:val="04A0" w:firstRow="1" w:lastRow="0" w:firstColumn="1" w:lastColumn="0" w:noHBand="0" w:noVBand="1"/>
      </w:tblPr>
      <w:tblGrid>
        <w:gridCol w:w="4143"/>
      </w:tblGrid>
      <w:tr w:rsidR="00551F52" w:rsidTr="00551F52">
        <w:tc>
          <w:tcPr>
            <w:tcW w:w="4143" w:type="dxa"/>
            <w:tcBorders>
              <w:top w:val="single" w:sz="2" w:space="0" w:color="000000"/>
              <w:left w:val="single" w:sz="2" w:space="0" w:color="000000"/>
              <w:bottom w:val="single" w:sz="2" w:space="0" w:color="000000"/>
              <w:right w:val="single" w:sz="2" w:space="0" w:color="000000"/>
            </w:tcBorders>
            <w:hideMark/>
          </w:tcPr>
          <w:p w:rsidR="00551F52" w:rsidRDefault="00551F52">
            <w:pPr>
              <w:pStyle w:val="BodyText"/>
              <w:spacing w:after="0" w:line="200" w:lineRule="atLeast"/>
              <w:rPr>
                <w:lang w:eastAsia="ar-SA"/>
              </w:rPr>
            </w:pPr>
            <w:r>
              <w:rPr>
                <w:rFonts w:ascii="Arial" w:hAnsi="Arial"/>
                <w:b/>
                <w:bCs/>
                <w:color w:val="FF3333"/>
              </w:rPr>
              <w:t>Insulin Concepts in CCDD</w:t>
            </w:r>
          </w:p>
        </w:tc>
      </w:tr>
      <w:tr w:rsidR="00551F52" w:rsidTr="00551F52">
        <w:tc>
          <w:tcPr>
            <w:tcW w:w="4143" w:type="dxa"/>
            <w:tcBorders>
              <w:top w:val="nil"/>
              <w:left w:val="single" w:sz="2" w:space="0" w:color="000000"/>
              <w:bottom w:val="single" w:sz="2" w:space="0" w:color="000000"/>
              <w:right w:val="single" w:sz="2" w:space="0" w:color="000000"/>
            </w:tcBorders>
            <w:hideMark/>
          </w:tcPr>
          <w:p w:rsidR="00551F52" w:rsidRDefault="00551F52">
            <w:pPr>
              <w:pStyle w:val="BodyText"/>
              <w:spacing w:after="0" w:line="200" w:lineRule="atLeast"/>
              <w:rPr>
                <w:rFonts w:ascii="Arial" w:eastAsia="SimSun" w:hAnsi="Arial"/>
                <w:color w:val="FF3333"/>
                <w:lang w:eastAsia="ar-SA"/>
              </w:rPr>
            </w:pPr>
            <w:r>
              <w:rPr>
                <w:rFonts w:ascii="Arial" w:hAnsi="Arial"/>
                <w:color w:val="FF3333"/>
              </w:rPr>
              <w:t xml:space="preserve">Insulin </w:t>
            </w:r>
            <w:proofErr w:type="spellStart"/>
            <w:r>
              <w:rPr>
                <w:rFonts w:ascii="Arial" w:hAnsi="Arial"/>
                <w:color w:val="FF3333"/>
              </w:rPr>
              <w:t>aspart</w:t>
            </w:r>
            <w:proofErr w:type="spellEnd"/>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aspart</w:t>
            </w:r>
            <w:proofErr w:type="spellEnd"/>
            <w:r>
              <w:rPr>
                <w:rFonts w:ascii="Arial" w:hAnsi="Arial"/>
                <w:color w:val="FF3333"/>
              </w:rPr>
              <w:t xml:space="preserve"> and insulin </w:t>
            </w:r>
            <w:proofErr w:type="spellStart"/>
            <w:r>
              <w:rPr>
                <w:rFonts w:ascii="Arial" w:hAnsi="Arial"/>
                <w:color w:val="FF3333"/>
              </w:rPr>
              <w:t>aspart</w:t>
            </w:r>
            <w:proofErr w:type="spellEnd"/>
            <w:r>
              <w:rPr>
                <w:rFonts w:ascii="Arial" w:hAnsi="Arial"/>
                <w:color w:val="FF3333"/>
              </w:rPr>
              <w:t xml:space="preserve"> protamine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degludec</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detemir</w:t>
            </w:r>
          </w:p>
          <w:p w:rsidR="00551F52" w:rsidRDefault="00551F52">
            <w:pPr>
              <w:pStyle w:val="BodyText"/>
              <w:spacing w:after="0" w:line="200" w:lineRule="atLeast"/>
              <w:rPr>
                <w:rFonts w:ascii="Arial" w:hAnsi="Arial"/>
                <w:color w:val="FF3333"/>
              </w:rPr>
            </w:pPr>
            <w:r>
              <w:rPr>
                <w:rFonts w:ascii="Arial" w:hAnsi="Arial"/>
                <w:color w:val="FF3333"/>
              </w:rPr>
              <w:t>Insulin glargine</w:t>
            </w:r>
          </w:p>
          <w:p w:rsidR="00551F52" w:rsidRDefault="00551F52">
            <w:pPr>
              <w:pStyle w:val="BodyText"/>
              <w:spacing w:after="0" w:line="200" w:lineRule="atLeast"/>
              <w:rPr>
                <w:rFonts w:ascii="Arial" w:hAnsi="Arial"/>
                <w:color w:val="FF3333"/>
              </w:rPr>
            </w:pPr>
            <w:r>
              <w:rPr>
                <w:rFonts w:ascii="Arial" w:hAnsi="Arial"/>
                <w:color w:val="FF3333"/>
              </w:rPr>
              <w:t xml:space="preserve">Insulin </w:t>
            </w:r>
            <w:proofErr w:type="spellStart"/>
            <w:r>
              <w:rPr>
                <w:rFonts w:ascii="Arial" w:hAnsi="Arial"/>
                <w:color w:val="FF3333"/>
              </w:rPr>
              <w:t>glulisine</w:t>
            </w:r>
            <w:proofErr w:type="spellEnd"/>
          </w:p>
          <w:p w:rsidR="00551F52" w:rsidRDefault="00551F52">
            <w:pPr>
              <w:pStyle w:val="BodyText"/>
              <w:spacing w:after="0" w:line="200" w:lineRule="atLeast"/>
              <w:rPr>
                <w:rFonts w:ascii="Arial" w:hAnsi="Arial"/>
                <w:color w:val="FF3333"/>
              </w:rPr>
            </w:pPr>
            <w:r>
              <w:rPr>
                <w:rFonts w:ascii="Arial" w:hAnsi="Arial"/>
                <w:color w:val="FF3333"/>
              </w:rPr>
              <w:t>Insulin human</w:t>
            </w:r>
          </w:p>
          <w:p w:rsidR="00551F52" w:rsidRDefault="00551F52">
            <w:pPr>
              <w:pStyle w:val="BodyText"/>
              <w:spacing w:after="0" w:line="200" w:lineRule="atLeast"/>
              <w:rPr>
                <w:rFonts w:ascii="Arial" w:hAnsi="Arial"/>
                <w:color w:val="FF3333"/>
              </w:rPr>
            </w:pPr>
            <w:r>
              <w:rPr>
                <w:rFonts w:ascii="Arial" w:hAnsi="Arial"/>
                <w:color w:val="FF3333"/>
              </w:rPr>
              <w:t>insulin human and 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human</w:t>
            </w:r>
          </w:p>
          <w:p w:rsidR="00551F52" w:rsidRDefault="00551F52">
            <w:pPr>
              <w:pStyle w:val="BodyText"/>
              <w:spacing w:after="0" w:line="200" w:lineRule="atLeast"/>
              <w:rPr>
                <w:rFonts w:ascii="Arial" w:hAnsi="Arial"/>
                <w:color w:val="FF3333"/>
              </w:rPr>
            </w:pPr>
            <w:r>
              <w:rPr>
                <w:rFonts w:ascii="Arial" w:hAnsi="Arial"/>
                <w:color w:val="FF3333"/>
              </w:rPr>
              <w:t>Insulin isophane pork</w:t>
            </w:r>
          </w:p>
          <w:p w:rsidR="00551F52" w:rsidRDefault="00551F52">
            <w:pPr>
              <w:pStyle w:val="BodyText"/>
              <w:spacing w:after="0" w:line="200" w:lineRule="atLeast"/>
              <w:rPr>
                <w:rFonts w:ascii="Arial" w:hAnsi="Arial"/>
                <w:color w:val="FF3333"/>
              </w:rPr>
            </w:pPr>
            <w:r>
              <w:rPr>
                <w:rFonts w:ascii="Arial" w:hAnsi="Arial"/>
                <w:color w:val="FF3333"/>
              </w:rPr>
              <w:t>Insulin lispro</w:t>
            </w:r>
          </w:p>
          <w:p w:rsidR="00551F52" w:rsidRDefault="00551F52">
            <w:pPr>
              <w:pStyle w:val="BodyText"/>
              <w:spacing w:after="0" w:line="200" w:lineRule="atLeast"/>
              <w:rPr>
                <w:rFonts w:ascii="Arial" w:hAnsi="Arial"/>
                <w:color w:val="FF3333"/>
              </w:rPr>
            </w:pPr>
            <w:r>
              <w:rPr>
                <w:rFonts w:ascii="Arial" w:hAnsi="Arial"/>
                <w:color w:val="FF3333"/>
              </w:rPr>
              <w:t>Insulin lispro and insulin lispro protamine</w:t>
            </w:r>
          </w:p>
          <w:p w:rsidR="00551F52" w:rsidRDefault="00551F52">
            <w:pPr>
              <w:pStyle w:val="BodyText"/>
              <w:spacing w:after="0" w:line="200" w:lineRule="atLeast"/>
              <w:rPr>
                <w:lang w:eastAsia="ar-SA"/>
              </w:rPr>
            </w:pPr>
            <w:r>
              <w:rPr>
                <w:rFonts w:ascii="Arial" w:hAnsi="Arial"/>
                <w:color w:val="FF3333"/>
              </w:rPr>
              <w:t>Insulin pork</w:t>
            </w:r>
          </w:p>
        </w:tc>
      </w:tr>
    </w:tbl>
    <w:p w:rsidR="00551F52" w:rsidRDefault="00551F52" w:rsidP="00551F52">
      <w:pPr>
        <w:pStyle w:val="BodyText"/>
        <w:spacing w:after="0" w:line="200" w:lineRule="atLeast"/>
        <w:rPr>
          <w:rFonts w:ascii="Arial" w:eastAsia="SimSun" w:hAnsi="Arial"/>
          <w:color w:val="FF3333"/>
          <w:lang w:eastAsia="ar-SA"/>
        </w:rPr>
      </w:pPr>
      <w:r>
        <w:rPr>
          <w:rFonts w:ascii="Arial" w:hAnsi="Arial"/>
          <w:color w:val="FF3333"/>
        </w:rPr>
        <w:t>[JH 20180710]</w:t>
      </w:r>
    </w:p>
    <w:p w:rsidR="00551F52" w:rsidRPr="002563AF" w:rsidRDefault="00551F52" w:rsidP="00D71528">
      <w:pPr>
        <w:rPr>
          <w:rFonts w:ascii="Arial" w:hAnsi="Arial" w:cs="Arial"/>
        </w:rPr>
      </w:pPr>
    </w:p>
    <w:sectPr w:rsidR="00551F52" w:rsidRPr="00256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4649B"/>
    <w:multiLevelType w:val="hybridMultilevel"/>
    <w:tmpl w:val="B854DD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BF5C92"/>
    <w:multiLevelType w:val="hybridMultilevel"/>
    <w:tmpl w:val="E46A57F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EA6B7E"/>
    <w:multiLevelType w:val="hybridMultilevel"/>
    <w:tmpl w:val="3312CA2A"/>
    <w:lvl w:ilvl="0" w:tplc="0809000B">
      <w:start w:val="1"/>
      <w:numFmt w:val="bullet"/>
      <w:lvlText w:val=""/>
      <w:lvlJc w:val="left"/>
      <w:pPr>
        <w:ind w:left="778" w:hanging="360"/>
      </w:pPr>
      <w:rPr>
        <w:rFonts w:ascii="Wingdings" w:hAnsi="Wingdings"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 w15:restartNumberingAfterBreak="0">
    <w:nsid w:val="46BC4B70"/>
    <w:multiLevelType w:val="hybridMultilevel"/>
    <w:tmpl w:val="8618C24C"/>
    <w:lvl w:ilvl="0" w:tplc="711E20C2">
      <w:start w:val="1"/>
      <w:numFmt w:val="bullet"/>
      <w:lvlText w:val="•"/>
      <w:lvlJc w:val="left"/>
      <w:pPr>
        <w:tabs>
          <w:tab w:val="num" w:pos="720"/>
        </w:tabs>
        <w:ind w:left="720" w:hanging="360"/>
      </w:pPr>
      <w:rPr>
        <w:rFonts w:ascii="Arial" w:hAnsi="Arial" w:hint="default"/>
      </w:rPr>
    </w:lvl>
    <w:lvl w:ilvl="1" w:tplc="3D706982" w:tentative="1">
      <w:start w:val="1"/>
      <w:numFmt w:val="bullet"/>
      <w:lvlText w:val="•"/>
      <w:lvlJc w:val="left"/>
      <w:pPr>
        <w:tabs>
          <w:tab w:val="num" w:pos="1440"/>
        </w:tabs>
        <w:ind w:left="1440" w:hanging="360"/>
      </w:pPr>
      <w:rPr>
        <w:rFonts w:ascii="Arial" w:hAnsi="Arial" w:hint="default"/>
      </w:rPr>
    </w:lvl>
    <w:lvl w:ilvl="2" w:tplc="0FBC0ED8" w:tentative="1">
      <w:start w:val="1"/>
      <w:numFmt w:val="bullet"/>
      <w:lvlText w:val="•"/>
      <w:lvlJc w:val="left"/>
      <w:pPr>
        <w:tabs>
          <w:tab w:val="num" w:pos="2160"/>
        </w:tabs>
        <w:ind w:left="2160" w:hanging="360"/>
      </w:pPr>
      <w:rPr>
        <w:rFonts w:ascii="Arial" w:hAnsi="Arial" w:hint="default"/>
      </w:rPr>
    </w:lvl>
    <w:lvl w:ilvl="3" w:tplc="EA648F3A" w:tentative="1">
      <w:start w:val="1"/>
      <w:numFmt w:val="bullet"/>
      <w:lvlText w:val="•"/>
      <w:lvlJc w:val="left"/>
      <w:pPr>
        <w:tabs>
          <w:tab w:val="num" w:pos="2880"/>
        </w:tabs>
        <w:ind w:left="2880" w:hanging="360"/>
      </w:pPr>
      <w:rPr>
        <w:rFonts w:ascii="Arial" w:hAnsi="Arial" w:hint="default"/>
      </w:rPr>
    </w:lvl>
    <w:lvl w:ilvl="4" w:tplc="16BEE55A" w:tentative="1">
      <w:start w:val="1"/>
      <w:numFmt w:val="bullet"/>
      <w:lvlText w:val="•"/>
      <w:lvlJc w:val="left"/>
      <w:pPr>
        <w:tabs>
          <w:tab w:val="num" w:pos="3600"/>
        </w:tabs>
        <w:ind w:left="3600" w:hanging="360"/>
      </w:pPr>
      <w:rPr>
        <w:rFonts w:ascii="Arial" w:hAnsi="Arial" w:hint="default"/>
      </w:rPr>
    </w:lvl>
    <w:lvl w:ilvl="5" w:tplc="40568C92" w:tentative="1">
      <w:start w:val="1"/>
      <w:numFmt w:val="bullet"/>
      <w:lvlText w:val="•"/>
      <w:lvlJc w:val="left"/>
      <w:pPr>
        <w:tabs>
          <w:tab w:val="num" w:pos="4320"/>
        </w:tabs>
        <w:ind w:left="4320" w:hanging="360"/>
      </w:pPr>
      <w:rPr>
        <w:rFonts w:ascii="Arial" w:hAnsi="Arial" w:hint="default"/>
      </w:rPr>
    </w:lvl>
    <w:lvl w:ilvl="6" w:tplc="5694DD4A" w:tentative="1">
      <w:start w:val="1"/>
      <w:numFmt w:val="bullet"/>
      <w:lvlText w:val="•"/>
      <w:lvlJc w:val="left"/>
      <w:pPr>
        <w:tabs>
          <w:tab w:val="num" w:pos="5040"/>
        </w:tabs>
        <w:ind w:left="5040" w:hanging="360"/>
      </w:pPr>
      <w:rPr>
        <w:rFonts w:ascii="Arial" w:hAnsi="Arial" w:hint="default"/>
      </w:rPr>
    </w:lvl>
    <w:lvl w:ilvl="7" w:tplc="F0B6048E" w:tentative="1">
      <w:start w:val="1"/>
      <w:numFmt w:val="bullet"/>
      <w:lvlText w:val="•"/>
      <w:lvlJc w:val="left"/>
      <w:pPr>
        <w:tabs>
          <w:tab w:val="num" w:pos="5760"/>
        </w:tabs>
        <w:ind w:left="5760" w:hanging="360"/>
      </w:pPr>
      <w:rPr>
        <w:rFonts w:ascii="Arial" w:hAnsi="Arial" w:hint="default"/>
      </w:rPr>
    </w:lvl>
    <w:lvl w:ilvl="8" w:tplc="2C94831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5F6FB1"/>
    <w:multiLevelType w:val="hybridMultilevel"/>
    <w:tmpl w:val="25F21A7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3C7319"/>
    <w:multiLevelType w:val="hybridMultilevel"/>
    <w:tmpl w:val="71A0A01A"/>
    <w:lvl w:ilvl="0" w:tplc="0809000B">
      <w:start w:val="1"/>
      <w:numFmt w:val="bullet"/>
      <w:lvlText w:val=""/>
      <w:lvlJc w:val="left"/>
      <w:pPr>
        <w:ind w:left="770" w:hanging="360"/>
      </w:pPr>
      <w:rPr>
        <w:rFonts w:ascii="Wingdings" w:hAnsi="Wingdings"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6" w15:restartNumberingAfterBreak="0">
    <w:nsid w:val="69CB520A"/>
    <w:multiLevelType w:val="hybridMultilevel"/>
    <w:tmpl w:val="4B6A9C3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DF35F0F"/>
    <w:multiLevelType w:val="hybridMultilevel"/>
    <w:tmpl w:val="097893CE"/>
    <w:lvl w:ilvl="0" w:tplc="F3B028A2">
      <w:start w:val="1"/>
      <w:numFmt w:val="bullet"/>
      <w:lvlText w:val="•"/>
      <w:lvlJc w:val="left"/>
      <w:pPr>
        <w:tabs>
          <w:tab w:val="num" w:pos="720"/>
        </w:tabs>
        <w:ind w:left="720" w:hanging="360"/>
      </w:pPr>
      <w:rPr>
        <w:rFonts w:ascii="Arial" w:hAnsi="Arial" w:hint="default"/>
      </w:rPr>
    </w:lvl>
    <w:lvl w:ilvl="1" w:tplc="59CEAB04" w:tentative="1">
      <w:start w:val="1"/>
      <w:numFmt w:val="bullet"/>
      <w:lvlText w:val="•"/>
      <w:lvlJc w:val="left"/>
      <w:pPr>
        <w:tabs>
          <w:tab w:val="num" w:pos="1440"/>
        </w:tabs>
        <w:ind w:left="1440" w:hanging="360"/>
      </w:pPr>
      <w:rPr>
        <w:rFonts w:ascii="Arial" w:hAnsi="Arial" w:hint="default"/>
      </w:rPr>
    </w:lvl>
    <w:lvl w:ilvl="2" w:tplc="43FED8D0" w:tentative="1">
      <w:start w:val="1"/>
      <w:numFmt w:val="bullet"/>
      <w:lvlText w:val="•"/>
      <w:lvlJc w:val="left"/>
      <w:pPr>
        <w:tabs>
          <w:tab w:val="num" w:pos="2160"/>
        </w:tabs>
        <w:ind w:left="2160" w:hanging="360"/>
      </w:pPr>
      <w:rPr>
        <w:rFonts w:ascii="Arial" w:hAnsi="Arial" w:hint="default"/>
      </w:rPr>
    </w:lvl>
    <w:lvl w:ilvl="3" w:tplc="4FE0C3D4" w:tentative="1">
      <w:start w:val="1"/>
      <w:numFmt w:val="bullet"/>
      <w:lvlText w:val="•"/>
      <w:lvlJc w:val="left"/>
      <w:pPr>
        <w:tabs>
          <w:tab w:val="num" w:pos="2880"/>
        </w:tabs>
        <w:ind w:left="2880" w:hanging="360"/>
      </w:pPr>
      <w:rPr>
        <w:rFonts w:ascii="Arial" w:hAnsi="Arial" w:hint="default"/>
      </w:rPr>
    </w:lvl>
    <w:lvl w:ilvl="4" w:tplc="3FA881DE" w:tentative="1">
      <w:start w:val="1"/>
      <w:numFmt w:val="bullet"/>
      <w:lvlText w:val="•"/>
      <w:lvlJc w:val="left"/>
      <w:pPr>
        <w:tabs>
          <w:tab w:val="num" w:pos="3600"/>
        </w:tabs>
        <w:ind w:left="3600" w:hanging="360"/>
      </w:pPr>
      <w:rPr>
        <w:rFonts w:ascii="Arial" w:hAnsi="Arial" w:hint="default"/>
      </w:rPr>
    </w:lvl>
    <w:lvl w:ilvl="5" w:tplc="8E80546E" w:tentative="1">
      <w:start w:val="1"/>
      <w:numFmt w:val="bullet"/>
      <w:lvlText w:val="•"/>
      <w:lvlJc w:val="left"/>
      <w:pPr>
        <w:tabs>
          <w:tab w:val="num" w:pos="4320"/>
        </w:tabs>
        <w:ind w:left="4320" w:hanging="360"/>
      </w:pPr>
      <w:rPr>
        <w:rFonts w:ascii="Arial" w:hAnsi="Arial" w:hint="default"/>
      </w:rPr>
    </w:lvl>
    <w:lvl w:ilvl="6" w:tplc="917E3CB2" w:tentative="1">
      <w:start w:val="1"/>
      <w:numFmt w:val="bullet"/>
      <w:lvlText w:val="•"/>
      <w:lvlJc w:val="left"/>
      <w:pPr>
        <w:tabs>
          <w:tab w:val="num" w:pos="5040"/>
        </w:tabs>
        <w:ind w:left="5040" w:hanging="360"/>
      </w:pPr>
      <w:rPr>
        <w:rFonts w:ascii="Arial" w:hAnsi="Arial" w:hint="default"/>
      </w:rPr>
    </w:lvl>
    <w:lvl w:ilvl="7" w:tplc="E5F0AD6C" w:tentative="1">
      <w:start w:val="1"/>
      <w:numFmt w:val="bullet"/>
      <w:lvlText w:val="•"/>
      <w:lvlJc w:val="left"/>
      <w:pPr>
        <w:tabs>
          <w:tab w:val="num" w:pos="5760"/>
        </w:tabs>
        <w:ind w:left="5760" w:hanging="360"/>
      </w:pPr>
      <w:rPr>
        <w:rFonts w:ascii="Arial" w:hAnsi="Arial" w:hint="default"/>
      </w:rPr>
    </w:lvl>
    <w:lvl w:ilvl="8" w:tplc="763E981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7"/>
  </w:num>
  <w:num w:numId="3">
    <w:abstractNumId w:val="0"/>
  </w:num>
  <w:num w:numId="4">
    <w:abstractNumId w:val="1"/>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3AF"/>
    <w:rsid w:val="00007784"/>
    <w:rsid w:val="00045557"/>
    <w:rsid w:val="000471F9"/>
    <w:rsid w:val="00097193"/>
    <w:rsid w:val="000A4110"/>
    <w:rsid w:val="000B05A7"/>
    <w:rsid w:val="001115A6"/>
    <w:rsid w:val="00140488"/>
    <w:rsid w:val="001C796A"/>
    <w:rsid w:val="002026B3"/>
    <w:rsid w:val="002125B9"/>
    <w:rsid w:val="00212CE2"/>
    <w:rsid w:val="002519F1"/>
    <w:rsid w:val="002563AF"/>
    <w:rsid w:val="002812F1"/>
    <w:rsid w:val="00296696"/>
    <w:rsid w:val="002A74BD"/>
    <w:rsid w:val="00324010"/>
    <w:rsid w:val="003448D3"/>
    <w:rsid w:val="00375294"/>
    <w:rsid w:val="003E2E79"/>
    <w:rsid w:val="00436B86"/>
    <w:rsid w:val="004B66FE"/>
    <w:rsid w:val="004D7AEF"/>
    <w:rsid w:val="004E02D6"/>
    <w:rsid w:val="005065E2"/>
    <w:rsid w:val="00551F52"/>
    <w:rsid w:val="005B153D"/>
    <w:rsid w:val="005D2B5E"/>
    <w:rsid w:val="00606C61"/>
    <w:rsid w:val="00612A3C"/>
    <w:rsid w:val="00621C5F"/>
    <w:rsid w:val="00656C8C"/>
    <w:rsid w:val="006A509B"/>
    <w:rsid w:val="006C2E02"/>
    <w:rsid w:val="006F5A1E"/>
    <w:rsid w:val="00754902"/>
    <w:rsid w:val="00792465"/>
    <w:rsid w:val="007C2D01"/>
    <w:rsid w:val="007D1CE7"/>
    <w:rsid w:val="007E179C"/>
    <w:rsid w:val="007E27B8"/>
    <w:rsid w:val="008108BB"/>
    <w:rsid w:val="008279C2"/>
    <w:rsid w:val="008D0124"/>
    <w:rsid w:val="009114CF"/>
    <w:rsid w:val="009530AD"/>
    <w:rsid w:val="0096767B"/>
    <w:rsid w:val="0098625A"/>
    <w:rsid w:val="009B3855"/>
    <w:rsid w:val="009C172B"/>
    <w:rsid w:val="009F043A"/>
    <w:rsid w:val="00AA133E"/>
    <w:rsid w:val="00AB1A19"/>
    <w:rsid w:val="00AF1837"/>
    <w:rsid w:val="00B32C83"/>
    <w:rsid w:val="00B336E0"/>
    <w:rsid w:val="00B42F6B"/>
    <w:rsid w:val="00B74DB7"/>
    <w:rsid w:val="00BB761F"/>
    <w:rsid w:val="00BD02BC"/>
    <w:rsid w:val="00BD79FF"/>
    <w:rsid w:val="00C005BF"/>
    <w:rsid w:val="00C075AA"/>
    <w:rsid w:val="00C36D33"/>
    <w:rsid w:val="00CC74C9"/>
    <w:rsid w:val="00CD1534"/>
    <w:rsid w:val="00CE617C"/>
    <w:rsid w:val="00D017A7"/>
    <w:rsid w:val="00D4098C"/>
    <w:rsid w:val="00D44D27"/>
    <w:rsid w:val="00D44DE5"/>
    <w:rsid w:val="00D6100F"/>
    <w:rsid w:val="00D641E3"/>
    <w:rsid w:val="00D70162"/>
    <w:rsid w:val="00D71528"/>
    <w:rsid w:val="00D94779"/>
    <w:rsid w:val="00DF2C12"/>
    <w:rsid w:val="00E2795F"/>
    <w:rsid w:val="00E60403"/>
    <w:rsid w:val="00E77A58"/>
    <w:rsid w:val="00EA4F7B"/>
    <w:rsid w:val="00EA62AA"/>
    <w:rsid w:val="00EB3D33"/>
    <w:rsid w:val="00EC0E5D"/>
    <w:rsid w:val="00EC10DE"/>
    <w:rsid w:val="00EF5DCF"/>
    <w:rsid w:val="00F06CDD"/>
    <w:rsid w:val="00F11A52"/>
    <w:rsid w:val="00F178BE"/>
    <w:rsid w:val="00F32232"/>
    <w:rsid w:val="00F54226"/>
    <w:rsid w:val="00F63D24"/>
    <w:rsid w:val="00F71A11"/>
    <w:rsid w:val="00F738B1"/>
    <w:rsid w:val="00F85CF7"/>
    <w:rsid w:val="00FA78FA"/>
    <w:rsid w:val="00FE44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839B1"/>
  <w15:docId w15:val="{67A6AD68-95F9-4CF3-9BDA-7F2C9BB6B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27B8"/>
  </w:style>
  <w:style w:type="paragraph" w:styleId="Heading1">
    <w:name w:val="heading 1"/>
    <w:basedOn w:val="Normal"/>
    <w:next w:val="Normal"/>
    <w:link w:val="Heading1Char"/>
    <w:uiPriority w:val="9"/>
    <w:qFormat/>
    <w:rsid w:val="002563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63A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A4110"/>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3A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563A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63A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63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A4110"/>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F73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738B1"/>
    <w:pPr>
      <w:spacing w:before="100" w:beforeAutospacing="1" w:after="100" w:afterAutospacing="1"/>
    </w:pPr>
    <w:rPr>
      <w:rFonts w:eastAsia="Times New Roman"/>
      <w:sz w:val="24"/>
      <w:szCs w:val="24"/>
      <w:lang w:eastAsia="en-GB"/>
    </w:rPr>
  </w:style>
  <w:style w:type="paragraph" w:styleId="ListParagraph">
    <w:name w:val="List Paragraph"/>
    <w:basedOn w:val="Normal"/>
    <w:uiPriority w:val="34"/>
    <w:qFormat/>
    <w:rsid w:val="00F738B1"/>
    <w:pPr>
      <w:ind w:left="720"/>
      <w:contextualSpacing/>
    </w:pPr>
    <w:rPr>
      <w:rFonts w:eastAsia="Times New Roman"/>
      <w:sz w:val="24"/>
      <w:szCs w:val="24"/>
      <w:lang w:eastAsia="en-GB"/>
    </w:rPr>
  </w:style>
  <w:style w:type="character" w:styleId="Strong">
    <w:name w:val="Strong"/>
    <w:basedOn w:val="DefaultParagraphFont"/>
    <w:uiPriority w:val="22"/>
    <w:qFormat/>
    <w:rsid w:val="00EC0E5D"/>
    <w:rPr>
      <w:b/>
      <w:bCs/>
    </w:rPr>
  </w:style>
  <w:style w:type="paragraph" w:customStyle="1" w:styleId="BODY">
    <w:name w:val="BODY."/>
    <w:basedOn w:val="BodyText"/>
    <w:link w:val="BODYChar"/>
    <w:uiPriority w:val="1"/>
    <w:qFormat/>
    <w:rsid w:val="00F71A11"/>
    <w:pPr>
      <w:spacing w:before="261" w:after="0"/>
      <w:ind w:left="480"/>
    </w:pPr>
    <w:rPr>
      <w:rFonts w:ascii="Calibri" w:eastAsia="Calibri" w:hAnsi="Calibri"/>
      <w:color w:val="757575"/>
      <w:spacing w:val="-3"/>
      <w:sz w:val="24"/>
      <w:szCs w:val="24"/>
      <w:lang w:val="en-US"/>
    </w:rPr>
  </w:style>
  <w:style w:type="character" w:customStyle="1" w:styleId="BODYChar">
    <w:name w:val="BODY. Char"/>
    <w:basedOn w:val="BodyTextChar"/>
    <w:link w:val="BODY"/>
    <w:uiPriority w:val="1"/>
    <w:rsid w:val="00F71A11"/>
    <w:rPr>
      <w:rFonts w:ascii="Calibri" w:eastAsia="Calibri" w:hAnsi="Calibri"/>
      <w:color w:val="757575"/>
      <w:spacing w:val="-3"/>
      <w:sz w:val="24"/>
      <w:szCs w:val="24"/>
      <w:lang w:val="en-US"/>
    </w:rPr>
  </w:style>
  <w:style w:type="paragraph" w:styleId="BodyText">
    <w:name w:val="Body Text"/>
    <w:basedOn w:val="Normal"/>
    <w:link w:val="BodyTextChar"/>
    <w:uiPriority w:val="99"/>
    <w:semiHidden/>
    <w:unhideWhenUsed/>
    <w:rsid w:val="00F71A11"/>
    <w:pPr>
      <w:spacing w:after="120"/>
    </w:pPr>
  </w:style>
  <w:style w:type="character" w:customStyle="1" w:styleId="BodyTextChar">
    <w:name w:val="Body Text Char"/>
    <w:basedOn w:val="DefaultParagraphFont"/>
    <w:link w:val="BodyText"/>
    <w:uiPriority w:val="99"/>
    <w:semiHidden/>
    <w:rsid w:val="00F71A11"/>
  </w:style>
  <w:style w:type="character" w:styleId="Hyperlink">
    <w:name w:val="Hyperlink"/>
    <w:basedOn w:val="DefaultParagraphFont"/>
    <w:uiPriority w:val="99"/>
    <w:unhideWhenUsed/>
    <w:rsid w:val="00296696"/>
    <w:rPr>
      <w:color w:val="0563C1" w:themeColor="hyperlink"/>
      <w:u w:val="single"/>
    </w:rPr>
  </w:style>
  <w:style w:type="paragraph" w:styleId="BalloonText">
    <w:name w:val="Balloon Text"/>
    <w:basedOn w:val="Normal"/>
    <w:link w:val="BalloonTextChar"/>
    <w:uiPriority w:val="99"/>
    <w:semiHidden/>
    <w:unhideWhenUsed/>
    <w:rsid w:val="00551F52"/>
    <w:rPr>
      <w:rFonts w:ascii="Tahoma" w:hAnsi="Tahoma" w:cs="Tahoma"/>
      <w:sz w:val="16"/>
      <w:szCs w:val="16"/>
    </w:rPr>
  </w:style>
  <w:style w:type="character" w:customStyle="1" w:styleId="BalloonTextChar">
    <w:name w:val="Balloon Text Char"/>
    <w:basedOn w:val="DefaultParagraphFont"/>
    <w:link w:val="BalloonText"/>
    <w:uiPriority w:val="99"/>
    <w:semiHidden/>
    <w:rsid w:val="00551F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583">
      <w:bodyDiv w:val="1"/>
      <w:marLeft w:val="0"/>
      <w:marRight w:val="0"/>
      <w:marTop w:val="0"/>
      <w:marBottom w:val="0"/>
      <w:divBdr>
        <w:top w:val="none" w:sz="0" w:space="0" w:color="auto"/>
        <w:left w:val="none" w:sz="0" w:space="0" w:color="auto"/>
        <w:bottom w:val="none" w:sz="0" w:space="0" w:color="auto"/>
        <w:right w:val="none" w:sz="0" w:space="0" w:color="auto"/>
      </w:divBdr>
    </w:div>
    <w:div w:id="64375523">
      <w:bodyDiv w:val="1"/>
      <w:marLeft w:val="0"/>
      <w:marRight w:val="0"/>
      <w:marTop w:val="0"/>
      <w:marBottom w:val="0"/>
      <w:divBdr>
        <w:top w:val="none" w:sz="0" w:space="0" w:color="auto"/>
        <w:left w:val="none" w:sz="0" w:space="0" w:color="auto"/>
        <w:bottom w:val="none" w:sz="0" w:space="0" w:color="auto"/>
        <w:right w:val="none" w:sz="0" w:space="0" w:color="auto"/>
      </w:divBdr>
    </w:div>
    <w:div w:id="125319094">
      <w:bodyDiv w:val="1"/>
      <w:marLeft w:val="0"/>
      <w:marRight w:val="0"/>
      <w:marTop w:val="0"/>
      <w:marBottom w:val="0"/>
      <w:divBdr>
        <w:top w:val="none" w:sz="0" w:space="0" w:color="auto"/>
        <w:left w:val="none" w:sz="0" w:space="0" w:color="auto"/>
        <w:bottom w:val="none" w:sz="0" w:space="0" w:color="auto"/>
        <w:right w:val="none" w:sz="0" w:space="0" w:color="auto"/>
      </w:divBdr>
    </w:div>
    <w:div w:id="191770137">
      <w:bodyDiv w:val="1"/>
      <w:marLeft w:val="0"/>
      <w:marRight w:val="0"/>
      <w:marTop w:val="0"/>
      <w:marBottom w:val="0"/>
      <w:divBdr>
        <w:top w:val="none" w:sz="0" w:space="0" w:color="auto"/>
        <w:left w:val="none" w:sz="0" w:space="0" w:color="auto"/>
        <w:bottom w:val="none" w:sz="0" w:space="0" w:color="auto"/>
        <w:right w:val="none" w:sz="0" w:space="0" w:color="auto"/>
      </w:divBdr>
    </w:div>
    <w:div w:id="197551199">
      <w:bodyDiv w:val="1"/>
      <w:marLeft w:val="0"/>
      <w:marRight w:val="0"/>
      <w:marTop w:val="0"/>
      <w:marBottom w:val="0"/>
      <w:divBdr>
        <w:top w:val="none" w:sz="0" w:space="0" w:color="auto"/>
        <w:left w:val="none" w:sz="0" w:space="0" w:color="auto"/>
        <w:bottom w:val="none" w:sz="0" w:space="0" w:color="auto"/>
        <w:right w:val="none" w:sz="0" w:space="0" w:color="auto"/>
      </w:divBdr>
      <w:divsChild>
        <w:div w:id="547306867">
          <w:marLeft w:val="360"/>
          <w:marRight w:val="0"/>
          <w:marTop w:val="200"/>
          <w:marBottom w:val="0"/>
          <w:divBdr>
            <w:top w:val="none" w:sz="0" w:space="0" w:color="auto"/>
            <w:left w:val="none" w:sz="0" w:space="0" w:color="auto"/>
            <w:bottom w:val="none" w:sz="0" w:space="0" w:color="auto"/>
            <w:right w:val="none" w:sz="0" w:space="0" w:color="auto"/>
          </w:divBdr>
        </w:div>
      </w:divsChild>
    </w:div>
    <w:div w:id="244000060">
      <w:bodyDiv w:val="1"/>
      <w:marLeft w:val="0"/>
      <w:marRight w:val="0"/>
      <w:marTop w:val="0"/>
      <w:marBottom w:val="0"/>
      <w:divBdr>
        <w:top w:val="none" w:sz="0" w:space="0" w:color="auto"/>
        <w:left w:val="none" w:sz="0" w:space="0" w:color="auto"/>
        <w:bottom w:val="none" w:sz="0" w:space="0" w:color="auto"/>
        <w:right w:val="none" w:sz="0" w:space="0" w:color="auto"/>
      </w:divBdr>
    </w:div>
    <w:div w:id="277370608">
      <w:bodyDiv w:val="1"/>
      <w:marLeft w:val="0"/>
      <w:marRight w:val="0"/>
      <w:marTop w:val="0"/>
      <w:marBottom w:val="0"/>
      <w:divBdr>
        <w:top w:val="none" w:sz="0" w:space="0" w:color="auto"/>
        <w:left w:val="none" w:sz="0" w:space="0" w:color="auto"/>
        <w:bottom w:val="none" w:sz="0" w:space="0" w:color="auto"/>
        <w:right w:val="none" w:sz="0" w:space="0" w:color="auto"/>
      </w:divBdr>
    </w:div>
    <w:div w:id="300382437">
      <w:bodyDiv w:val="1"/>
      <w:marLeft w:val="0"/>
      <w:marRight w:val="0"/>
      <w:marTop w:val="0"/>
      <w:marBottom w:val="0"/>
      <w:divBdr>
        <w:top w:val="none" w:sz="0" w:space="0" w:color="auto"/>
        <w:left w:val="none" w:sz="0" w:space="0" w:color="auto"/>
        <w:bottom w:val="none" w:sz="0" w:space="0" w:color="auto"/>
        <w:right w:val="none" w:sz="0" w:space="0" w:color="auto"/>
      </w:divBdr>
    </w:div>
    <w:div w:id="320155173">
      <w:bodyDiv w:val="1"/>
      <w:marLeft w:val="0"/>
      <w:marRight w:val="0"/>
      <w:marTop w:val="0"/>
      <w:marBottom w:val="0"/>
      <w:divBdr>
        <w:top w:val="none" w:sz="0" w:space="0" w:color="auto"/>
        <w:left w:val="none" w:sz="0" w:space="0" w:color="auto"/>
        <w:bottom w:val="none" w:sz="0" w:space="0" w:color="auto"/>
        <w:right w:val="none" w:sz="0" w:space="0" w:color="auto"/>
      </w:divBdr>
    </w:div>
    <w:div w:id="484009121">
      <w:bodyDiv w:val="1"/>
      <w:marLeft w:val="0"/>
      <w:marRight w:val="0"/>
      <w:marTop w:val="0"/>
      <w:marBottom w:val="0"/>
      <w:divBdr>
        <w:top w:val="none" w:sz="0" w:space="0" w:color="auto"/>
        <w:left w:val="none" w:sz="0" w:space="0" w:color="auto"/>
        <w:bottom w:val="none" w:sz="0" w:space="0" w:color="auto"/>
        <w:right w:val="none" w:sz="0" w:space="0" w:color="auto"/>
      </w:divBdr>
    </w:div>
    <w:div w:id="563831985">
      <w:bodyDiv w:val="1"/>
      <w:marLeft w:val="0"/>
      <w:marRight w:val="0"/>
      <w:marTop w:val="0"/>
      <w:marBottom w:val="0"/>
      <w:divBdr>
        <w:top w:val="none" w:sz="0" w:space="0" w:color="auto"/>
        <w:left w:val="none" w:sz="0" w:space="0" w:color="auto"/>
        <w:bottom w:val="none" w:sz="0" w:space="0" w:color="auto"/>
        <w:right w:val="none" w:sz="0" w:space="0" w:color="auto"/>
      </w:divBdr>
    </w:div>
    <w:div w:id="768231561">
      <w:bodyDiv w:val="1"/>
      <w:marLeft w:val="0"/>
      <w:marRight w:val="0"/>
      <w:marTop w:val="0"/>
      <w:marBottom w:val="0"/>
      <w:divBdr>
        <w:top w:val="none" w:sz="0" w:space="0" w:color="auto"/>
        <w:left w:val="none" w:sz="0" w:space="0" w:color="auto"/>
        <w:bottom w:val="none" w:sz="0" w:space="0" w:color="auto"/>
        <w:right w:val="none" w:sz="0" w:space="0" w:color="auto"/>
      </w:divBdr>
    </w:div>
    <w:div w:id="788746850">
      <w:bodyDiv w:val="1"/>
      <w:marLeft w:val="0"/>
      <w:marRight w:val="0"/>
      <w:marTop w:val="0"/>
      <w:marBottom w:val="0"/>
      <w:divBdr>
        <w:top w:val="none" w:sz="0" w:space="0" w:color="auto"/>
        <w:left w:val="none" w:sz="0" w:space="0" w:color="auto"/>
        <w:bottom w:val="none" w:sz="0" w:space="0" w:color="auto"/>
        <w:right w:val="none" w:sz="0" w:space="0" w:color="auto"/>
      </w:divBdr>
    </w:div>
    <w:div w:id="794954315">
      <w:bodyDiv w:val="1"/>
      <w:marLeft w:val="0"/>
      <w:marRight w:val="0"/>
      <w:marTop w:val="0"/>
      <w:marBottom w:val="0"/>
      <w:divBdr>
        <w:top w:val="none" w:sz="0" w:space="0" w:color="auto"/>
        <w:left w:val="none" w:sz="0" w:space="0" w:color="auto"/>
        <w:bottom w:val="none" w:sz="0" w:space="0" w:color="auto"/>
        <w:right w:val="none" w:sz="0" w:space="0" w:color="auto"/>
      </w:divBdr>
    </w:div>
    <w:div w:id="947540164">
      <w:bodyDiv w:val="1"/>
      <w:marLeft w:val="0"/>
      <w:marRight w:val="0"/>
      <w:marTop w:val="0"/>
      <w:marBottom w:val="0"/>
      <w:divBdr>
        <w:top w:val="none" w:sz="0" w:space="0" w:color="auto"/>
        <w:left w:val="none" w:sz="0" w:space="0" w:color="auto"/>
        <w:bottom w:val="none" w:sz="0" w:space="0" w:color="auto"/>
        <w:right w:val="none" w:sz="0" w:space="0" w:color="auto"/>
      </w:divBdr>
    </w:div>
    <w:div w:id="958952435">
      <w:bodyDiv w:val="1"/>
      <w:marLeft w:val="0"/>
      <w:marRight w:val="0"/>
      <w:marTop w:val="0"/>
      <w:marBottom w:val="0"/>
      <w:divBdr>
        <w:top w:val="none" w:sz="0" w:space="0" w:color="auto"/>
        <w:left w:val="none" w:sz="0" w:space="0" w:color="auto"/>
        <w:bottom w:val="none" w:sz="0" w:space="0" w:color="auto"/>
        <w:right w:val="none" w:sz="0" w:space="0" w:color="auto"/>
      </w:divBdr>
    </w:div>
    <w:div w:id="982198254">
      <w:bodyDiv w:val="1"/>
      <w:marLeft w:val="0"/>
      <w:marRight w:val="0"/>
      <w:marTop w:val="0"/>
      <w:marBottom w:val="0"/>
      <w:divBdr>
        <w:top w:val="none" w:sz="0" w:space="0" w:color="auto"/>
        <w:left w:val="none" w:sz="0" w:space="0" w:color="auto"/>
        <w:bottom w:val="none" w:sz="0" w:space="0" w:color="auto"/>
        <w:right w:val="none" w:sz="0" w:space="0" w:color="auto"/>
      </w:divBdr>
    </w:div>
    <w:div w:id="987394732">
      <w:bodyDiv w:val="1"/>
      <w:marLeft w:val="0"/>
      <w:marRight w:val="0"/>
      <w:marTop w:val="0"/>
      <w:marBottom w:val="0"/>
      <w:divBdr>
        <w:top w:val="none" w:sz="0" w:space="0" w:color="auto"/>
        <w:left w:val="none" w:sz="0" w:space="0" w:color="auto"/>
        <w:bottom w:val="none" w:sz="0" w:space="0" w:color="auto"/>
        <w:right w:val="none" w:sz="0" w:space="0" w:color="auto"/>
      </w:divBdr>
    </w:div>
    <w:div w:id="1008797976">
      <w:bodyDiv w:val="1"/>
      <w:marLeft w:val="0"/>
      <w:marRight w:val="0"/>
      <w:marTop w:val="0"/>
      <w:marBottom w:val="0"/>
      <w:divBdr>
        <w:top w:val="none" w:sz="0" w:space="0" w:color="auto"/>
        <w:left w:val="none" w:sz="0" w:space="0" w:color="auto"/>
        <w:bottom w:val="none" w:sz="0" w:space="0" w:color="auto"/>
        <w:right w:val="none" w:sz="0" w:space="0" w:color="auto"/>
      </w:divBdr>
    </w:div>
    <w:div w:id="1090394621">
      <w:bodyDiv w:val="1"/>
      <w:marLeft w:val="0"/>
      <w:marRight w:val="0"/>
      <w:marTop w:val="0"/>
      <w:marBottom w:val="0"/>
      <w:divBdr>
        <w:top w:val="none" w:sz="0" w:space="0" w:color="auto"/>
        <w:left w:val="none" w:sz="0" w:space="0" w:color="auto"/>
        <w:bottom w:val="none" w:sz="0" w:space="0" w:color="auto"/>
        <w:right w:val="none" w:sz="0" w:space="0" w:color="auto"/>
      </w:divBdr>
    </w:div>
    <w:div w:id="1173839242">
      <w:bodyDiv w:val="1"/>
      <w:marLeft w:val="0"/>
      <w:marRight w:val="0"/>
      <w:marTop w:val="0"/>
      <w:marBottom w:val="0"/>
      <w:divBdr>
        <w:top w:val="none" w:sz="0" w:space="0" w:color="auto"/>
        <w:left w:val="none" w:sz="0" w:space="0" w:color="auto"/>
        <w:bottom w:val="none" w:sz="0" w:space="0" w:color="auto"/>
        <w:right w:val="none" w:sz="0" w:space="0" w:color="auto"/>
      </w:divBdr>
    </w:div>
    <w:div w:id="1180774839">
      <w:bodyDiv w:val="1"/>
      <w:marLeft w:val="0"/>
      <w:marRight w:val="0"/>
      <w:marTop w:val="0"/>
      <w:marBottom w:val="0"/>
      <w:divBdr>
        <w:top w:val="none" w:sz="0" w:space="0" w:color="auto"/>
        <w:left w:val="none" w:sz="0" w:space="0" w:color="auto"/>
        <w:bottom w:val="none" w:sz="0" w:space="0" w:color="auto"/>
        <w:right w:val="none" w:sz="0" w:space="0" w:color="auto"/>
      </w:divBdr>
    </w:div>
    <w:div w:id="1301111876">
      <w:bodyDiv w:val="1"/>
      <w:marLeft w:val="0"/>
      <w:marRight w:val="0"/>
      <w:marTop w:val="0"/>
      <w:marBottom w:val="0"/>
      <w:divBdr>
        <w:top w:val="none" w:sz="0" w:space="0" w:color="auto"/>
        <w:left w:val="none" w:sz="0" w:space="0" w:color="auto"/>
        <w:bottom w:val="none" w:sz="0" w:space="0" w:color="auto"/>
        <w:right w:val="none" w:sz="0" w:space="0" w:color="auto"/>
      </w:divBdr>
    </w:div>
    <w:div w:id="1315597278">
      <w:bodyDiv w:val="1"/>
      <w:marLeft w:val="0"/>
      <w:marRight w:val="0"/>
      <w:marTop w:val="0"/>
      <w:marBottom w:val="0"/>
      <w:divBdr>
        <w:top w:val="none" w:sz="0" w:space="0" w:color="auto"/>
        <w:left w:val="none" w:sz="0" w:space="0" w:color="auto"/>
        <w:bottom w:val="none" w:sz="0" w:space="0" w:color="auto"/>
        <w:right w:val="none" w:sz="0" w:space="0" w:color="auto"/>
      </w:divBdr>
    </w:div>
    <w:div w:id="1330254831">
      <w:bodyDiv w:val="1"/>
      <w:marLeft w:val="0"/>
      <w:marRight w:val="0"/>
      <w:marTop w:val="0"/>
      <w:marBottom w:val="0"/>
      <w:divBdr>
        <w:top w:val="none" w:sz="0" w:space="0" w:color="auto"/>
        <w:left w:val="none" w:sz="0" w:space="0" w:color="auto"/>
        <w:bottom w:val="none" w:sz="0" w:space="0" w:color="auto"/>
        <w:right w:val="none" w:sz="0" w:space="0" w:color="auto"/>
      </w:divBdr>
    </w:div>
    <w:div w:id="1362630005">
      <w:bodyDiv w:val="1"/>
      <w:marLeft w:val="0"/>
      <w:marRight w:val="0"/>
      <w:marTop w:val="0"/>
      <w:marBottom w:val="0"/>
      <w:divBdr>
        <w:top w:val="none" w:sz="0" w:space="0" w:color="auto"/>
        <w:left w:val="none" w:sz="0" w:space="0" w:color="auto"/>
        <w:bottom w:val="none" w:sz="0" w:space="0" w:color="auto"/>
        <w:right w:val="none" w:sz="0" w:space="0" w:color="auto"/>
      </w:divBdr>
    </w:div>
    <w:div w:id="1417240905">
      <w:bodyDiv w:val="1"/>
      <w:marLeft w:val="0"/>
      <w:marRight w:val="0"/>
      <w:marTop w:val="0"/>
      <w:marBottom w:val="0"/>
      <w:divBdr>
        <w:top w:val="none" w:sz="0" w:space="0" w:color="auto"/>
        <w:left w:val="none" w:sz="0" w:space="0" w:color="auto"/>
        <w:bottom w:val="none" w:sz="0" w:space="0" w:color="auto"/>
        <w:right w:val="none" w:sz="0" w:space="0" w:color="auto"/>
      </w:divBdr>
    </w:div>
    <w:div w:id="1474444510">
      <w:bodyDiv w:val="1"/>
      <w:marLeft w:val="0"/>
      <w:marRight w:val="0"/>
      <w:marTop w:val="0"/>
      <w:marBottom w:val="0"/>
      <w:divBdr>
        <w:top w:val="none" w:sz="0" w:space="0" w:color="auto"/>
        <w:left w:val="none" w:sz="0" w:space="0" w:color="auto"/>
        <w:bottom w:val="none" w:sz="0" w:space="0" w:color="auto"/>
        <w:right w:val="none" w:sz="0" w:space="0" w:color="auto"/>
      </w:divBdr>
    </w:div>
    <w:div w:id="1507477640">
      <w:bodyDiv w:val="1"/>
      <w:marLeft w:val="0"/>
      <w:marRight w:val="0"/>
      <w:marTop w:val="0"/>
      <w:marBottom w:val="0"/>
      <w:divBdr>
        <w:top w:val="none" w:sz="0" w:space="0" w:color="auto"/>
        <w:left w:val="none" w:sz="0" w:space="0" w:color="auto"/>
        <w:bottom w:val="none" w:sz="0" w:space="0" w:color="auto"/>
        <w:right w:val="none" w:sz="0" w:space="0" w:color="auto"/>
      </w:divBdr>
    </w:div>
    <w:div w:id="1534003661">
      <w:bodyDiv w:val="1"/>
      <w:marLeft w:val="0"/>
      <w:marRight w:val="0"/>
      <w:marTop w:val="0"/>
      <w:marBottom w:val="0"/>
      <w:divBdr>
        <w:top w:val="none" w:sz="0" w:space="0" w:color="auto"/>
        <w:left w:val="none" w:sz="0" w:space="0" w:color="auto"/>
        <w:bottom w:val="none" w:sz="0" w:space="0" w:color="auto"/>
        <w:right w:val="none" w:sz="0" w:space="0" w:color="auto"/>
      </w:divBdr>
    </w:div>
    <w:div w:id="1550265727">
      <w:bodyDiv w:val="1"/>
      <w:marLeft w:val="0"/>
      <w:marRight w:val="0"/>
      <w:marTop w:val="0"/>
      <w:marBottom w:val="0"/>
      <w:divBdr>
        <w:top w:val="none" w:sz="0" w:space="0" w:color="auto"/>
        <w:left w:val="none" w:sz="0" w:space="0" w:color="auto"/>
        <w:bottom w:val="none" w:sz="0" w:space="0" w:color="auto"/>
        <w:right w:val="none" w:sz="0" w:space="0" w:color="auto"/>
      </w:divBdr>
    </w:div>
    <w:div w:id="1585845314">
      <w:bodyDiv w:val="1"/>
      <w:marLeft w:val="0"/>
      <w:marRight w:val="0"/>
      <w:marTop w:val="0"/>
      <w:marBottom w:val="0"/>
      <w:divBdr>
        <w:top w:val="none" w:sz="0" w:space="0" w:color="auto"/>
        <w:left w:val="none" w:sz="0" w:space="0" w:color="auto"/>
        <w:bottom w:val="none" w:sz="0" w:space="0" w:color="auto"/>
        <w:right w:val="none" w:sz="0" w:space="0" w:color="auto"/>
      </w:divBdr>
    </w:div>
    <w:div w:id="1664091647">
      <w:bodyDiv w:val="1"/>
      <w:marLeft w:val="0"/>
      <w:marRight w:val="0"/>
      <w:marTop w:val="0"/>
      <w:marBottom w:val="0"/>
      <w:divBdr>
        <w:top w:val="none" w:sz="0" w:space="0" w:color="auto"/>
        <w:left w:val="none" w:sz="0" w:space="0" w:color="auto"/>
        <w:bottom w:val="none" w:sz="0" w:space="0" w:color="auto"/>
        <w:right w:val="none" w:sz="0" w:space="0" w:color="auto"/>
      </w:divBdr>
    </w:div>
    <w:div w:id="1714771940">
      <w:bodyDiv w:val="1"/>
      <w:marLeft w:val="0"/>
      <w:marRight w:val="0"/>
      <w:marTop w:val="0"/>
      <w:marBottom w:val="0"/>
      <w:divBdr>
        <w:top w:val="none" w:sz="0" w:space="0" w:color="auto"/>
        <w:left w:val="none" w:sz="0" w:space="0" w:color="auto"/>
        <w:bottom w:val="none" w:sz="0" w:space="0" w:color="auto"/>
        <w:right w:val="none" w:sz="0" w:space="0" w:color="auto"/>
      </w:divBdr>
    </w:div>
    <w:div w:id="1716923657">
      <w:bodyDiv w:val="1"/>
      <w:marLeft w:val="0"/>
      <w:marRight w:val="0"/>
      <w:marTop w:val="0"/>
      <w:marBottom w:val="0"/>
      <w:divBdr>
        <w:top w:val="none" w:sz="0" w:space="0" w:color="auto"/>
        <w:left w:val="none" w:sz="0" w:space="0" w:color="auto"/>
        <w:bottom w:val="none" w:sz="0" w:space="0" w:color="auto"/>
        <w:right w:val="none" w:sz="0" w:space="0" w:color="auto"/>
      </w:divBdr>
    </w:div>
    <w:div w:id="1733890825">
      <w:bodyDiv w:val="1"/>
      <w:marLeft w:val="0"/>
      <w:marRight w:val="0"/>
      <w:marTop w:val="0"/>
      <w:marBottom w:val="0"/>
      <w:divBdr>
        <w:top w:val="none" w:sz="0" w:space="0" w:color="auto"/>
        <w:left w:val="none" w:sz="0" w:space="0" w:color="auto"/>
        <w:bottom w:val="none" w:sz="0" w:space="0" w:color="auto"/>
        <w:right w:val="none" w:sz="0" w:space="0" w:color="auto"/>
      </w:divBdr>
    </w:div>
    <w:div w:id="1810631902">
      <w:bodyDiv w:val="1"/>
      <w:marLeft w:val="0"/>
      <w:marRight w:val="0"/>
      <w:marTop w:val="0"/>
      <w:marBottom w:val="0"/>
      <w:divBdr>
        <w:top w:val="none" w:sz="0" w:space="0" w:color="auto"/>
        <w:left w:val="none" w:sz="0" w:space="0" w:color="auto"/>
        <w:bottom w:val="none" w:sz="0" w:space="0" w:color="auto"/>
        <w:right w:val="none" w:sz="0" w:space="0" w:color="auto"/>
      </w:divBdr>
    </w:div>
    <w:div w:id="1872186808">
      <w:bodyDiv w:val="1"/>
      <w:marLeft w:val="0"/>
      <w:marRight w:val="0"/>
      <w:marTop w:val="0"/>
      <w:marBottom w:val="0"/>
      <w:divBdr>
        <w:top w:val="none" w:sz="0" w:space="0" w:color="auto"/>
        <w:left w:val="none" w:sz="0" w:space="0" w:color="auto"/>
        <w:bottom w:val="none" w:sz="0" w:space="0" w:color="auto"/>
        <w:right w:val="none" w:sz="0" w:space="0" w:color="auto"/>
      </w:divBdr>
    </w:div>
    <w:div w:id="1883055965">
      <w:bodyDiv w:val="1"/>
      <w:marLeft w:val="0"/>
      <w:marRight w:val="0"/>
      <w:marTop w:val="0"/>
      <w:marBottom w:val="0"/>
      <w:divBdr>
        <w:top w:val="none" w:sz="0" w:space="0" w:color="auto"/>
        <w:left w:val="none" w:sz="0" w:space="0" w:color="auto"/>
        <w:bottom w:val="none" w:sz="0" w:space="0" w:color="auto"/>
        <w:right w:val="none" w:sz="0" w:space="0" w:color="auto"/>
      </w:divBdr>
    </w:div>
    <w:div w:id="1911501560">
      <w:bodyDiv w:val="1"/>
      <w:marLeft w:val="0"/>
      <w:marRight w:val="0"/>
      <w:marTop w:val="0"/>
      <w:marBottom w:val="0"/>
      <w:divBdr>
        <w:top w:val="none" w:sz="0" w:space="0" w:color="auto"/>
        <w:left w:val="none" w:sz="0" w:space="0" w:color="auto"/>
        <w:bottom w:val="none" w:sz="0" w:space="0" w:color="auto"/>
        <w:right w:val="none" w:sz="0" w:space="0" w:color="auto"/>
      </w:divBdr>
      <w:divsChild>
        <w:div w:id="174422051">
          <w:marLeft w:val="360"/>
          <w:marRight w:val="0"/>
          <w:marTop w:val="200"/>
          <w:marBottom w:val="0"/>
          <w:divBdr>
            <w:top w:val="none" w:sz="0" w:space="0" w:color="auto"/>
            <w:left w:val="none" w:sz="0" w:space="0" w:color="auto"/>
            <w:bottom w:val="none" w:sz="0" w:space="0" w:color="auto"/>
            <w:right w:val="none" w:sz="0" w:space="0" w:color="auto"/>
          </w:divBdr>
        </w:div>
      </w:divsChild>
    </w:div>
    <w:div w:id="2008317062">
      <w:bodyDiv w:val="1"/>
      <w:marLeft w:val="0"/>
      <w:marRight w:val="0"/>
      <w:marTop w:val="0"/>
      <w:marBottom w:val="0"/>
      <w:divBdr>
        <w:top w:val="none" w:sz="0" w:space="0" w:color="auto"/>
        <w:left w:val="none" w:sz="0" w:space="0" w:color="auto"/>
        <w:bottom w:val="none" w:sz="0" w:space="0" w:color="auto"/>
        <w:right w:val="none" w:sz="0" w:space="0" w:color="auto"/>
      </w:divBdr>
    </w:div>
    <w:div w:id="2125344279">
      <w:bodyDiv w:val="1"/>
      <w:marLeft w:val="0"/>
      <w:marRight w:val="0"/>
      <w:marTop w:val="0"/>
      <w:marBottom w:val="0"/>
      <w:divBdr>
        <w:top w:val="none" w:sz="0" w:space="0" w:color="auto"/>
        <w:left w:val="none" w:sz="0" w:space="0" w:color="auto"/>
        <w:bottom w:val="none" w:sz="0" w:space="0" w:color="auto"/>
        <w:right w:val="none" w:sz="0" w:space="0" w:color="auto"/>
      </w:divBdr>
    </w:div>
    <w:div w:id="2141996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cid:image002.jpg@01D3F0FC.887489C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7555</Words>
  <Characters>43069</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James</dc:creator>
  <cp:keywords/>
  <dc:description/>
  <cp:lastModifiedBy>Barbara Jovaisas</cp:lastModifiedBy>
  <cp:revision>5</cp:revision>
  <dcterms:created xsi:type="dcterms:W3CDTF">2018-07-17T13:12:00Z</dcterms:created>
  <dcterms:modified xsi:type="dcterms:W3CDTF">2018-08-06T16:13:00Z</dcterms:modified>
</cp:coreProperties>
</file>